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7B522F" w14:textId="77777777" w:rsidR="00AD4B9A" w:rsidRDefault="00AD4B9A" w:rsidP="00AD4B9A">
      <w:pPr>
        <w:spacing w:before="0" w:after="0"/>
        <w:jc w:val="center"/>
        <w:rPr>
          <w:b/>
          <w:sz w:val="32"/>
          <w:szCs w:val="32"/>
        </w:rPr>
      </w:pPr>
      <w:bookmarkStart w:id="0" w:name="_Toc467487283"/>
    </w:p>
    <w:p w14:paraId="7B0CA6D1" w14:textId="77777777" w:rsidR="00AD4B9A" w:rsidRDefault="00AD4B9A" w:rsidP="00AD4B9A">
      <w:pPr>
        <w:spacing w:before="0" w:after="0"/>
        <w:jc w:val="center"/>
        <w:rPr>
          <w:b/>
          <w:sz w:val="32"/>
          <w:szCs w:val="32"/>
        </w:rPr>
      </w:pPr>
      <w:r>
        <w:rPr>
          <w:b/>
          <w:sz w:val="32"/>
          <w:szCs w:val="32"/>
        </w:rPr>
        <w:t>TG 1543</w:t>
      </w:r>
    </w:p>
    <w:p w14:paraId="2F68A6A6" w14:textId="77777777" w:rsidR="00AD4B9A" w:rsidRDefault="00AD4B9A" w:rsidP="00AD4B9A">
      <w:pPr>
        <w:spacing w:before="0"/>
        <w:jc w:val="center"/>
        <w:rPr>
          <w:sz w:val="28"/>
          <w:lang w:val="es-ES"/>
        </w:rPr>
      </w:pPr>
      <w:r>
        <w:rPr>
          <w:sz w:val="28"/>
          <w:lang w:val="es-ES"/>
        </w:rPr>
        <w:t>DISEÑO DE UN POTENCIOSTATO AUTOMATIZADO CON COMUNICACIÓN INALÁMBRICA</w:t>
      </w:r>
    </w:p>
    <w:p w14:paraId="5CCDF88F" w14:textId="77777777" w:rsidR="00AD4B9A" w:rsidRDefault="00AD4B9A" w:rsidP="00AD4B9A">
      <w:pPr>
        <w:spacing w:before="0"/>
        <w:jc w:val="center"/>
        <w:rPr>
          <w:sz w:val="28"/>
          <w:lang w:val="es-ES"/>
        </w:rPr>
      </w:pPr>
    </w:p>
    <w:p w14:paraId="64C56003" w14:textId="77777777" w:rsidR="00AD4B9A" w:rsidRDefault="00AD4B9A" w:rsidP="00AD4B9A">
      <w:pPr>
        <w:spacing w:before="0"/>
        <w:jc w:val="center"/>
        <w:rPr>
          <w:sz w:val="28"/>
          <w:lang w:val="es-ES"/>
        </w:rPr>
      </w:pPr>
    </w:p>
    <w:p w14:paraId="030139AC" w14:textId="77777777" w:rsidR="00AD4B9A" w:rsidRDefault="00AD4B9A" w:rsidP="00AD4B9A">
      <w:pPr>
        <w:spacing w:before="0"/>
        <w:jc w:val="center"/>
        <w:rPr>
          <w:sz w:val="28"/>
          <w:lang w:val="es-ES"/>
        </w:rPr>
      </w:pPr>
    </w:p>
    <w:p w14:paraId="610E2225" w14:textId="77777777" w:rsidR="00AD4B9A" w:rsidRDefault="00AD4B9A" w:rsidP="00AD4B9A">
      <w:pPr>
        <w:spacing w:before="0"/>
        <w:jc w:val="center"/>
        <w:rPr>
          <w:sz w:val="28"/>
          <w:lang w:val="es-ES"/>
        </w:rPr>
      </w:pPr>
    </w:p>
    <w:p w14:paraId="7640DB27" w14:textId="77777777" w:rsidR="00AD4B9A" w:rsidRDefault="00AD4B9A" w:rsidP="00AD4B9A">
      <w:pPr>
        <w:spacing w:before="0"/>
        <w:jc w:val="center"/>
        <w:rPr>
          <w:sz w:val="28"/>
          <w:lang w:val="es-ES"/>
        </w:rPr>
      </w:pPr>
    </w:p>
    <w:p w14:paraId="312465B9" w14:textId="77777777" w:rsidR="00AD4B9A" w:rsidRDefault="00AD4B9A" w:rsidP="00AD4B9A">
      <w:pPr>
        <w:spacing w:before="0"/>
        <w:jc w:val="center"/>
        <w:rPr>
          <w:sz w:val="28"/>
          <w:lang w:val="es-ES"/>
        </w:rPr>
      </w:pPr>
    </w:p>
    <w:p w14:paraId="5C5F3C1A" w14:textId="77777777" w:rsidR="00AD4B9A" w:rsidRDefault="00AD4B9A" w:rsidP="00AD4B9A">
      <w:pPr>
        <w:spacing w:before="0" w:after="0"/>
        <w:jc w:val="center"/>
        <w:rPr>
          <w:sz w:val="28"/>
          <w:lang w:val="es-ES"/>
        </w:rPr>
      </w:pPr>
      <w:r>
        <w:rPr>
          <w:sz w:val="28"/>
          <w:lang w:val="es-ES"/>
        </w:rPr>
        <w:t>NICOLÁS SEQUERA GUTIÉRREZ</w:t>
      </w:r>
    </w:p>
    <w:p w14:paraId="4C919FBD" w14:textId="77777777" w:rsidR="00AD4B9A" w:rsidRDefault="00AD4B9A" w:rsidP="00AD4B9A">
      <w:pPr>
        <w:spacing w:before="0" w:after="0"/>
        <w:jc w:val="center"/>
        <w:rPr>
          <w:sz w:val="28"/>
          <w:lang w:val="es-ES"/>
        </w:rPr>
      </w:pPr>
    </w:p>
    <w:p w14:paraId="09A9FDE4" w14:textId="77777777" w:rsidR="00AD4B9A" w:rsidRDefault="00AD4B9A" w:rsidP="00AD4B9A">
      <w:pPr>
        <w:spacing w:before="0"/>
        <w:jc w:val="center"/>
        <w:rPr>
          <w:sz w:val="28"/>
          <w:lang w:val="es-ES"/>
        </w:rPr>
      </w:pPr>
    </w:p>
    <w:p w14:paraId="597DBA57" w14:textId="77777777" w:rsidR="00AD4B9A" w:rsidRDefault="00AD4B9A" w:rsidP="00AD4B9A">
      <w:pPr>
        <w:spacing w:before="0"/>
        <w:jc w:val="center"/>
        <w:rPr>
          <w:sz w:val="28"/>
          <w:lang w:val="es-ES"/>
        </w:rPr>
      </w:pPr>
    </w:p>
    <w:p w14:paraId="47628362" w14:textId="77777777" w:rsidR="00AD4B9A" w:rsidRDefault="00AD4B9A" w:rsidP="00AD4B9A">
      <w:pPr>
        <w:spacing w:before="0"/>
        <w:jc w:val="center"/>
        <w:rPr>
          <w:sz w:val="28"/>
          <w:lang w:val="es-ES"/>
        </w:rPr>
      </w:pPr>
    </w:p>
    <w:p w14:paraId="29571008" w14:textId="77777777" w:rsidR="00AD4B9A" w:rsidRDefault="00AD4B9A" w:rsidP="00AD4B9A">
      <w:pPr>
        <w:spacing w:before="0"/>
        <w:jc w:val="center"/>
        <w:rPr>
          <w:sz w:val="28"/>
          <w:lang w:val="es-ES"/>
        </w:rPr>
      </w:pPr>
    </w:p>
    <w:p w14:paraId="0C0EDD0C" w14:textId="77777777" w:rsidR="00AD4B9A" w:rsidRDefault="00AD4B9A" w:rsidP="00AD4B9A">
      <w:pPr>
        <w:spacing w:before="0"/>
        <w:jc w:val="center"/>
        <w:rPr>
          <w:sz w:val="28"/>
          <w:lang w:val="es-ES"/>
        </w:rPr>
      </w:pPr>
    </w:p>
    <w:p w14:paraId="3142DC8B" w14:textId="77777777" w:rsidR="00AD4B9A" w:rsidRDefault="00AD4B9A" w:rsidP="00AD4B9A">
      <w:pPr>
        <w:spacing w:before="0"/>
        <w:jc w:val="center"/>
        <w:rPr>
          <w:sz w:val="28"/>
          <w:lang w:val="es-ES"/>
        </w:rPr>
      </w:pPr>
    </w:p>
    <w:p w14:paraId="6D138966" w14:textId="77777777" w:rsidR="00AD4B9A" w:rsidRDefault="00AD4B9A" w:rsidP="00AD4B9A">
      <w:pPr>
        <w:spacing w:before="0"/>
        <w:jc w:val="center"/>
        <w:rPr>
          <w:sz w:val="28"/>
          <w:lang w:val="es-ES"/>
        </w:rPr>
      </w:pPr>
    </w:p>
    <w:p w14:paraId="218B0425" w14:textId="77777777" w:rsidR="00AD4B9A" w:rsidRDefault="00AD4B9A" w:rsidP="00AD4B9A">
      <w:pPr>
        <w:spacing w:before="0" w:after="0"/>
        <w:jc w:val="center"/>
        <w:rPr>
          <w:sz w:val="28"/>
          <w:lang w:val="es-ES"/>
        </w:rPr>
      </w:pPr>
      <w:r>
        <w:rPr>
          <w:sz w:val="28"/>
          <w:lang w:val="es-ES"/>
        </w:rPr>
        <w:t>PONTIFICIA UNIVERSIDAD JAVERIANA</w:t>
      </w:r>
    </w:p>
    <w:p w14:paraId="6D2ABD1B" w14:textId="77777777" w:rsidR="00AD4B9A" w:rsidRDefault="00AD4B9A" w:rsidP="00AD4B9A">
      <w:pPr>
        <w:spacing w:before="0" w:after="0"/>
        <w:jc w:val="center"/>
        <w:rPr>
          <w:sz w:val="28"/>
          <w:lang w:val="es-ES"/>
        </w:rPr>
      </w:pPr>
      <w:r>
        <w:rPr>
          <w:sz w:val="28"/>
          <w:lang w:val="es-ES"/>
        </w:rPr>
        <w:t>FACULTAD DE INGENIERIA</w:t>
      </w:r>
    </w:p>
    <w:p w14:paraId="1BA5A175" w14:textId="77777777" w:rsidR="00AD4B9A" w:rsidRDefault="00AD4B9A" w:rsidP="00AD4B9A">
      <w:pPr>
        <w:spacing w:before="0" w:after="0"/>
        <w:jc w:val="center"/>
        <w:rPr>
          <w:sz w:val="28"/>
          <w:lang w:val="es-ES"/>
        </w:rPr>
      </w:pPr>
      <w:r>
        <w:rPr>
          <w:sz w:val="28"/>
          <w:lang w:val="es-ES"/>
        </w:rPr>
        <w:t>CARRERA DE INGENIERIA DE SISTEMAS</w:t>
      </w:r>
    </w:p>
    <w:p w14:paraId="3C2FC7AB" w14:textId="77777777" w:rsidR="00AD4B9A" w:rsidRDefault="00AD4B9A" w:rsidP="00AD4B9A">
      <w:pPr>
        <w:spacing w:before="0" w:after="0"/>
        <w:jc w:val="center"/>
        <w:rPr>
          <w:sz w:val="28"/>
          <w:lang w:val="es-ES"/>
        </w:rPr>
      </w:pPr>
      <w:r>
        <w:rPr>
          <w:sz w:val="28"/>
          <w:lang w:val="es-ES"/>
        </w:rPr>
        <w:t>BOGOTÁ, D.C.</w:t>
      </w:r>
    </w:p>
    <w:p w14:paraId="100BAD83" w14:textId="77777777" w:rsidR="00AD4B9A" w:rsidRDefault="00AD4B9A" w:rsidP="00AD4B9A">
      <w:pPr>
        <w:spacing w:before="0" w:after="0"/>
        <w:jc w:val="center"/>
        <w:rPr>
          <w:sz w:val="28"/>
          <w:lang w:val="es-ES"/>
        </w:rPr>
        <w:sectPr w:rsidR="00AD4B9A">
          <w:headerReference w:type="even" r:id="rId8"/>
          <w:headerReference w:type="default" r:id="rId9"/>
          <w:footerReference w:type="even" r:id="rId10"/>
          <w:footerReference w:type="default" r:id="rId11"/>
          <w:headerReference w:type="first" r:id="rId12"/>
          <w:footerReference w:type="first" r:id="rId13"/>
          <w:pgSz w:w="12240" w:h="15840"/>
          <w:pgMar w:top="1497" w:right="851" w:bottom="1497" w:left="1134" w:header="1440" w:footer="1440" w:gutter="0"/>
          <w:cols w:space="720"/>
          <w:formProt w:val="0"/>
          <w:docGrid w:linePitch="240" w:charSpace="-2049"/>
        </w:sectPr>
      </w:pPr>
      <w:r>
        <w:rPr>
          <w:sz w:val="28"/>
          <w:lang w:val="es-ES"/>
        </w:rPr>
        <w:t>2016</w:t>
      </w:r>
    </w:p>
    <w:p w14:paraId="2B0C2B85" w14:textId="77777777" w:rsidR="00AD4B9A" w:rsidRDefault="00AD4B9A" w:rsidP="00AD4B9A">
      <w:pPr>
        <w:spacing w:before="0" w:after="0"/>
        <w:jc w:val="center"/>
        <w:rPr>
          <w:b/>
          <w:sz w:val="32"/>
          <w:szCs w:val="32"/>
        </w:rPr>
      </w:pPr>
      <w:r>
        <w:rPr>
          <w:b/>
          <w:sz w:val="32"/>
          <w:szCs w:val="32"/>
        </w:rPr>
        <w:lastRenderedPageBreak/>
        <w:t>TG 1543</w:t>
      </w:r>
    </w:p>
    <w:p w14:paraId="0CEE5840" w14:textId="77777777" w:rsidR="00AD4B9A" w:rsidRDefault="00AD4B9A" w:rsidP="00AD4B9A">
      <w:pPr>
        <w:spacing w:before="0"/>
        <w:jc w:val="center"/>
        <w:rPr>
          <w:sz w:val="28"/>
          <w:lang w:val="es-ES"/>
        </w:rPr>
      </w:pPr>
      <w:r>
        <w:rPr>
          <w:sz w:val="28"/>
          <w:lang w:val="es-ES"/>
        </w:rPr>
        <w:t>DISEÑO DE UN POTENCIOSTATO AUTOMATIZADO CON COMUNICACIÓN INALÁMBRICA</w:t>
      </w:r>
    </w:p>
    <w:p w14:paraId="2EBC34F1" w14:textId="77777777" w:rsidR="00AD4B9A" w:rsidRDefault="00AD4B9A" w:rsidP="00AD4B9A">
      <w:pPr>
        <w:spacing w:before="0"/>
        <w:jc w:val="center"/>
        <w:rPr>
          <w:sz w:val="24"/>
          <w:lang w:val="es-ES"/>
        </w:rPr>
      </w:pPr>
    </w:p>
    <w:p w14:paraId="0547C30B" w14:textId="77777777" w:rsidR="00AD4B9A" w:rsidRDefault="00AD4B9A" w:rsidP="00AD4B9A">
      <w:pPr>
        <w:spacing w:before="0"/>
        <w:jc w:val="center"/>
        <w:rPr>
          <w:sz w:val="24"/>
          <w:lang w:val="es-ES"/>
        </w:rPr>
      </w:pPr>
    </w:p>
    <w:p w14:paraId="2D122708" w14:textId="77777777" w:rsidR="00AD4B9A" w:rsidRDefault="00AD4B9A" w:rsidP="00AD4B9A">
      <w:pPr>
        <w:spacing w:before="0"/>
        <w:jc w:val="center"/>
        <w:rPr>
          <w:sz w:val="24"/>
          <w:lang w:val="es-ES"/>
        </w:rPr>
      </w:pPr>
    </w:p>
    <w:p w14:paraId="2C7033ED" w14:textId="77777777" w:rsidR="00AD4B9A" w:rsidRDefault="00AD4B9A" w:rsidP="00AD4B9A">
      <w:pPr>
        <w:spacing w:before="0"/>
        <w:jc w:val="center"/>
        <w:rPr>
          <w:sz w:val="24"/>
          <w:lang w:val="es-ES"/>
        </w:rPr>
      </w:pPr>
    </w:p>
    <w:p w14:paraId="6784D2A7" w14:textId="77777777" w:rsidR="00AD4B9A" w:rsidRDefault="00AD4B9A" w:rsidP="00AD4B9A">
      <w:pPr>
        <w:spacing w:before="0"/>
        <w:jc w:val="center"/>
        <w:rPr>
          <w:b/>
          <w:sz w:val="24"/>
          <w:lang w:val="es-ES"/>
        </w:rPr>
      </w:pPr>
      <w:r>
        <w:rPr>
          <w:b/>
          <w:sz w:val="24"/>
          <w:lang w:val="es-ES"/>
        </w:rPr>
        <w:t>Autor:</w:t>
      </w:r>
    </w:p>
    <w:p w14:paraId="6D923C6A" w14:textId="77777777" w:rsidR="00AD4B9A" w:rsidRDefault="00AD4B9A" w:rsidP="00AD4B9A">
      <w:pPr>
        <w:spacing w:before="0" w:after="0"/>
        <w:jc w:val="center"/>
        <w:rPr>
          <w:sz w:val="24"/>
          <w:lang w:val="es-ES"/>
        </w:rPr>
      </w:pPr>
      <w:r>
        <w:rPr>
          <w:sz w:val="24"/>
          <w:lang w:val="es-ES"/>
        </w:rPr>
        <w:t>Nicolás Sequera Gutiérrez</w:t>
      </w:r>
    </w:p>
    <w:p w14:paraId="1E248FFE" w14:textId="77777777" w:rsidR="00AD4B9A" w:rsidRDefault="00AD4B9A" w:rsidP="00AD4B9A">
      <w:pPr>
        <w:spacing w:before="0" w:after="0"/>
        <w:jc w:val="center"/>
        <w:rPr>
          <w:sz w:val="24"/>
          <w:lang w:val="es-ES"/>
        </w:rPr>
      </w:pPr>
    </w:p>
    <w:p w14:paraId="7BB4C2E2" w14:textId="77777777" w:rsidR="00AD4B9A" w:rsidRDefault="00AD4B9A" w:rsidP="00AD4B9A">
      <w:pPr>
        <w:spacing w:before="0"/>
        <w:jc w:val="center"/>
        <w:rPr>
          <w:sz w:val="24"/>
          <w:lang w:val="es-ES"/>
        </w:rPr>
      </w:pPr>
    </w:p>
    <w:p w14:paraId="60A56078" w14:textId="77777777" w:rsidR="00AD4B9A" w:rsidRDefault="00AD4B9A" w:rsidP="00AD4B9A">
      <w:pPr>
        <w:spacing w:before="0"/>
        <w:jc w:val="center"/>
        <w:rPr>
          <w:sz w:val="24"/>
          <w:lang w:val="es-ES"/>
        </w:rPr>
      </w:pPr>
    </w:p>
    <w:p w14:paraId="4372CBE9" w14:textId="77777777" w:rsidR="00AD4B9A" w:rsidRDefault="00AD4B9A" w:rsidP="00AD4B9A">
      <w:pPr>
        <w:spacing w:before="0"/>
        <w:jc w:val="center"/>
        <w:rPr>
          <w:sz w:val="24"/>
          <w:lang w:val="es-ES"/>
        </w:rPr>
      </w:pPr>
    </w:p>
    <w:p w14:paraId="26058E33" w14:textId="77777777" w:rsidR="00AD4B9A" w:rsidRDefault="00AD4B9A" w:rsidP="00AD4B9A">
      <w:pPr>
        <w:spacing w:before="0"/>
        <w:jc w:val="center"/>
        <w:rPr>
          <w:sz w:val="24"/>
          <w:lang w:val="es-ES"/>
        </w:rPr>
      </w:pPr>
    </w:p>
    <w:p w14:paraId="3E2D0B3A" w14:textId="77777777" w:rsidR="00AD4B9A" w:rsidRDefault="00AD4B9A" w:rsidP="00AD4B9A">
      <w:pPr>
        <w:spacing w:before="0"/>
        <w:jc w:val="center"/>
        <w:rPr>
          <w:sz w:val="24"/>
          <w:lang w:val="es-ES"/>
        </w:rPr>
      </w:pPr>
    </w:p>
    <w:p w14:paraId="61147B99" w14:textId="77777777" w:rsidR="00AD4B9A" w:rsidRDefault="00AD4B9A" w:rsidP="00AD4B9A">
      <w:pPr>
        <w:spacing w:before="0"/>
        <w:jc w:val="center"/>
        <w:rPr>
          <w:sz w:val="24"/>
          <w:lang w:val="es-ES"/>
        </w:rPr>
      </w:pPr>
    </w:p>
    <w:p w14:paraId="69D67A04" w14:textId="77777777" w:rsidR="00AD4B9A" w:rsidRDefault="00AD4B9A" w:rsidP="00AD4B9A">
      <w:pPr>
        <w:spacing w:before="0"/>
        <w:jc w:val="center"/>
        <w:rPr>
          <w:sz w:val="24"/>
          <w:lang w:val="es-ES"/>
        </w:rPr>
      </w:pPr>
      <w:r>
        <w:rPr>
          <w:sz w:val="24"/>
          <w:lang w:val="es-ES"/>
        </w:rPr>
        <w:t>MEMORIA DEL TRABAJO DE GRADO REALIZADO PARA CUMPLIR UNO DE LOS REQUISITOS PARA OPTAR AL TITULO DE INGENIERO DE SISTEMAS</w:t>
      </w:r>
    </w:p>
    <w:p w14:paraId="6413D8B2" w14:textId="77777777" w:rsidR="00AD4B9A" w:rsidRDefault="00AD4B9A" w:rsidP="00AD4B9A">
      <w:pPr>
        <w:spacing w:before="0"/>
        <w:jc w:val="center"/>
        <w:rPr>
          <w:sz w:val="24"/>
          <w:lang w:val="es-ES"/>
        </w:rPr>
      </w:pPr>
    </w:p>
    <w:p w14:paraId="686D1E6C" w14:textId="77777777" w:rsidR="00AD4B9A" w:rsidRDefault="00AD4B9A" w:rsidP="00AD4B9A">
      <w:pPr>
        <w:spacing w:before="0"/>
        <w:jc w:val="center"/>
        <w:rPr>
          <w:sz w:val="24"/>
          <w:lang w:val="es-ES"/>
        </w:rPr>
      </w:pPr>
    </w:p>
    <w:p w14:paraId="3D34F571" w14:textId="77777777" w:rsidR="00AD4B9A" w:rsidRPr="00986CFD" w:rsidRDefault="00AD4B9A" w:rsidP="00AD4B9A">
      <w:pPr>
        <w:spacing w:before="0"/>
        <w:jc w:val="center"/>
        <w:rPr>
          <w:b/>
          <w:sz w:val="24"/>
          <w:lang w:val="en-US"/>
        </w:rPr>
      </w:pPr>
      <w:r w:rsidRPr="00986CFD">
        <w:rPr>
          <w:b/>
          <w:sz w:val="24"/>
          <w:lang w:val="en-US"/>
        </w:rPr>
        <w:t>Directores</w:t>
      </w:r>
    </w:p>
    <w:p w14:paraId="33B8D295" w14:textId="77777777" w:rsidR="00AD4B9A" w:rsidRPr="00986CFD" w:rsidRDefault="00AD4B9A" w:rsidP="00AD4B9A">
      <w:pPr>
        <w:spacing w:before="0"/>
        <w:jc w:val="center"/>
        <w:rPr>
          <w:lang w:val="en-US"/>
        </w:rPr>
      </w:pPr>
      <w:r w:rsidRPr="00986CFD">
        <w:rPr>
          <w:sz w:val="24"/>
          <w:lang w:val="en-US"/>
        </w:rPr>
        <w:t>Ing. Germán Yamhure M.Sc</w:t>
      </w:r>
    </w:p>
    <w:p w14:paraId="5473727F" w14:textId="77777777" w:rsidR="00AD4B9A" w:rsidRPr="007B146C" w:rsidRDefault="00AD4B9A" w:rsidP="00AD4B9A">
      <w:pPr>
        <w:spacing w:before="0"/>
        <w:jc w:val="center"/>
        <w:rPr>
          <w:u w:val="single"/>
        </w:rPr>
      </w:pPr>
      <w:r>
        <w:rPr>
          <w:sz w:val="24"/>
          <w:lang w:val="es-ES"/>
        </w:rPr>
        <w:t>Ing. Fabio Avellaneda M.Sc</w:t>
      </w:r>
    </w:p>
    <w:p w14:paraId="6BFC6034" w14:textId="77777777" w:rsidR="00AD4B9A" w:rsidRDefault="00AD4B9A" w:rsidP="00AD4B9A">
      <w:pPr>
        <w:spacing w:before="0"/>
        <w:jc w:val="center"/>
        <w:rPr>
          <w:sz w:val="24"/>
          <w:lang w:val="es-ES"/>
        </w:rPr>
      </w:pPr>
    </w:p>
    <w:p w14:paraId="4C03A493" w14:textId="77777777" w:rsidR="00AD4B9A" w:rsidRDefault="00AD4B9A" w:rsidP="00AD4B9A">
      <w:pPr>
        <w:spacing w:before="0"/>
        <w:jc w:val="center"/>
        <w:rPr>
          <w:sz w:val="24"/>
          <w:lang w:val="es-ES"/>
        </w:rPr>
      </w:pPr>
    </w:p>
    <w:p w14:paraId="42CD74A4" w14:textId="77777777" w:rsidR="00AD4B9A" w:rsidRDefault="00AD4B9A" w:rsidP="00AD4B9A">
      <w:pPr>
        <w:spacing w:before="0"/>
        <w:jc w:val="center"/>
        <w:rPr>
          <w:b/>
          <w:sz w:val="24"/>
          <w:lang w:val="es-ES"/>
        </w:rPr>
      </w:pPr>
    </w:p>
    <w:p w14:paraId="5F009E3A" w14:textId="77777777" w:rsidR="00AD4B9A" w:rsidRDefault="00AD4B9A" w:rsidP="00AD4B9A">
      <w:pPr>
        <w:spacing w:before="0"/>
        <w:jc w:val="center"/>
        <w:rPr>
          <w:b/>
          <w:sz w:val="24"/>
          <w:lang w:val="es-ES"/>
        </w:rPr>
      </w:pPr>
    </w:p>
    <w:p w14:paraId="35C3116E" w14:textId="77777777" w:rsidR="00AD4B9A" w:rsidRDefault="00AD4B9A" w:rsidP="00AD4B9A">
      <w:pPr>
        <w:spacing w:before="0"/>
        <w:jc w:val="center"/>
        <w:rPr>
          <w:b/>
          <w:sz w:val="24"/>
          <w:lang w:val="es-ES"/>
        </w:rPr>
      </w:pPr>
    </w:p>
    <w:p w14:paraId="17807431" w14:textId="77777777" w:rsidR="00AD4B9A" w:rsidRDefault="00AD4B9A" w:rsidP="00AD4B9A">
      <w:pPr>
        <w:spacing w:before="0"/>
        <w:jc w:val="center"/>
        <w:rPr>
          <w:b/>
          <w:sz w:val="24"/>
          <w:lang w:val="es-ES"/>
        </w:rPr>
      </w:pPr>
      <w:r>
        <w:rPr>
          <w:b/>
          <w:sz w:val="24"/>
          <w:lang w:val="es-ES"/>
        </w:rPr>
        <w:t>Página web del Trabajo de Grado</w:t>
      </w:r>
    </w:p>
    <w:p w14:paraId="35F63D5D" w14:textId="77777777" w:rsidR="00AD4B9A" w:rsidRPr="003E65D5" w:rsidRDefault="00AD4B9A" w:rsidP="00AD4B9A">
      <w:pPr>
        <w:spacing w:before="0"/>
        <w:jc w:val="center"/>
        <w:rPr>
          <w:color w:val="0000FF"/>
          <w:sz w:val="24"/>
          <w:lang w:val="es-ES"/>
        </w:rPr>
      </w:pPr>
      <w:r>
        <w:rPr>
          <w:color w:val="0000FF"/>
          <w:sz w:val="24"/>
          <w:u w:val="single"/>
          <w:lang w:val="es-ES"/>
        </w:rPr>
        <w:t>http://pegasus.javeriana.edu.co/</w:t>
      </w:r>
      <w:r w:rsidRPr="003E65D5">
        <w:rPr>
          <w:color w:val="0000FF"/>
          <w:sz w:val="24"/>
          <w:u w:val="single"/>
          <w:lang w:val="es-ES"/>
        </w:rPr>
        <w:t>~CIS1630AP09</w:t>
      </w:r>
    </w:p>
    <w:p w14:paraId="429CF027" w14:textId="77777777" w:rsidR="00AD4B9A" w:rsidRDefault="00AD4B9A" w:rsidP="00AD4B9A">
      <w:pPr>
        <w:spacing w:before="0"/>
        <w:jc w:val="center"/>
        <w:rPr>
          <w:sz w:val="24"/>
          <w:lang w:val="es-ES"/>
        </w:rPr>
      </w:pPr>
    </w:p>
    <w:p w14:paraId="19B5DA11" w14:textId="77777777" w:rsidR="00AD4B9A" w:rsidRDefault="00AD4B9A" w:rsidP="00AD4B9A">
      <w:pPr>
        <w:spacing w:before="0" w:after="0"/>
        <w:jc w:val="center"/>
        <w:rPr>
          <w:sz w:val="24"/>
          <w:lang w:val="es-ES"/>
        </w:rPr>
      </w:pPr>
      <w:r>
        <w:rPr>
          <w:sz w:val="24"/>
          <w:lang w:val="es-ES"/>
        </w:rPr>
        <w:t>PONTIFICIA UNIVERSIDAD JAVERIANA</w:t>
      </w:r>
    </w:p>
    <w:p w14:paraId="707B861B" w14:textId="77777777" w:rsidR="00AD4B9A" w:rsidRDefault="00AD4B9A" w:rsidP="00AD4B9A">
      <w:pPr>
        <w:spacing w:before="0" w:after="0"/>
        <w:jc w:val="center"/>
        <w:rPr>
          <w:sz w:val="24"/>
          <w:lang w:val="es-ES"/>
        </w:rPr>
      </w:pPr>
      <w:r>
        <w:rPr>
          <w:sz w:val="24"/>
          <w:lang w:val="es-ES"/>
        </w:rPr>
        <w:t>FACULTAD DE INGENIERIA</w:t>
      </w:r>
    </w:p>
    <w:p w14:paraId="4DD4A209" w14:textId="77777777" w:rsidR="00AD4B9A" w:rsidRDefault="00AD4B9A" w:rsidP="00AD4B9A">
      <w:pPr>
        <w:spacing w:before="0" w:after="0"/>
        <w:jc w:val="center"/>
        <w:rPr>
          <w:sz w:val="24"/>
          <w:lang w:val="es-ES"/>
        </w:rPr>
      </w:pPr>
      <w:r>
        <w:rPr>
          <w:sz w:val="24"/>
          <w:lang w:val="es-ES"/>
        </w:rPr>
        <w:t>CARRERA DE INGENIERIA ELECTÓNICA</w:t>
      </w:r>
    </w:p>
    <w:p w14:paraId="71590038" w14:textId="77777777" w:rsidR="00AD4B9A" w:rsidRDefault="00AD4B9A" w:rsidP="00AD4B9A">
      <w:pPr>
        <w:spacing w:before="0" w:after="0"/>
        <w:jc w:val="center"/>
        <w:rPr>
          <w:sz w:val="24"/>
          <w:lang w:val="es-ES"/>
        </w:rPr>
      </w:pPr>
      <w:r>
        <w:rPr>
          <w:sz w:val="24"/>
          <w:lang w:val="es-ES"/>
        </w:rPr>
        <w:t>CARRERA DE INGENIERIA DE SISTEMAS</w:t>
      </w:r>
    </w:p>
    <w:p w14:paraId="7E6A5316" w14:textId="77777777" w:rsidR="00AD4B9A" w:rsidRDefault="00AD4B9A" w:rsidP="00AD4B9A">
      <w:pPr>
        <w:spacing w:before="0" w:after="0"/>
        <w:jc w:val="center"/>
        <w:rPr>
          <w:sz w:val="24"/>
          <w:lang w:val="es-ES"/>
        </w:rPr>
      </w:pPr>
      <w:r>
        <w:rPr>
          <w:sz w:val="24"/>
          <w:lang w:val="es-ES"/>
        </w:rPr>
        <w:t>BOGOTÁ, D.C.</w:t>
      </w:r>
    </w:p>
    <w:p w14:paraId="50025ED0" w14:textId="77777777" w:rsidR="00AD4B9A" w:rsidRDefault="00AD4B9A" w:rsidP="00AD4B9A">
      <w:pPr>
        <w:spacing w:before="0" w:after="0"/>
        <w:jc w:val="center"/>
        <w:rPr>
          <w:sz w:val="24"/>
          <w:lang w:val="es-ES"/>
        </w:rPr>
      </w:pPr>
      <w:r>
        <w:rPr>
          <w:sz w:val="24"/>
          <w:lang w:val="es-ES"/>
        </w:rPr>
        <w:t>NOVIEMBRE, 2016</w:t>
      </w:r>
    </w:p>
    <w:p w14:paraId="05FC3A17" w14:textId="77777777" w:rsidR="00AD4B9A" w:rsidRDefault="00AD4B9A" w:rsidP="00AD4B9A">
      <w:pPr>
        <w:jc w:val="center"/>
        <w:rPr>
          <w:sz w:val="28"/>
          <w:lang w:val="es-ES"/>
        </w:rPr>
      </w:pPr>
    </w:p>
    <w:p w14:paraId="384D46BE" w14:textId="77777777" w:rsidR="00AD4B9A" w:rsidRDefault="00AD4B9A" w:rsidP="00AD4B9A">
      <w:pPr>
        <w:spacing w:before="0" w:after="0"/>
        <w:jc w:val="center"/>
        <w:rPr>
          <w:b/>
          <w:color w:val="000000"/>
          <w:sz w:val="24"/>
          <w:lang w:val="es-CR" w:eastAsia="es-ES"/>
        </w:rPr>
      </w:pPr>
      <w:r>
        <w:rPr>
          <w:b/>
          <w:color w:val="000000"/>
          <w:sz w:val="24"/>
          <w:lang w:val="es-CR" w:eastAsia="es-ES"/>
        </w:rPr>
        <w:t>PONTIFICIA UNIVERSIDAD JAVERIANA</w:t>
      </w:r>
    </w:p>
    <w:p w14:paraId="079FBE52" w14:textId="77777777" w:rsidR="00AD4B9A" w:rsidRDefault="00AD4B9A" w:rsidP="00AD4B9A">
      <w:pPr>
        <w:spacing w:before="0" w:after="0"/>
        <w:jc w:val="center"/>
        <w:rPr>
          <w:b/>
          <w:color w:val="000000"/>
          <w:sz w:val="24"/>
          <w:lang w:val="es-CR" w:eastAsia="es-ES"/>
        </w:rPr>
      </w:pPr>
      <w:r>
        <w:rPr>
          <w:b/>
          <w:color w:val="000000"/>
          <w:sz w:val="24"/>
          <w:lang w:val="es-CR" w:eastAsia="es-ES"/>
        </w:rPr>
        <w:t>FACULTAD DE INGENIERIA</w:t>
      </w:r>
    </w:p>
    <w:p w14:paraId="1654F45B" w14:textId="77777777" w:rsidR="00AD4B9A" w:rsidRDefault="00AD4B9A" w:rsidP="00AD4B9A">
      <w:pPr>
        <w:spacing w:before="0" w:after="0"/>
        <w:jc w:val="center"/>
        <w:rPr>
          <w:b/>
          <w:color w:val="000000"/>
          <w:sz w:val="24"/>
          <w:lang w:val="es-CR" w:eastAsia="es-ES"/>
        </w:rPr>
      </w:pPr>
      <w:r>
        <w:rPr>
          <w:b/>
          <w:color w:val="000000"/>
          <w:sz w:val="24"/>
          <w:lang w:val="es-CR" w:eastAsia="es-ES"/>
        </w:rPr>
        <w:t>CARRERA DE INGENIERIA DE SISTEMAS</w:t>
      </w:r>
    </w:p>
    <w:p w14:paraId="542F131C" w14:textId="77777777" w:rsidR="00AD4B9A" w:rsidRDefault="00AD4B9A" w:rsidP="00AD4B9A">
      <w:pPr>
        <w:spacing w:before="280" w:after="280"/>
        <w:jc w:val="center"/>
        <w:rPr>
          <w:sz w:val="32"/>
          <w:szCs w:val="24"/>
          <w:lang w:val="es-ES" w:eastAsia="es-ES"/>
        </w:rPr>
      </w:pPr>
    </w:p>
    <w:p w14:paraId="2CFD0106" w14:textId="77777777" w:rsidR="00AD4B9A" w:rsidRDefault="00AD4B9A" w:rsidP="00AD4B9A">
      <w:pPr>
        <w:spacing w:before="280" w:after="280"/>
        <w:jc w:val="center"/>
        <w:rPr>
          <w:sz w:val="32"/>
          <w:szCs w:val="24"/>
          <w:lang w:val="es-ES" w:eastAsia="es-ES"/>
        </w:rPr>
      </w:pPr>
    </w:p>
    <w:p w14:paraId="011D1395" w14:textId="77777777" w:rsidR="00AD4B9A" w:rsidRDefault="00AD4B9A" w:rsidP="00AD4B9A">
      <w:pPr>
        <w:spacing w:before="280" w:after="280"/>
        <w:jc w:val="center"/>
        <w:rPr>
          <w:sz w:val="32"/>
          <w:szCs w:val="24"/>
          <w:lang w:val="es-ES" w:eastAsia="es-ES"/>
        </w:rPr>
      </w:pPr>
    </w:p>
    <w:p w14:paraId="5384EAC8" w14:textId="77777777" w:rsidR="00AD4B9A" w:rsidRDefault="00AD4B9A" w:rsidP="00AD4B9A">
      <w:pPr>
        <w:spacing w:before="280" w:after="280"/>
        <w:jc w:val="center"/>
        <w:rPr>
          <w:sz w:val="32"/>
          <w:szCs w:val="24"/>
          <w:lang w:val="es-ES" w:eastAsia="es-ES"/>
        </w:rPr>
      </w:pPr>
    </w:p>
    <w:p w14:paraId="2D2FE894" w14:textId="77777777" w:rsidR="00AD4B9A" w:rsidRDefault="00AD4B9A" w:rsidP="00AD4B9A">
      <w:pPr>
        <w:spacing w:before="280" w:after="280"/>
        <w:jc w:val="center"/>
        <w:rPr>
          <w:sz w:val="32"/>
          <w:szCs w:val="24"/>
          <w:lang w:val="es-ES" w:eastAsia="es-ES"/>
        </w:rPr>
      </w:pPr>
    </w:p>
    <w:p w14:paraId="21FA469E" w14:textId="77777777" w:rsidR="00AD4B9A" w:rsidRDefault="00AD4B9A" w:rsidP="00AD4B9A">
      <w:pPr>
        <w:spacing w:before="280" w:after="280"/>
        <w:jc w:val="center"/>
        <w:rPr>
          <w:b/>
          <w:color w:val="000000"/>
          <w:sz w:val="24"/>
          <w:lang w:val="es-CR" w:eastAsia="es-ES"/>
        </w:rPr>
      </w:pPr>
    </w:p>
    <w:p w14:paraId="1973CE81" w14:textId="77777777" w:rsidR="00AD4B9A" w:rsidRDefault="00AD4B9A" w:rsidP="00AD4B9A">
      <w:pPr>
        <w:spacing w:before="280" w:after="280"/>
        <w:jc w:val="center"/>
        <w:rPr>
          <w:b/>
          <w:color w:val="000000"/>
          <w:sz w:val="24"/>
          <w:lang w:val="es-CR" w:eastAsia="es-ES"/>
        </w:rPr>
      </w:pPr>
      <w:r>
        <w:rPr>
          <w:b/>
          <w:color w:val="000000"/>
          <w:sz w:val="24"/>
          <w:lang w:val="es-CR" w:eastAsia="es-ES"/>
        </w:rPr>
        <w:t>Rector Magnífico</w:t>
      </w:r>
    </w:p>
    <w:p w14:paraId="0AC5D9B2" w14:textId="77777777" w:rsidR="00AD4B9A" w:rsidRDefault="00AD4B9A" w:rsidP="00AD4B9A">
      <w:pPr>
        <w:spacing w:before="280" w:after="280"/>
        <w:jc w:val="center"/>
        <w:rPr>
          <w:color w:val="000000"/>
          <w:sz w:val="24"/>
          <w:lang w:val="es-CR" w:eastAsia="es-ES"/>
        </w:rPr>
      </w:pPr>
      <w:r>
        <w:rPr>
          <w:color w:val="000000"/>
          <w:sz w:val="24"/>
          <w:lang w:val="es-CR" w:eastAsia="es-ES"/>
        </w:rPr>
        <w:t xml:space="preserve">Jorge Humberto Peláez Piedrahita, S.J. </w:t>
      </w:r>
    </w:p>
    <w:p w14:paraId="633D494B" w14:textId="77777777" w:rsidR="00AD4B9A" w:rsidRDefault="00AD4B9A" w:rsidP="00AD4B9A">
      <w:pPr>
        <w:spacing w:before="280" w:after="280"/>
        <w:jc w:val="center"/>
        <w:rPr>
          <w:b/>
          <w:color w:val="000000"/>
          <w:sz w:val="24"/>
          <w:lang w:val="es-CR" w:eastAsia="es-ES"/>
        </w:rPr>
      </w:pPr>
      <w:r>
        <w:rPr>
          <w:b/>
          <w:color w:val="000000"/>
          <w:sz w:val="24"/>
          <w:lang w:val="es-CR" w:eastAsia="es-ES"/>
        </w:rPr>
        <w:t>Decano Facultad de Ingeniería</w:t>
      </w:r>
    </w:p>
    <w:p w14:paraId="4131B4F6" w14:textId="77777777" w:rsidR="00AD4B9A" w:rsidRDefault="00AD4B9A" w:rsidP="00AD4B9A">
      <w:pPr>
        <w:spacing w:before="280" w:after="280"/>
        <w:jc w:val="center"/>
        <w:rPr>
          <w:color w:val="000000"/>
          <w:sz w:val="24"/>
          <w:lang w:val="es-CR" w:eastAsia="es-ES"/>
        </w:rPr>
      </w:pPr>
      <w:r>
        <w:rPr>
          <w:color w:val="000000"/>
          <w:sz w:val="24"/>
          <w:lang w:val="es-CR" w:eastAsia="es-ES"/>
        </w:rPr>
        <w:t>Ingeniero Jorge Luis Sánchez Téllez</w:t>
      </w:r>
    </w:p>
    <w:p w14:paraId="2AF81EBB" w14:textId="77777777" w:rsidR="00AD4B9A" w:rsidRPr="007B146C" w:rsidRDefault="00AD4B9A" w:rsidP="00AD4B9A">
      <w:pPr>
        <w:spacing w:before="280" w:after="280"/>
        <w:jc w:val="center"/>
      </w:pPr>
      <w:r>
        <w:rPr>
          <w:b/>
          <w:color w:val="000000"/>
          <w:sz w:val="24"/>
          <w:lang w:val="es-CR" w:eastAsia="es-ES"/>
        </w:rPr>
        <w:t>Director de la Carrera de Ingeniería de Sistemas</w:t>
      </w:r>
    </w:p>
    <w:p w14:paraId="0BBFABDA" w14:textId="77777777" w:rsidR="00AD4B9A" w:rsidRDefault="00AD4B9A" w:rsidP="00AD4B9A">
      <w:pPr>
        <w:spacing w:before="280" w:after="280"/>
        <w:jc w:val="center"/>
        <w:rPr>
          <w:color w:val="000000"/>
          <w:sz w:val="24"/>
          <w:lang w:val="es-CR" w:eastAsia="es-ES"/>
        </w:rPr>
      </w:pPr>
      <w:r>
        <w:rPr>
          <w:color w:val="000000"/>
          <w:sz w:val="24"/>
          <w:lang w:val="es-CR" w:eastAsia="es-ES"/>
        </w:rPr>
        <w:t>Ingeniera Mariela J. Curiel H.</w:t>
      </w:r>
    </w:p>
    <w:p w14:paraId="53307B59" w14:textId="77777777" w:rsidR="00AD4B9A" w:rsidRPr="007B146C" w:rsidRDefault="00AD4B9A" w:rsidP="00AD4B9A">
      <w:pPr>
        <w:spacing w:before="280" w:after="280"/>
        <w:jc w:val="center"/>
      </w:pPr>
      <w:r>
        <w:rPr>
          <w:b/>
          <w:color w:val="000000"/>
          <w:sz w:val="24"/>
          <w:lang w:val="es-CR" w:eastAsia="es-ES"/>
        </w:rPr>
        <w:t>Director de la Carrera de Ingeniería Electrónica</w:t>
      </w:r>
    </w:p>
    <w:p w14:paraId="05F8E52B" w14:textId="77777777" w:rsidR="00AD4B9A" w:rsidRPr="00E62304" w:rsidRDefault="00AD4B9A" w:rsidP="00AD4B9A">
      <w:pPr>
        <w:spacing w:before="280" w:after="280"/>
        <w:jc w:val="center"/>
        <w:rPr>
          <w:color w:val="000000"/>
          <w:sz w:val="24"/>
          <w:lang w:val="es-CR" w:eastAsia="es-ES"/>
        </w:rPr>
      </w:pPr>
      <w:r>
        <w:rPr>
          <w:color w:val="000000"/>
          <w:sz w:val="24"/>
          <w:lang w:val="es-CR" w:eastAsia="es-ES"/>
        </w:rPr>
        <w:t>Ingeniera Alejandra M. González C.</w:t>
      </w:r>
    </w:p>
    <w:p w14:paraId="387C6250" w14:textId="77777777" w:rsidR="00AD4B9A" w:rsidRDefault="00AD4B9A" w:rsidP="00AD4B9A">
      <w:pPr>
        <w:spacing w:before="280" w:after="280"/>
        <w:rPr>
          <w:b/>
          <w:color w:val="000000"/>
          <w:sz w:val="24"/>
          <w:szCs w:val="28"/>
          <w:lang w:val="es-CR" w:eastAsia="es-ES"/>
        </w:rPr>
      </w:pPr>
      <w:r w:rsidRPr="00E62304">
        <w:rPr>
          <w:b/>
          <w:color w:val="000000"/>
          <w:sz w:val="24"/>
          <w:szCs w:val="28"/>
          <w:lang w:val="es-CR" w:eastAsia="es-ES"/>
        </w:rPr>
        <w:lastRenderedPageBreak/>
        <w:t>Artículo</w:t>
      </w:r>
      <w:r>
        <w:rPr>
          <w:b/>
          <w:color w:val="000000"/>
          <w:sz w:val="24"/>
          <w:szCs w:val="28"/>
          <w:lang w:val="es-CR" w:eastAsia="es-ES"/>
        </w:rPr>
        <w:t xml:space="preserve"> 23 de la Resolución No. 1 de junio de 1946</w:t>
      </w:r>
    </w:p>
    <w:p w14:paraId="16D459AD" w14:textId="77777777" w:rsidR="00AD4B9A" w:rsidRPr="007B146C" w:rsidRDefault="00AD4B9A" w:rsidP="00AD4B9A">
      <w:pPr>
        <w:spacing w:before="280" w:after="280"/>
        <w:jc w:val="left"/>
      </w:pPr>
      <w:r>
        <w:rPr>
          <w:rStyle w:val="nfasis"/>
          <w:lang w:val="es-CR" w:eastAsia="es-ES"/>
        </w:rPr>
        <w:t>“La Universidad no se hace responsable de los conceptos emitidos por sus alumnos en sus proyectos de grado. Sólo velará porque no se publique nada contrario al dogma y la moral católica y porque no contengan ataques o polémicas puramente personales. Antes bien, que se vean en ellos el anhelo de buscar la verdad y la Justicia”</w:t>
      </w:r>
    </w:p>
    <w:p w14:paraId="6B8107AE" w14:textId="77777777" w:rsidR="00AD4B9A" w:rsidRDefault="00AD4B9A" w:rsidP="00AD4B9A">
      <w:pPr>
        <w:spacing w:before="0" w:after="0"/>
        <w:jc w:val="left"/>
        <w:rPr>
          <w:rStyle w:val="nfasis"/>
          <w:lang w:val="es-CR" w:eastAsia="es-ES"/>
        </w:rPr>
      </w:pPr>
      <w:r w:rsidRPr="007B146C">
        <w:br w:type="page"/>
      </w:r>
    </w:p>
    <w:p w14:paraId="367C5F33" w14:textId="77777777" w:rsidR="00AD4B9A" w:rsidRDefault="00AD4B9A" w:rsidP="00AD4B9A">
      <w:pPr>
        <w:pStyle w:val="Ttulo1"/>
      </w:pPr>
      <w:bookmarkStart w:id="1" w:name="_Toc411517588"/>
      <w:bookmarkStart w:id="2" w:name="_Toc467836022"/>
      <w:bookmarkEnd w:id="1"/>
      <w:r>
        <w:lastRenderedPageBreak/>
        <w:t>CONTENIDO</w:t>
      </w:r>
      <w:bookmarkEnd w:id="2"/>
    </w:p>
    <w:p w14:paraId="4E5EAC10" w14:textId="7E22A7B0" w:rsidR="00AD4B9A" w:rsidRDefault="00AD4B9A">
      <w:pPr>
        <w:pStyle w:val="TDC1"/>
        <w:rPr>
          <w:rFonts w:asciiTheme="minorHAnsi" w:eastAsiaTheme="minorEastAsia" w:hAnsiTheme="minorHAnsi" w:cstheme="minorBidi"/>
          <w:b w:val="0"/>
          <w:smallCaps w:val="0"/>
          <w:noProof/>
          <w:color w:val="auto"/>
          <w:sz w:val="22"/>
          <w:szCs w:val="22"/>
          <w:lang w:eastAsia="es-CO"/>
        </w:rPr>
      </w:pPr>
      <w:r>
        <w:fldChar w:fldCharType="begin"/>
      </w:r>
      <w:r>
        <w:instrText>TOC \o "1-3" \h</w:instrText>
      </w:r>
      <w:r>
        <w:fldChar w:fldCharType="separate"/>
      </w:r>
      <w:hyperlink w:anchor="_Toc467836022" w:history="1">
        <w:r w:rsidRPr="00351714">
          <w:rPr>
            <w:rStyle w:val="Hipervnculo"/>
            <w:rFonts w:eastAsia="Calibri"/>
            <w:noProof/>
          </w:rPr>
          <w:t>CONTENIDO</w:t>
        </w:r>
        <w:r>
          <w:rPr>
            <w:noProof/>
          </w:rPr>
          <w:tab/>
        </w:r>
        <w:r>
          <w:rPr>
            <w:noProof/>
          </w:rPr>
          <w:fldChar w:fldCharType="begin"/>
        </w:r>
        <w:r>
          <w:rPr>
            <w:noProof/>
          </w:rPr>
          <w:instrText xml:space="preserve"> PAGEREF _Toc467836022 \h </w:instrText>
        </w:r>
        <w:r>
          <w:rPr>
            <w:noProof/>
          </w:rPr>
        </w:r>
        <w:r>
          <w:rPr>
            <w:noProof/>
          </w:rPr>
          <w:fldChar w:fldCharType="separate"/>
        </w:r>
        <w:r w:rsidR="00986CFD">
          <w:rPr>
            <w:noProof/>
          </w:rPr>
          <w:t>5</w:t>
        </w:r>
        <w:r>
          <w:rPr>
            <w:noProof/>
          </w:rPr>
          <w:fldChar w:fldCharType="end"/>
        </w:r>
      </w:hyperlink>
    </w:p>
    <w:p w14:paraId="20FBCCF6" w14:textId="1364D864" w:rsidR="00AD4B9A" w:rsidRDefault="008B234C">
      <w:pPr>
        <w:pStyle w:val="TDC1"/>
        <w:rPr>
          <w:rFonts w:asciiTheme="minorHAnsi" w:eastAsiaTheme="minorEastAsia" w:hAnsiTheme="minorHAnsi" w:cstheme="minorBidi"/>
          <w:b w:val="0"/>
          <w:smallCaps w:val="0"/>
          <w:noProof/>
          <w:color w:val="auto"/>
          <w:sz w:val="22"/>
          <w:szCs w:val="22"/>
          <w:lang w:eastAsia="es-CO"/>
        </w:rPr>
      </w:pPr>
      <w:hyperlink w:anchor="_Toc467836023" w:history="1">
        <w:r w:rsidR="00AD4B9A" w:rsidRPr="00351714">
          <w:rPr>
            <w:rStyle w:val="Hipervnculo"/>
            <w:rFonts w:eastAsia="Calibri"/>
            <w:noProof/>
          </w:rPr>
          <w:t>INTRODUCCIÓN</w:t>
        </w:r>
        <w:r w:rsidR="00AD4B9A">
          <w:rPr>
            <w:noProof/>
          </w:rPr>
          <w:tab/>
        </w:r>
        <w:r w:rsidR="00AD4B9A">
          <w:rPr>
            <w:noProof/>
          </w:rPr>
          <w:fldChar w:fldCharType="begin"/>
        </w:r>
        <w:r w:rsidR="00AD4B9A">
          <w:rPr>
            <w:noProof/>
          </w:rPr>
          <w:instrText xml:space="preserve"> PAGEREF _Toc467836023 \h </w:instrText>
        </w:r>
        <w:r w:rsidR="00AD4B9A">
          <w:rPr>
            <w:noProof/>
          </w:rPr>
        </w:r>
        <w:r w:rsidR="00AD4B9A">
          <w:rPr>
            <w:noProof/>
          </w:rPr>
          <w:fldChar w:fldCharType="separate"/>
        </w:r>
        <w:r w:rsidR="00986CFD">
          <w:rPr>
            <w:noProof/>
          </w:rPr>
          <w:t>7</w:t>
        </w:r>
        <w:r w:rsidR="00AD4B9A">
          <w:rPr>
            <w:noProof/>
          </w:rPr>
          <w:fldChar w:fldCharType="end"/>
        </w:r>
      </w:hyperlink>
    </w:p>
    <w:p w14:paraId="76F2C976" w14:textId="6483CAE5" w:rsidR="00AD4B9A" w:rsidRDefault="008B234C">
      <w:pPr>
        <w:pStyle w:val="TDC1"/>
        <w:rPr>
          <w:rFonts w:asciiTheme="minorHAnsi" w:eastAsiaTheme="minorEastAsia" w:hAnsiTheme="minorHAnsi" w:cstheme="minorBidi"/>
          <w:b w:val="0"/>
          <w:smallCaps w:val="0"/>
          <w:noProof/>
          <w:color w:val="auto"/>
          <w:sz w:val="22"/>
          <w:szCs w:val="22"/>
          <w:lang w:eastAsia="es-CO"/>
        </w:rPr>
      </w:pPr>
      <w:hyperlink w:anchor="_Toc467836024" w:history="1">
        <w:r w:rsidR="00AD4B9A" w:rsidRPr="00351714">
          <w:rPr>
            <w:rStyle w:val="Hipervnculo"/>
            <w:rFonts w:eastAsia="Calibri"/>
            <w:noProof/>
          </w:rPr>
          <w:t>I - DESCRIPCIÓN GENERAL DEL TRABAJO DE GRADO</w:t>
        </w:r>
        <w:r w:rsidR="00AD4B9A">
          <w:rPr>
            <w:noProof/>
          </w:rPr>
          <w:tab/>
        </w:r>
        <w:r w:rsidR="00AD4B9A">
          <w:rPr>
            <w:noProof/>
          </w:rPr>
          <w:fldChar w:fldCharType="begin"/>
        </w:r>
        <w:r w:rsidR="00AD4B9A">
          <w:rPr>
            <w:noProof/>
          </w:rPr>
          <w:instrText xml:space="preserve"> PAGEREF _Toc467836024 \h </w:instrText>
        </w:r>
        <w:r w:rsidR="00AD4B9A">
          <w:rPr>
            <w:noProof/>
          </w:rPr>
        </w:r>
        <w:r w:rsidR="00AD4B9A">
          <w:rPr>
            <w:noProof/>
          </w:rPr>
          <w:fldChar w:fldCharType="separate"/>
        </w:r>
        <w:r w:rsidR="00986CFD">
          <w:rPr>
            <w:noProof/>
          </w:rPr>
          <w:t>8</w:t>
        </w:r>
        <w:r w:rsidR="00AD4B9A">
          <w:rPr>
            <w:noProof/>
          </w:rPr>
          <w:fldChar w:fldCharType="end"/>
        </w:r>
      </w:hyperlink>
    </w:p>
    <w:p w14:paraId="5B27BABD" w14:textId="6D9DAA7E" w:rsidR="00AD4B9A" w:rsidRDefault="008B234C">
      <w:pPr>
        <w:pStyle w:val="TDC2"/>
        <w:tabs>
          <w:tab w:val="left" w:pos="720"/>
        </w:tabs>
        <w:rPr>
          <w:rFonts w:asciiTheme="minorHAnsi" w:eastAsiaTheme="minorEastAsia" w:hAnsiTheme="minorHAnsi" w:cstheme="minorBidi"/>
          <w:smallCaps w:val="0"/>
          <w:noProof/>
          <w:color w:val="auto"/>
          <w:sz w:val="22"/>
          <w:szCs w:val="22"/>
          <w:lang w:eastAsia="es-CO"/>
        </w:rPr>
      </w:pPr>
      <w:hyperlink w:anchor="_Toc467836025" w:history="1">
        <w:r w:rsidR="00AD4B9A" w:rsidRPr="00351714">
          <w:rPr>
            <w:rStyle w:val="Hipervnculo"/>
            <w:rFonts w:eastAsia="Calibri"/>
            <w:noProof/>
          </w:rPr>
          <w:t>1.</w:t>
        </w:r>
        <w:r w:rsidR="00AD4B9A">
          <w:rPr>
            <w:rFonts w:asciiTheme="minorHAnsi" w:eastAsiaTheme="minorEastAsia" w:hAnsiTheme="minorHAnsi" w:cstheme="minorBidi"/>
            <w:smallCaps w:val="0"/>
            <w:noProof/>
            <w:color w:val="auto"/>
            <w:sz w:val="22"/>
            <w:szCs w:val="22"/>
            <w:lang w:eastAsia="es-CO"/>
          </w:rPr>
          <w:tab/>
        </w:r>
        <w:r w:rsidR="00AD4B9A" w:rsidRPr="00351714">
          <w:rPr>
            <w:rStyle w:val="Hipervnculo"/>
            <w:rFonts w:eastAsia="Calibri"/>
            <w:noProof/>
          </w:rPr>
          <w:t>Descripción de la problemática y Justificación</w:t>
        </w:r>
        <w:r w:rsidR="00AD4B9A">
          <w:rPr>
            <w:noProof/>
          </w:rPr>
          <w:tab/>
        </w:r>
        <w:r w:rsidR="00AD4B9A">
          <w:rPr>
            <w:noProof/>
          </w:rPr>
          <w:fldChar w:fldCharType="begin"/>
        </w:r>
        <w:r w:rsidR="00AD4B9A">
          <w:rPr>
            <w:noProof/>
          </w:rPr>
          <w:instrText xml:space="preserve"> PAGEREF _Toc467836025 \h </w:instrText>
        </w:r>
        <w:r w:rsidR="00AD4B9A">
          <w:rPr>
            <w:noProof/>
          </w:rPr>
        </w:r>
        <w:r w:rsidR="00AD4B9A">
          <w:rPr>
            <w:noProof/>
          </w:rPr>
          <w:fldChar w:fldCharType="separate"/>
        </w:r>
        <w:r w:rsidR="00986CFD">
          <w:rPr>
            <w:noProof/>
          </w:rPr>
          <w:t>8</w:t>
        </w:r>
        <w:r w:rsidR="00AD4B9A">
          <w:rPr>
            <w:noProof/>
          </w:rPr>
          <w:fldChar w:fldCharType="end"/>
        </w:r>
      </w:hyperlink>
    </w:p>
    <w:p w14:paraId="1E33BCB4" w14:textId="7BECFCD9" w:rsidR="00AD4B9A" w:rsidRDefault="008B234C">
      <w:pPr>
        <w:pStyle w:val="TDC3"/>
        <w:tabs>
          <w:tab w:val="left" w:pos="960"/>
        </w:tabs>
        <w:rPr>
          <w:rFonts w:asciiTheme="minorHAnsi" w:eastAsiaTheme="minorEastAsia" w:hAnsiTheme="minorHAnsi" w:cstheme="minorBidi"/>
          <w:i w:val="0"/>
          <w:noProof/>
          <w:color w:val="auto"/>
          <w:szCs w:val="22"/>
          <w:lang w:eastAsia="es-CO"/>
        </w:rPr>
      </w:pPr>
      <w:hyperlink w:anchor="_Toc467836026" w:history="1">
        <w:r w:rsidR="00AD4B9A" w:rsidRPr="00351714">
          <w:rPr>
            <w:rStyle w:val="Hipervnculo"/>
            <w:rFonts w:eastAsia="Calibri"/>
            <w:noProof/>
          </w:rPr>
          <w:t>1.1.</w:t>
        </w:r>
        <w:r w:rsidR="00AD4B9A">
          <w:rPr>
            <w:rFonts w:asciiTheme="minorHAnsi" w:eastAsiaTheme="minorEastAsia" w:hAnsiTheme="minorHAnsi" w:cstheme="minorBidi"/>
            <w:i w:val="0"/>
            <w:noProof/>
            <w:color w:val="auto"/>
            <w:szCs w:val="22"/>
            <w:lang w:eastAsia="es-CO"/>
          </w:rPr>
          <w:tab/>
        </w:r>
        <w:r w:rsidR="00AD4B9A" w:rsidRPr="00351714">
          <w:rPr>
            <w:rStyle w:val="Hipervnculo"/>
            <w:rFonts w:eastAsia="Calibri"/>
            <w:noProof/>
          </w:rPr>
          <w:t>Formulación del problema que se resolvió</w:t>
        </w:r>
        <w:r w:rsidR="00AD4B9A">
          <w:rPr>
            <w:noProof/>
          </w:rPr>
          <w:tab/>
        </w:r>
        <w:r w:rsidR="00AD4B9A">
          <w:rPr>
            <w:noProof/>
          </w:rPr>
          <w:fldChar w:fldCharType="begin"/>
        </w:r>
        <w:r w:rsidR="00AD4B9A">
          <w:rPr>
            <w:noProof/>
          </w:rPr>
          <w:instrText xml:space="preserve"> PAGEREF _Toc467836026 \h </w:instrText>
        </w:r>
        <w:r w:rsidR="00AD4B9A">
          <w:rPr>
            <w:noProof/>
          </w:rPr>
        </w:r>
        <w:r w:rsidR="00AD4B9A">
          <w:rPr>
            <w:noProof/>
          </w:rPr>
          <w:fldChar w:fldCharType="separate"/>
        </w:r>
        <w:r w:rsidR="00986CFD">
          <w:rPr>
            <w:noProof/>
          </w:rPr>
          <w:t>8</w:t>
        </w:r>
        <w:r w:rsidR="00AD4B9A">
          <w:rPr>
            <w:noProof/>
          </w:rPr>
          <w:fldChar w:fldCharType="end"/>
        </w:r>
      </w:hyperlink>
    </w:p>
    <w:p w14:paraId="41DB0947" w14:textId="7FD8A19A" w:rsidR="00AD4B9A" w:rsidRDefault="008B234C">
      <w:pPr>
        <w:pStyle w:val="TDC3"/>
        <w:tabs>
          <w:tab w:val="left" w:pos="960"/>
        </w:tabs>
        <w:rPr>
          <w:rFonts w:asciiTheme="minorHAnsi" w:eastAsiaTheme="minorEastAsia" w:hAnsiTheme="minorHAnsi" w:cstheme="minorBidi"/>
          <w:i w:val="0"/>
          <w:noProof/>
          <w:color w:val="auto"/>
          <w:szCs w:val="22"/>
          <w:lang w:eastAsia="es-CO"/>
        </w:rPr>
      </w:pPr>
      <w:hyperlink w:anchor="_Toc467836027" w:history="1">
        <w:r w:rsidR="00AD4B9A" w:rsidRPr="00351714">
          <w:rPr>
            <w:rStyle w:val="Hipervnculo"/>
            <w:rFonts w:eastAsia="Calibri"/>
            <w:noProof/>
          </w:rPr>
          <w:t>1.2.</w:t>
        </w:r>
        <w:r w:rsidR="00AD4B9A">
          <w:rPr>
            <w:rFonts w:asciiTheme="minorHAnsi" w:eastAsiaTheme="minorEastAsia" w:hAnsiTheme="minorHAnsi" w:cstheme="minorBidi"/>
            <w:i w:val="0"/>
            <w:noProof/>
            <w:color w:val="auto"/>
            <w:szCs w:val="22"/>
            <w:lang w:eastAsia="es-CO"/>
          </w:rPr>
          <w:tab/>
        </w:r>
        <w:r w:rsidR="00AD4B9A" w:rsidRPr="00351714">
          <w:rPr>
            <w:rStyle w:val="Hipervnculo"/>
            <w:rFonts w:eastAsia="Calibri"/>
            <w:noProof/>
          </w:rPr>
          <w:t>Impacto Esperado</w:t>
        </w:r>
        <w:r w:rsidR="00AD4B9A">
          <w:rPr>
            <w:noProof/>
          </w:rPr>
          <w:tab/>
        </w:r>
        <w:r w:rsidR="00AD4B9A">
          <w:rPr>
            <w:noProof/>
          </w:rPr>
          <w:fldChar w:fldCharType="begin"/>
        </w:r>
        <w:r w:rsidR="00AD4B9A">
          <w:rPr>
            <w:noProof/>
          </w:rPr>
          <w:instrText xml:space="preserve"> PAGEREF _Toc467836027 \h </w:instrText>
        </w:r>
        <w:r w:rsidR="00AD4B9A">
          <w:rPr>
            <w:noProof/>
          </w:rPr>
        </w:r>
        <w:r w:rsidR="00AD4B9A">
          <w:rPr>
            <w:noProof/>
          </w:rPr>
          <w:fldChar w:fldCharType="separate"/>
        </w:r>
        <w:r w:rsidR="00986CFD">
          <w:rPr>
            <w:noProof/>
          </w:rPr>
          <w:t>8</w:t>
        </w:r>
        <w:r w:rsidR="00AD4B9A">
          <w:rPr>
            <w:noProof/>
          </w:rPr>
          <w:fldChar w:fldCharType="end"/>
        </w:r>
      </w:hyperlink>
    </w:p>
    <w:p w14:paraId="0AFFB200" w14:textId="4024DB9F" w:rsidR="00AD4B9A" w:rsidRDefault="008B234C">
      <w:pPr>
        <w:pStyle w:val="TDC2"/>
        <w:tabs>
          <w:tab w:val="left" w:pos="720"/>
        </w:tabs>
        <w:rPr>
          <w:rFonts w:asciiTheme="minorHAnsi" w:eastAsiaTheme="minorEastAsia" w:hAnsiTheme="minorHAnsi" w:cstheme="minorBidi"/>
          <w:smallCaps w:val="0"/>
          <w:noProof/>
          <w:color w:val="auto"/>
          <w:sz w:val="22"/>
          <w:szCs w:val="22"/>
          <w:lang w:eastAsia="es-CO"/>
        </w:rPr>
      </w:pPr>
      <w:hyperlink w:anchor="_Toc467836028" w:history="1">
        <w:r w:rsidR="00AD4B9A" w:rsidRPr="00351714">
          <w:rPr>
            <w:rStyle w:val="Hipervnculo"/>
            <w:rFonts w:eastAsia="Calibri"/>
            <w:noProof/>
          </w:rPr>
          <w:t>1.</w:t>
        </w:r>
        <w:r w:rsidR="00AD4B9A">
          <w:rPr>
            <w:rFonts w:asciiTheme="minorHAnsi" w:eastAsiaTheme="minorEastAsia" w:hAnsiTheme="minorHAnsi" w:cstheme="minorBidi"/>
            <w:smallCaps w:val="0"/>
            <w:noProof/>
            <w:color w:val="auto"/>
            <w:sz w:val="22"/>
            <w:szCs w:val="22"/>
            <w:lang w:eastAsia="es-CO"/>
          </w:rPr>
          <w:tab/>
        </w:r>
        <w:r w:rsidR="00AD4B9A" w:rsidRPr="00351714">
          <w:rPr>
            <w:rStyle w:val="Hipervnculo"/>
            <w:rFonts w:eastAsia="Calibri"/>
            <w:noProof/>
          </w:rPr>
          <w:t>Descripción del Proyecto</w:t>
        </w:r>
        <w:r w:rsidR="00AD4B9A">
          <w:rPr>
            <w:noProof/>
          </w:rPr>
          <w:tab/>
        </w:r>
        <w:r w:rsidR="00AD4B9A">
          <w:rPr>
            <w:noProof/>
          </w:rPr>
          <w:fldChar w:fldCharType="begin"/>
        </w:r>
        <w:r w:rsidR="00AD4B9A">
          <w:rPr>
            <w:noProof/>
          </w:rPr>
          <w:instrText xml:space="preserve"> PAGEREF _Toc467836028 \h </w:instrText>
        </w:r>
        <w:r w:rsidR="00AD4B9A">
          <w:rPr>
            <w:noProof/>
          </w:rPr>
        </w:r>
        <w:r w:rsidR="00AD4B9A">
          <w:rPr>
            <w:noProof/>
          </w:rPr>
          <w:fldChar w:fldCharType="separate"/>
        </w:r>
        <w:r w:rsidR="00986CFD">
          <w:rPr>
            <w:noProof/>
          </w:rPr>
          <w:t>8</w:t>
        </w:r>
        <w:r w:rsidR="00AD4B9A">
          <w:rPr>
            <w:noProof/>
          </w:rPr>
          <w:fldChar w:fldCharType="end"/>
        </w:r>
      </w:hyperlink>
    </w:p>
    <w:p w14:paraId="0E5C6F3D" w14:textId="5DC9F3E3" w:rsidR="00AD4B9A" w:rsidRDefault="008B234C">
      <w:pPr>
        <w:pStyle w:val="TDC3"/>
        <w:tabs>
          <w:tab w:val="left" w:pos="960"/>
        </w:tabs>
        <w:rPr>
          <w:rFonts w:asciiTheme="minorHAnsi" w:eastAsiaTheme="minorEastAsia" w:hAnsiTheme="minorHAnsi" w:cstheme="minorBidi"/>
          <w:i w:val="0"/>
          <w:noProof/>
          <w:color w:val="auto"/>
          <w:szCs w:val="22"/>
          <w:lang w:eastAsia="es-CO"/>
        </w:rPr>
      </w:pPr>
      <w:hyperlink w:anchor="_Toc467836029" w:history="1">
        <w:r w:rsidR="00AD4B9A" w:rsidRPr="00351714">
          <w:rPr>
            <w:rStyle w:val="Hipervnculo"/>
            <w:rFonts w:eastAsia="Calibri"/>
            <w:noProof/>
          </w:rPr>
          <w:t>1.1.</w:t>
        </w:r>
        <w:r w:rsidR="00AD4B9A">
          <w:rPr>
            <w:rFonts w:asciiTheme="minorHAnsi" w:eastAsiaTheme="minorEastAsia" w:hAnsiTheme="minorHAnsi" w:cstheme="minorBidi"/>
            <w:i w:val="0"/>
            <w:noProof/>
            <w:color w:val="auto"/>
            <w:szCs w:val="22"/>
            <w:lang w:eastAsia="es-CO"/>
          </w:rPr>
          <w:tab/>
        </w:r>
        <w:r w:rsidR="00AD4B9A" w:rsidRPr="00351714">
          <w:rPr>
            <w:rStyle w:val="Hipervnculo"/>
            <w:rFonts w:eastAsia="Calibri"/>
            <w:noProof/>
          </w:rPr>
          <w:t>Objetivo general</w:t>
        </w:r>
        <w:r w:rsidR="00AD4B9A">
          <w:rPr>
            <w:noProof/>
          </w:rPr>
          <w:tab/>
        </w:r>
        <w:r w:rsidR="00AD4B9A">
          <w:rPr>
            <w:noProof/>
          </w:rPr>
          <w:fldChar w:fldCharType="begin"/>
        </w:r>
        <w:r w:rsidR="00AD4B9A">
          <w:rPr>
            <w:noProof/>
          </w:rPr>
          <w:instrText xml:space="preserve"> PAGEREF _Toc467836029 \h </w:instrText>
        </w:r>
        <w:r w:rsidR="00AD4B9A">
          <w:rPr>
            <w:noProof/>
          </w:rPr>
        </w:r>
        <w:r w:rsidR="00AD4B9A">
          <w:rPr>
            <w:noProof/>
          </w:rPr>
          <w:fldChar w:fldCharType="separate"/>
        </w:r>
        <w:r w:rsidR="00986CFD">
          <w:rPr>
            <w:noProof/>
          </w:rPr>
          <w:t>8</w:t>
        </w:r>
        <w:r w:rsidR="00AD4B9A">
          <w:rPr>
            <w:noProof/>
          </w:rPr>
          <w:fldChar w:fldCharType="end"/>
        </w:r>
      </w:hyperlink>
    </w:p>
    <w:p w14:paraId="0B242458" w14:textId="7BA7B4DF" w:rsidR="00AD4B9A" w:rsidRDefault="008B234C">
      <w:pPr>
        <w:pStyle w:val="TDC3"/>
        <w:tabs>
          <w:tab w:val="left" w:pos="960"/>
        </w:tabs>
        <w:rPr>
          <w:rFonts w:asciiTheme="minorHAnsi" w:eastAsiaTheme="minorEastAsia" w:hAnsiTheme="minorHAnsi" w:cstheme="minorBidi"/>
          <w:i w:val="0"/>
          <w:noProof/>
          <w:color w:val="auto"/>
          <w:szCs w:val="22"/>
          <w:lang w:eastAsia="es-CO"/>
        </w:rPr>
      </w:pPr>
      <w:hyperlink w:anchor="_Toc467836030" w:history="1">
        <w:r w:rsidR="00AD4B9A" w:rsidRPr="00351714">
          <w:rPr>
            <w:rStyle w:val="Hipervnculo"/>
            <w:rFonts w:eastAsia="Calibri"/>
            <w:noProof/>
          </w:rPr>
          <w:t>1.2.</w:t>
        </w:r>
        <w:r w:rsidR="00AD4B9A">
          <w:rPr>
            <w:rFonts w:asciiTheme="minorHAnsi" w:eastAsiaTheme="minorEastAsia" w:hAnsiTheme="minorHAnsi" w:cstheme="minorBidi"/>
            <w:i w:val="0"/>
            <w:noProof/>
            <w:color w:val="auto"/>
            <w:szCs w:val="22"/>
            <w:lang w:eastAsia="es-CO"/>
          </w:rPr>
          <w:tab/>
        </w:r>
        <w:r w:rsidR="00AD4B9A" w:rsidRPr="00351714">
          <w:rPr>
            <w:rStyle w:val="Hipervnculo"/>
            <w:rFonts w:eastAsia="Calibri"/>
            <w:noProof/>
          </w:rPr>
          <w:t>Objetivos específicos</w:t>
        </w:r>
        <w:r w:rsidR="00AD4B9A">
          <w:rPr>
            <w:noProof/>
          </w:rPr>
          <w:tab/>
        </w:r>
        <w:r w:rsidR="00AD4B9A">
          <w:rPr>
            <w:noProof/>
          </w:rPr>
          <w:fldChar w:fldCharType="begin"/>
        </w:r>
        <w:r w:rsidR="00AD4B9A">
          <w:rPr>
            <w:noProof/>
          </w:rPr>
          <w:instrText xml:space="preserve"> PAGEREF _Toc467836030 \h </w:instrText>
        </w:r>
        <w:r w:rsidR="00AD4B9A">
          <w:rPr>
            <w:noProof/>
          </w:rPr>
        </w:r>
        <w:r w:rsidR="00AD4B9A">
          <w:rPr>
            <w:noProof/>
          </w:rPr>
          <w:fldChar w:fldCharType="separate"/>
        </w:r>
        <w:r w:rsidR="00986CFD">
          <w:rPr>
            <w:noProof/>
          </w:rPr>
          <w:t>9</w:t>
        </w:r>
        <w:r w:rsidR="00AD4B9A">
          <w:rPr>
            <w:noProof/>
          </w:rPr>
          <w:fldChar w:fldCharType="end"/>
        </w:r>
      </w:hyperlink>
    </w:p>
    <w:p w14:paraId="04930BC1" w14:textId="1127E585" w:rsidR="00AD4B9A" w:rsidRDefault="008B234C">
      <w:pPr>
        <w:pStyle w:val="TDC3"/>
        <w:tabs>
          <w:tab w:val="left" w:pos="960"/>
        </w:tabs>
        <w:rPr>
          <w:rFonts w:asciiTheme="minorHAnsi" w:eastAsiaTheme="minorEastAsia" w:hAnsiTheme="minorHAnsi" w:cstheme="minorBidi"/>
          <w:i w:val="0"/>
          <w:noProof/>
          <w:color w:val="auto"/>
          <w:szCs w:val="22"/>
          <w:lang w:eastAsia="es-CO"/>
        </w:rPr>
      </w:pPr>
      <w:hyperlink w:anchor="_Toc467836031" w:history="1">
        <w:r w:rsidR="00AD4B9A" w:rsidRPr="00351714">
          <w:rPr>
            <w:rStyle w:val="Hipervnculo"/>
            <w:rFonts w:eastAsia="Calibri"/>
            <w:noProof/>
          </w:rPr>
          <w:t>1.3.</w:t>
        </w:r>
        <w:r w:rsidR="00AD4B9A">
          <w:rPr>
            <w:rFonts w:asciiTheme="minorHAnsi" w:eastAsiaTheme="minorEastAsia" w:hAnsiTheme="minorHAnsi" w:cstheme="minorBidi"/>
            <w:i w:val="0"/>
            <w:noProof/>
            <w:color w:val="auto"/>
            <w:szCs w:val="22"/>
            <w:lang w:eastAsia="es-CO"/>
          </w:rPr>
          <w:tab/>
        </w:r>
        <w:r w:rsidR="00AD4B9A" w:rsidRPr="00351714">
          <w:rPr>
            <w:rStyle w:val="Hipervnculo"/>
            <w:rFonts w:eastAsia="Calibri"/>
            <w:noProof/>
          </w:rPr>
          <w:t>Especificaciones del instrumento</w:t>
        </w:r>
        <w:r w:rsidR="00AD4B9A">
          <w:rPr>
            <w:noProof/>
          </w:rPr>
          <w:tab/>
        </w:r>
        <w:r w:rsidR="00AD4B9A">
          <w:rPr>
            <w:noProof/>
          </w:rPr>
          <w:fldChar w:fldCharType="begin"/>
        </w:r>
        <w:r w:rsidR="00AD4B9A">
          <w:rPr>
            <w:noProof/>
          </w:rPr>
          <w:instrText xml:space="preserve"> PAGEREF _Toc467836031 \h </w:instrText>
        </w:r>
        <w:r w:rsidR="00AD4B9A">
          <w:rPr>
            <w:noProof/>
          </w:rPr>
        </w:r>
        <w:r w:rsidR="00AD4B9A">
          <w:rPr>
            <w:noProof/>
          </w:rPr>
          <w:fldChar w:fldCharType="separate"/>
        </w:r>
        <w:r w:rsidR="00986CFD">
          <w:rPr>
            <w:noProof/>
          </w:rPr>
          <w:t>9</w:t>
        </w:r>
        <w:r w:rsidR="00AD4B9A">
          <w:rPr>
            <w:noProof/>
          </w:rPr>
          <w:fldChar w:fldCharType="end"/>
        </w:r>
      </w:hyperlink>
    </w:p>
    <w:p w14:paraId="18369F0B" w14:textId="18D05F12" w:rsidR="00AD4B9A" w:rsidRDefault="008B234C">
      <w:pPr>
        <w:pStyle w:val="TDC3"/>
        <w:tabs>
          <w:tab w:val="left" w:pos="960"/>
        </w:tabs>
        <w:rPr>
          <w:rFonts w:asciiTheme="minorHAnsi" w:eastAsiaTheme="minorEastAsia" w:hAnsiTheme="minorHAnsi" w:cstheme="minorBidi"/>
          <w:i w:val="0"/>
          <w:noProof/>
          <w:color w:val="auto"/>
          <w:szCs w:val="22"/>
          <w:lang w:eastAsia="es-CO"/>
        </w:rPr>
      </w:pPr>
      <w:hyperlink w:anchor="_Toc467836032" w:history="1">
        <w:r w:rsidR="00AD4B9A" w:rsidRPr="00351714">
          <w:rPr>
            <w:rStyle w:val="Hipervnculo"/>
            <w:rFonts w:eastAsia="Calibri"/>
            <w:noProof/>
          </w:rPr>
          <w:t>1.4.</w:t>
        </w:r>
        <w:r w:rsidR="00AD4B9A">
          <w:rPr>
            <w:rFonts w:asciiTheme="minorHAnsi" w:eastAsiaTheme="minorEastAsia" w:hAnsiTheme="minorHAnsi" w:cstheme="minorBidi"/>
            <w:i w:val="0"/>
            <w:noProof/>
            <w:color w:val="auto"/>
            <w:szCs w:val="22"/>
            <w:lang w:eastAsia="es-CO"/>
          </w:rPr>
          <w:tab/>
        </w:r>
        <w:r w:rsidR="00AD4B9A" w:rsidRPr="00351714">
          <w:rPr>
            <w:rStyle w:val="Hipervnculo"/>
            <w:rFonts w:eastAsia="Calibri"/>
            <w:noProof/>
          </w:rPr>
          <w:t>Alcance final</w:t>
        </w:r>
        <w:r w:rsidR="00AD4B9A">
          <w:rPr>
            <w:noProof/>
          </w:rPr>
          <w:tab/>
        </w:r>
        <w:r w:rsidR="00AD4B9A">
          <w:rPr>
            <w:noProof/>
          </w:rPr>
          <w:fldChar w:fldCharType="begin"/>
        </w:r>
        <w:r w:rsidR="00AD4B9A">
          <w:rPr>
            <w:noProof/>
          </w:rPr>
          <w:instrText xml:space="preserve"> PAGEREF _Toc467836032 \h </w:instrText>
        </w:r>
        <w:r w:rsidR="00AD4B9A">
          <w:rPr>
            <w:noProof/>
          </w:rPr>
        </w:r>
        <w:r w:rsidR="00AD4B9A">
          <w:rPr>
            <w:noProof/>
          </w:rPr>
          <w:fldChar w:fldCharType="separate"/>
        </w:r>
        <w:r w:rsidR="00986CFD">
          <w:rPr>
            <w:noProof/>
          </w:rPr>
          <w:t>9</w:t>
        </w:r>
        <w:r w:rsidR="00AD4B9A">
          <w:rPr>
            <w:noProof/>
          </w:rPr>
          <w:fldChar w:fldCharType="end"/>
        </w:r>
      </w:hyperlink>
    </w:p>
    <w:p w14:paraId="028017C1" w14:textId="6E3EB0D3" w:rsidR="00AD4B9A" w:rsidRDefault="008B234C">
      <w:pPr>
        <w:pStyle w:val="TDC1"/>
        <w:rPr>
          <w:rFonts w:asciiTheme="minorHAnsi" w:eastAsiaTheme="minorEastAsia" w:hAnsiTheme="minorHAnsi" w:cstheme="minorBidi"/>
          <w:b w:val="0"/>
          <w:smallCaps w:val="0"/>
          <w:noProof/>
          <w:color w:val="auto"/>
          <w:sz w:val="22"/>
          <w:szCs w:val="22"/>
          <w:lang w:eastAsia="es-CO"/>
        </w:rPr>
      </w:pPr>
      <w:hyperlink w:anchor="_Toc467836033" w:history="1">
        <w:r w:rsidR="00AD4B9A" w:rsidRPr="00351714">
          <w:rPr>
            <w:rStyle w:val="Hipervnculo"/>
            <w:rFonts w:eastAsia="Calibri"/>
            <w:noProof/>
          </w:rPr>
          <w:t>II - MARCO TEÓRICO</w:t>
        </w:r>
        <w:r w:rsidR="00AD4B9A">
          <w:rPr>
            <w:noProof/>
          </w:rPr>
          <w:tab/>
        </w:r>
        <w:r w:rsidR="00AD4B9A">
          <w:rPr>
            <w:noProof/>
          </w:rPr>
          <w:fldChar w:fldCharType="begin"/>
        </w:r>
        <w:r w:rsidR="00AD4B9A">
          <w:rPr>
            <w:noProof/>
          </w:rPr>
          <w:instrText xml:space="preserve"> PAGEREF _Toc467836033 \h </w:instrText>
        </w:r>
        <w:r w:rsidR="00AD4B9A">
          <w:rPr>
            <w:noProof/>
          </w:rPr>
        </w:r>
        <w:r w:rsidR="00AD4B9A">
          <w:rPr>
            <w:noProof/>
          </w:rPr>
          <w:fldChar w:fldCharType="separate"/>
        </w:r>
        <w:r w:rsidR="00986CFD">
          <w:rPr>
            <w:noProof/>
          </w:rPr>
          <w:t>10</w:t>
        </w:r>
        <w:r w:rsidR="00AD4B9A">
          <w:rPr>
            <w:noProof/>
          </w:rPr>
          <w:fldChar w:fldCharType="end"/>
        </w:r>
      </w:hyperlink>
    </w:p>
    <w:p w14:paraId="071C07C8" w14:textId="40F3B9D3" w:rsidR="00AD4B9A" w:rsidRDefault="008B234C">
      <w:pPr>
        <w:pStyle w:val="TDC2"/>
        <w:tabs>
          <w:tab w:val="left" w:pos="720"/>
        </w:tabs>
        <w:rPr>
          <w:rFonts w:asciiTheme="minorHAnsi" w:eastAsiaTheme="minorEastAsia" w:hAnsiTheme="minorHAnsi" w:cstheme="minorBidi"/>
          <w:smallCaps w:val="0"/>
          <w:noProof/>
          <w:color w:val="auto"/>
          <w:sz w:val="22"/>
          <w:szCs w:val="22"/>
          <w:lang w:eastAsia="es-CO"/>
        </w:rPr>
      </w:pPr>
      <w:hyperlink w:anchor="_Toc467836034" w:history="1">
        <w:r w:rsidR="00AD4B9A" w:rsidRPr="00351714">
          <w:rPr>
            <w:rStyle w:val="Hipervnculo"/>
            <w:rFonts w:eastAsia="Calibri"/>
            <w:noProof/>
          </w:rPr>
          <w:t>1.</w:t>
        </w:r>
        <w:r w:rsidR="00AD4B9A">
          <w:rPr>
            <w:rFonts w:asciiTheme="minorHAnsi" w:eastAsiaTheme="minorEastAsia" w:hAnsiTheme="minorHAnsi" w:cstheme="minorBidi"/>
            <w:smallCaps w:val="0"/>
            <w:noProof/>
            <w:color w:val="auto"/>
            <w:sz w:val="22"/>
            <w:szCs w:val="22"/>
            <w:lang w:eastAsia="es-CO"/>
          </w:rPr>
          <w:tab/>
        </w:r>
        <w:r w:rsidR="00AD4B9A" w:rsidRPr="00351714">
          <w:rPr>
            <w:rStyle w:val="Hipervnculo"/>
            <w:rFonts w:eastAsia="Calibri"/>
            <w:noProof/>
          </w:rPr>
          <w:t>Marco contextual</w:t>
        </w:r>
        <w:r w:rsidR="00AD4B9A">
          <w:rPr>
            <w:noProof/>
          </w:rPr>
          <w:tab/>
        </w:r>
        <w:r w:rsidR="00AD4B9A">
          <w:rPr>
            <w:noProof/>
          </w:rPr>
          <w:fldChar w:fldCharType="begin"/>
        </w:r>
        <w:r w:rsidR="00AD4B9A">
          <w:rPr>
            <w:noProof/>
          </w:rPr>
          <w:instrText xml:space="preserve"> PAGEREF _Toc467836034 \h </w:instrText>
        </w:r>
        <w:r w:rsidR="00AD4B9A">
          <w:rPr>
            <w:noProof/>
          </w:rPr>
        </w:r>
        <w:r w:rsidR="00AD4B9A">
          <w:rPr>
            <w:noProof/>
          </w:rPr>
          <w:fldChar w:fldCharType="separate"/>
        </w:r>
        <w:r w:rsidR="00986CFD">
          <w:rPr>
            <w:noProof/>
          </w:rPr>
          <w:t>10</w:t>
        </w:r>
        <w:r w:rsidR="00AD4B9A">
          <w:rPr>
            <w:noProof/>
          </w:rPr>
          <w:fldChar w:fldCharType="end"/>
        </w:r>
      </w:hyperlink>
    </w:p>
    <w:p w14:paraId="59632DC4" w14:textId="07BE26D5" w:rsidR="00AD4B9A" w:rsidRDefault="008B234C">
      <w:pPr>
        <w:pStyle w:val="TDC2"/>
        <w:tabs>
          <w:tab w:val="left" w:pos="720"/>
        </w:tabs>
        <w:rPr>
          <w:rFonts w:asciiTheme="minorHAnsi" w:eastAsiaTheme="minorEastAsia" w:hAnsiTheme="minorHAnsi" w:cstheme="minorBidi"/>
          <w:smallCaps w:val="0"/>
          <w:noProof/>
          <w:color w:val="auto"/>
          <w:sz w:val="22"/>
          <w:szCs w:val="22"/>
          <w:lang w:eastAsia="es-CO"/>
        </w:rPr>
      </w:pPr>
      <w:hyperlink w:anchor="_Toc467836035" w:history="1">
        <w:r w:rsidR="00AD4B9A" w:rsidRPr="00351714">
          <w:rPr>
            <w:rStyle w:val="Hipervnculo"/>
            <w:rFonts w:eastAsia="Calibri"/>
            <w:noProof/>
          </w:rPr>
          <w:t>2.</w:t>
        </w:r>
        <w:r w:rsidR="00AD4B9A">
          <w:rPr>
            <w:rFonts w:asciiTheme="minorHAnsi" w:eastAsiaTheme="minorEastAsia" w:hAnsiTheme="minorHAnsi" w:cstheme="minorBidi"/>
            <w:smallCaps w:val="0"/>
            <w:noProof/>
            <w:color w:val="auto"/>
            <w:sz w:val="22"/>
            <w:szCs w:val="22"/>
            <w:lang w:eastAsia="es-CO"/>
          </w:rPr>
          <w:tab/>
        </w:r>
        <w:r w:rsidR="00AD4B9A" w:rsidRPr="00351714">
          <w:rPr>
            <w:rStyle w:val="Hipervnculo"/>
            <w:rFonts w:eastAsia="Calibri"/>
            <w:noProof/>
          </w:rPr>
          <w:t>Marco conceptual</w:t>
        </w:r>
        <w:r w:rsidR="00AD4B9A">
          <w:rPr>
            <w:noProof/>
          </w:rPr>
          <w:tab/>
        </w:r>
        <w:r w:rsidR="00AD4B9A">
          <w:rPr>
            <w:noProof/>
          </w:rPr>
          <w:fldChar w:fldCharType="begin"/>
        </w:r>
        <w:r w:rsidR="00AD4B9A">
          <w:rPr>
            <w:noProof/>
          </w:rPr>
          <w:instrText xml:space="preserve"> PAGEREF _Toc467836035 \h </w:instrText>
        </w:r>
        <w:r w:rsidR="00AD4B9A">
          <w:rPr>
            <w:noProof/>
          </w:rPr>
        </w:r>
        <w:r w:rsidR="00AD4B9A">
          <w:rPr>
            <w:noProof/>
          </w:rPr>
          <w:fldChar w:fldCharType="separate"/>
        </w:r>
        <w:r w:rsidR="00986CFD">
          <w:rPr>
            <w:noProof/>
          </w:rPr>
          <w:t>10</w:t>
        </w:r>
        <w:r w:rsidR="00AD4B9A">
          <w:rPr>
            <w:noProof/>
          </w:rPr>
          <w:fldChar w:fldCharType="end"/>
        </w:r>
      </w:hyperlink>
    </w:p>
    <w:p w14:paraId="4CDFAC2F" w14:textId="69A125B2" w:rsidR="00AD4B9A" w:rsidRDefault="008B234C">
      <w:pPr>
        <w:pStyle w:val="TDC1"/>
        <w:rPr>
          <w:rFonts w:asciiTheme="minorHAnsi" w:eastAsiaTheme="minorEastAsia" w:hAnsiTheme="minorHAnsi" w:cstheme="minorBidi"/>
          <w:b w:val="0"/>
          <w:smallCaps w:val="0"/>
          <w:noProof/>
          <w:color w:val="auto"/>
          <w:sz w:val="22"/>
          <w:szCs w:val="22"/>
          <w:lang w:eastAsia="es-CO"/>
        </w:rPr>
      </w:pPr>
      <w:hyperlink w:anchor="_Toc467836036" w:history="1">
        <w:r w:rsidR="00AD4B9A" w:rsidRPr="00351714">
          <w:rPr>
            <w:rStyle w:val="Hipervnculo"/>
            <w:rFonts w:eastAsia="Calibri"/>
            <w:noProof/>
          </w:rPr>
          <w:t>III – DESARROLLO DE LA SOLUCIÓN</w:t>
        </w:r>
        <w:r w:rsidR="00AD4B9A">
          <w:rPr>
            <w:noProof/>
          </w:rPr>
          <w:tab/>
        </w:r>
        <w:r w:rsidR="00AD4B9A">
          <w:rPr>
            <w:noProof/>
          </w:rPr>
          <w:fldChar w:fldCharType="begin"/>
        </w:r>
        <w:r w:rsidR="00AD4B9A">
          <w:rPr>
            <w:noProof/>
          </w:rPr>
          <w:instrText xml:space="preserve"> PAGEREF _Toc467836036 \h </w:instrText>
        </w:r>
        <w:r w:rsidR="00AD4B9A">
          <w:rPr>
            <w:noProof/>
          </w:rPr>
        </w:r>
        <w:r w:rsidR="00AD4B9A">
          <w:rPr>
            <w:noProof/>
          </w:rPr>
          <w:fldChar w:fldCharType="separate"/>
        </w:r>
        <w:r w:rsidR="00986CFD">
          <w:rPr>
            <w:noProof/>
          </w:rPr>
          <w:t>13</w:t>
        </w:r>
        <w:r w:rsidR="00AD4B9A">
          <w:rPr>
            <w:noProof/>
          </w:rPr>
          <w:fldChar w:fldCharType="end"/>
        </w:r>
      </w:hyperlink>
    </w:p>
    <w:p w14:paraId="3BDD5886" w14:textId="5B47C9BD" w:rsidR="00AD4B9A" w:rsidRDefault="008B234C">
      <w:pPr>
        <w:pStyle w:val="TDC2"/>
        <w:tabs>
          <w:tab w:val="left" w:pos="720"/>
        </w:tabs>
        <w:rPr>
          <w:rFonts w:asciiTheme="minorHAnsi" w:eastAsiaTheme="minorEastAsia" w:hAnsiTheme="minorHAnsi" w:cstheme="minorBidi"/>
          <w:smallCaps w:val="0"/>
          <w:noProof/>
          <w:color w:val="auto"/>
          <w:sz w:val="22"/>
          <w:szCs w:val="22"/>
          <w:lang w:eastAsia="es-CO"/>
        </w:rPr>
      </w:pPr>
      <w:hyperlink w:anchor="_Toc467836037" w:history="1">
        <w:r w:rsidR="00AD4B9A" w:rsidRPr="00351714">
          <w:rPr>
            <w:rStyle w:val="Hipervnculo"/>
            <w:rFonts w:eastAsia="Calibri"/>
            <w:noProof/>
          </w:rPr>
          <w:t>1.</w:t>
        </w:r>
        <w:r w:rsidR="00AD4B9A">
          <w:rPr>
            <w:rFonts w:asciiTheme="minorHAnsi" w:eastAsiaTheme="minorEastAsia" w:hAnsiTheme="minorHAnsi" w:cstheme="minorBidi"/>
            <w:smallCaps w:val="0"/>
            <w:noProof/>
            <w:color w:val="auto"/>
            <w:sz w:val="22"/>
            <w:szCs w:val="22"/>
            <w:lang w:eastAsia="es-CO"/>
          </w:rPr>
          <w:tab/>
        </w:r>
        <w:r w:rsidR="00AD4B9A" w:rsidRPr="00351714">
          <w:rPr>
            <w:rStyle w:val="Hipervnculo"/>
            <w:rFonts w:eastAsia="Calibri"/>
            <w:noProof/>
          </w:rPr>
          <w:t>Diseño del instrumento de medición</w:t>
        </w:r>
        <w:r w:rsidR="00AD4B9A">
          <w:rPr>
            <w:noProof/>
          </w:rPr>
          <w:tab/>
        </w:r>
        <w:r w:rsidR="00AD4B9A">
          <w:rPr>
            <w:noProof/>
          </w:rPr>
          <w:fldChar w:fldCharType="begin"/>
        </w:r>
        <w:r w:rsidR="00AD4B9A">
          <w:rPr>
            <w:noProof/>
          </w:rPr>
          <w:instrText xml:space="preserve"> PAGEREF _Toc467836037 \h </w:instrText>
        </w:r>
        <w:r w:rsidR="00AD4B9A">
          <w:rPr>
            <w:noProof/>
          </w:rPr>
        </w:r>
        <w:r w:rsidR="00AD4B9A">
          <w:rPr>
            <w:noProof/>
          </w:rPr>
          <w:fldChar w:fldCharType="separate"/>
        </w:r>
        <w:r w:rsidR="00986CFD">
          <w:rPr>
            <w:noProof/>
          </w:rPr>
          <w:t>13</w:t>
        </w:r>
        <w:r w:rsidR="00AD4B9A">
          <w:rPr>
            <w:noProof/>
          </w:rPr>
          <w:fldChar w:fldCharType="end"/>
        </w:r>
      </w:hyperlink>
    </w:p>
    <w:p w14:paraId="3599D12A" w14:textId="38A67E6E" w:rsidR="00AD4B9A" w:rsidRDefault="008B234C">
      <w:pPr>
        <w:pStyle w:val="TDC3"/>
        <w:tabs>
          <w:tab w:val="left" w:pos="960"/>
        </w:tabs>
        <w:rPr>
          <w:rFonts w:asciiTheme="minorHAnsi" w:eastAsiaTheme="minorEastAsia" w:hAnsiTheme="minorHAnsi" w:cstheme="minorBidi"/>
          <w:i w:val="0"/>
          <w:noProof/>
          <w:color w:val="auto"/>
          <w:szCs w:val="22"/>
          <w:lang w:eastAsia="es-CO"/>
        </w:rPr>
      </w:pPr>
      <w:hyperlink w:anchor="_Toc467836038" w:history="1">
        <w:r w:rsidR="00AD4B9A" w:rsidRPr="00351714">
          <w:rPr>
            <w:rStyle w:val="Hipervnculo"/>
            <w:rFonts w:eastAsia="Calibri"/>
            <w:noProof/>
          </w:rPr>
          <w:t>1.1.</w:t>
        </w:r>
        <w:r w:rsidR="00AD4B9A">
          <w:rPr>
            <w:rFonts w:asciiTheme="minorHAnsi" w:eastAsiaTheme="minorEastAsia" w:hAnsiTheme="minorHAnsi" w:cstheme="minorBidi"/>
            <w:i w:val="0"/>
            <w:noProof/>
            <w:color w:val="auto"/>
            <w:szCs w:val="22"/>
            <w:lang w:eastAsia="es-CO"/>
          </w:rPr>
          <w:tab/>
        </w:r>
        <w:r w:rsidR="00AD4B9A" w:rsidRPr="00351714">
          <w:rPr>
            <w:rStyle w:val="Hipervnculo"/>
            <w:rFonts w:eastAsia="Calibri"/>
            <w:noProof/>
          </w:rPr>
          <w:t>Diseño del bloque potenciostato</w:t>
        </w:r>
        <w:r w:rsidR="00AD4B9A">
          <w:rPr>
            <w:noProof/>
          </w:rPr>
          <w:tab/>
        </w:r>
        <w:r w:rsidR="00AD4B9A">
          <w:rPr>
            <w:noProof/>
          </w:rPr>
          <w:fldChar w:fldCharType="begin"/>
        </w:r>
        <w:r w:rsidR="00AD4B9A">
          <w:rPr>
            <w:noProof/>
          </w:rPr>
          <w:instrText xml:space="preserve"> PAGEREF _Toc467836038 \h </w:instrText>
        </w:r>
        <w:r w:rsidR="00AD4B9A">
          <w:rPr>
            <w:noProof/>
          </w:rPr>
        </w:r>
        <w:r w:rsidR="00AD4B9A">
          <w:rPr>
            <w:noProof/>
          </w:rPr>
          <w:fldChar w:fldCharType="separate"/>
        </w:r>
        <w:r w:rsidR="00986CFD">
          <w:rPr>
            <w:noProof/>
          </w:rPr>
          <w:t>15</w:t>
        </w:r>
        <w:r w:rsidR="00AD4B9A">
          <w:rPr>
            <w:noProof/>
          </w:rPr>
          <w:fldChar w:fldCharType="end"/>
        </w:r>
      </w:hyperlink>
    </w:p>
    <w:p w14:paraId="68FA12D8" w14:textId="35B4EA37" w:rsidR="00AD4B9A" w:rsidRDefault="008B234C">
      <w:pPr>
        <w:pStyle w:val="TDC3"/>
        <w:tabs>
          <w:tab w:val="left" w:pos="960"/>
        </w:tabs>
        <w:rPr>
          <w:rFonts w:asciiTheme="minorHAnsi" w:eastAsiaTheme="minorEastAsia" w:hAnsiTheme="minorHAnsi" w:cstheme="minorBidi"/>
          <w:i w:val="0"/>
          <w:noProof/>
          <w:color w:val="auto"/>
          <w:szCs w:val="22"/>
          <w:lang w:eastAsia="es-CO"/>
        </w:rPr>
      </w:pPr>
      <w:hyperlink w:anchor="_Toc467836039" w:history="1">
        <w:r w:rsidR="00AD4B9A" w:rsidRPr="00351714">
          <w:rPr>
            <w:rStyle w:val="Hipervnculo"/>
            <w:rFonts w:eastAsia="Calibri"/>
            <w:noProof/>
          </w:rPr>
          <w:t>1.2.</w:t>
        </w:r>
        <w:r w:rsidR="00AD4B9A">
          <w:rPr>
            <w:rFonts w:asciiTheme="minorHAnsi" w:eastAsiaTheme="minorEastAsia" w:hAnsiTheme="minorHAnsi" w:cstheme="minorBidi"/>
            <w:i w:val="0"/>
            <w:noProof/>
            <w:color w:val="auto"/>
            <w:szCs w:val="22"/>
            <w:lang w:eastAsia="es-CO"/>
          </w:rPr>
          <w:tab/>
        </w:r>
        <w:r w:rsidR="00AD4B9A" w:rsidRPr="00351714">
          <w:rPr>
            <w:rStyle w:val="Hipervnculo"/>
            <w:rFonts w:eastAsia="Calibri"/>
            <w:noProof/>
          </w:rPr>
          <w:t>Diseño del bloque AE</w:t>
        </w:r>
        <w:r w:rsidR="00AD4B9A">
          <w:rPr>
            <w:noProof/>
          </w:rPr>
          <w:tab/>
        </w:r>
        <w:r w:rsidR="00AD4B9A">
          <w:rPr>
            <w:noProof/>
          </w:rPr>
          <w:fldChar w:fldCharType="begin"/>
        </w:r>
        <w:r w:rsidR="00AD4B9A">
          <w:rPr>
            <w:noProof/>
          </w:rPr>
          <w:instrText xml:space="preserve"> PAGEREF _Toc467836039 \h </w:instrText>
        </w:r>
        <w:r w:rsidR="00AD4B9A">
          <w:rPr>
            <w:noProof/>
          </w:rPr>
        </w:r>
        <w:r w:rsidR="00AD4B9A">
          <w:rPr>
            <w:noProof/>
          </w:rPr>
          <w:fldChar w:fldCharType="separate"/>
        </w:r>
        <w:r w:rsidR="00986CFD">
          <w:rPr>
            <w:noProof/>
          </w:rPr>
          <w:t>19</w:t>
        </w:r>
        <w:r w:rsidR="00AD4B9A">
          <w:rPr>
            <w:noProof/>
          </w:rPr>
          <w:fldChar w:fldCharType="end"/>
        </w:r>
      </w:hyperlink>
    </w:p>
    <w:p w14:paraId="5CB1D976" w14:textId="660493D6" w:rsidR="00AD4B9A" w:rsidRDefault="008B234C">
      <w:pPr>
        <w:pStyle w:val="TDC3"/>
        <w:tabs>
          <w:tab w:val="left" w:pos="960"/>
        </w:tabs>
        <w:rPr>
          <w:rFonts w:asciiTheme="minorHAnsi" w:eastAsiaTheme="minorEastAsia" w:hAnsiTheme="minorHAnsi" w:cstheme="minorBidi"/>
          <w:i w:val="0"/>
          <w:noProof/>
          <w:color w:val="auto"/>
          <w:szCs w:val="22"/>
          <w:lang w:eastAsia="es-CO"/>
        </w:rPr>
      </w:pPr>
      <w:hyperlink w:anchor="_Toc467836040" w:history="1">
        <w:r w:rsidR="00AD4B9A" w:rsidRPr="00351714">
          <w:rPr>
            <w:rStyle w:val="Hipervnculo"/>
            <w:rFonts w:eastAsia="Calibri"/>
            <w:noProof/>
          </w:rPr>
          <w:t>1.3.</w:t>
        </w:r>
        <w:r w:rsidR="00AD4B9A">
          <w:rPr>
            <w:rFonts w:asciiTheme="minorHAnsi" w:eastAsiaTheme="minorEastAsia" w:hAnsiTheme="minorHAnsi" w:cstheme="minorBidi"/>
            <w:i w:val="0"/>
            <w:noProof/>
            <w:color w:val="auto"/>
            <w:szCs w:val="22"/>
            <w:lang w:eastAsia="es-CO"/>
          </w:rPr>
          <w:tab/>
        </w:r>
        <w:r w:rsidR="00AD4B9A" w:rsidRPr="00351714">
          <w:rPr>
            <w:rStyle w:val="Hipervnculo"/>
            <w:rFonts w:eastAsia="Calibri"/>
            <w:noProof/>
          </w:rPr>
          <w:t>Diseño del bloque Rm</w:t>
        </w:r>
        <w:r w:rsidR="00AD4B9A">
          <w:rPr>
            <w:noProof/>
          </w:rPr>
          <w:tab/>
        </w:r>
        <w:r w:rsidR="00AD4B9A">
          <w:rPr>
            <w:noProof/>
          </w:rPr>
          <w:fldChar w:fldCharType="begin"/>
        </w:r>
        <w:r w:rsidR="00AD4B9A">
          <w:rPr>
            <w:noProof/>
          </w:rPr>
          <w:instrText xml:space="preserve"> PAGEREF _Toc467836040 \h </w:instrText>
        </w:r>
        <w:r w:rsidR="00AD4B9A">
          <w:rPr>
            <w:noProof/>
          </w:rPr>
        </w:r>
        <w:r w:rsidR="00AD4B9A">
          <w:rPr>
            <w:noProof/>
          </w:rPr>
          <w:fldChar w:fldCharType="separate"/>
        </w:r>
        <w:r w:rsidR="00986CFD">
          <w:rPr>
            <w:noProof/>
          </w:rPr>
          <w:t>20</w:t>
        </w:r>
        <w:r w:rsidR="00AD4B9A">
          <w:rPr>
            <w:noProof/>
          </w:rPr>
          <w:fldChar w:fldCharType="end"/>
        </w:r>
      </w:hyperlink>
    </w:p>
    <w:p w14:paraId="2DF05A69" w14:textId="50C4BE24" w:rsidR="00AD4B9A" w:rsidRDefault="008B234C">
      <w:pPr>
        <w:pStyle w:val="TDC3"/>
        <w:tabs>
          <w:tab w:val="left" w:pos="960"/>
        </w:tabs>
        <w:rPr>
          <w:rFonts w:asciiTheme="minorHAnsi" w:eastAsiaTheme="minorEastAsia" w:hAnsiTheme="minorHAnsi" w:cstheme="minorBidi"/>
          <w:i w:val="0"/>
          <w:noProof/>
          <w:color w:val="auto"/>
          <w:szCs w:val="22"/>
          <w:lang w:eastAsia="es-CO"/>
        </w:rPr>
      </w:pPr>
      <w:hyperlink w:anchor="_Toc467836041" w:history="1">
        <w:r w:rsidR="00AD4B9A" w:rsidRPr="00351714">
          <w:rPr>
            <w:rStyle w:val="Hipervnculo"/>
            <w:rFonts w:eastAsia="Calibri"/>
            <w:noProof/>
          </w:rPr>
          <w:t>1.4.</w:t>
        </w:r>
        <w:r w:rsidR="00AD4B9A">
          <w:rPr>
            <w:rFonts w:asciiTheme="minorHAnsi" w:eastAsiaTheme="minorEastAsia" w:hAnsiTheme="minorHAnsi" w:cstheme="minorBidi"/>
            <w:i w:val="0"/>
            <w:noProof/>
            <w:color w:val="auto"/>
            <w:szCs w:val="22"/>
            <w:lang w:eastAsia="es-CO"/>
          </w:rPr>
          <w:tab/>
        </w:r>
        <w:r w:rsidR="00AD4B9A" w:rsidRPr="00351714">
          <w:rPr>
            <w:rStyle w:val="Hipervnculo"/>
            <w:rFonts w:eastAsia="Calibri"/>
            <w:noProof/>
          </w:rPr>
          <w:t>Diseño del bloque DAC</w:t>
        </w:r>
        <w:r w:rsidR="00AD4B9A">
          <w:rPr>
            <w:noProof/>
          </w:rPr>
          <w:tab/>
        </w:r>
        <w:r w:rsidR="00AD4B9A">
          <w:rPr>
            <w:noProof/>
          </w:rPr>
          <w:fldChar w:fldCharType="begin"/>
        </w:r>
        <w:r w:rsidR="00AD4B9A">
          <w:rPr>
            <w:noProof/>
          </w:rPr>
          <w:instrText xml:space="preserve"> PAGEREF _Toc467836041 \h </w:instrText>
        </w:r>
        <w:r w:rsidR="00AD4B9A">
          <w:rPr>
            <w:noProof/>
          </w:rPr>
        </w:r>
        <w:r w:rsidR="00AD4B9A">
          <w:rPr>
            <w:noProof/>
          </w:rPr>
          <w:fldChar w:fldCharType="separate"/>
        </w:r>
        <w:r w:rsidR="00986CFD">
          <w:rPr>
            <w:noProof/>
          </w:rPr>
          <w:t>21</w:t>
        </w:r>
        <w:r w:rsidR="00AD4B9A">
          <w:rPr>
            <w:noProof/>
          </w:rPr>
          <w:fldChar w:fldCharType="end"/>
        </w:r>
      </w:hyperlink>
    </w:p>
    <w:p w14:paraId="78C9401D" w14:textId="11428E60" w:rsidR="00AD4B9A" w:rsidRDefault="008B234C">
      <w:pPr>
        <w:pStyle w:val="TDC3"/>
        <w:tabs>
          <w:tab w:val="left" w:pos="960"/>
        </w:tabs>
        <w:rPr>
          <w:rFonts w:asciiTheme="minorHAnsi" w:eastAsiaTheme="minorEastAsia" w:hAnsiTheme="minorHAnsi" w:cstheme="minorBidi"/>
          <w:i w:val="0"/>
          <w:noProof/>
          <w:color w:val="auto"/>
          <w:szCs w:val="22"/>
          <w:lang w:eastAsia="es-CO"/>
        </w:rPr>
      </w:pPr>
      <w:hyperlink w:anchor="_Toc467836042" w:history="1">
        <w:r w:rsidR="00AD4B9A" w:rsidRPr="00351714">
          <w:rPr>
            <w:rStyle w:val="Hipervnculo"/>
            <w:rFonts w:eastAsia="Calibri"/>
            <w:noProof/>
          </w:rPr>
          <w:t>1.5.</w:t>
        </w:r>
        <w:r w:rsidR="00AD4B9A">
          <w:rPr>
            <w:rFonts w:asciiTheme="minorHAnsi" w:eastAsiaTheme="minorEastAsia" w:hAnsiTheme="minorHAnsi" w:cstheme="minorBidi"/>
            <w:i w:val="0"/>
            <w:noProof/>
            <w:color w:val="auto"/>
            <w:szCs w:val="22"/>
            <w:lang w:eastAsia="es-CO"/>
          </w:rPr>
          <w:tab/>
        </w:r>
        <w:r w:rsidR="00AD4B9A" w:rsidRPr="00351714">
          <w:rPr>
            <w:rStyle w:val="Hipervnculo"/>
            <w:rFonts w:eastAsia="Calibri"/>
            <w:noProof/>
          </w:rPr>
          <w:t>Diseño del bloque Microcontrolador y ADC</w:t>
        </w:r>
        <w:r w:rsidR="00AD4B9A">
          <w:rPr>
            <w:noProof/>
          </w:rPr>
          <w:tab/>
        </w:r>
        <w:r w:rsidR="00AD4B9A">
          <w:rPr>
            <w:noProof/>
          </w:rPr>
          <w:fldChar w:fldCharType="begin"/>
        </w:r>
        <w:r w:rsidR="00AD4B9A">
          <w:rPr>
            <w:noProof/>
          </w:rPr>
          <w:instrText xml:space="preserve"> PAGEREF _Toc467836042 \h </w:instrText>
        </w:r>
        <w:r w:rsidR="00AD4B9A">
          <w:rPr>
            <w:noProof/>
          </w:rPr>
        </w:r>
        <w:r w:rsidR="00AD4B9A">
          <w:rPr>
            <w:noProof/>
          </w:rPr>
          <w:fldChar w:fldCharType="separate"/>
        </w:r>
        <w:r w:rsidR="00986CFD">
          <w:rPr>
            <w:noProof/>
          </w:rPr>
          <w:t>23</w:t>
        </w:r>
        <w:r w:rsidR="00AD4B9A">
          <w:rPr>
            <w:noProof/>
          </w:rPr>
          <w:fldChar w:fldCharType="end"/>
        </w:r>
      </w:hyperlink>
    </w:p>
    <w:p w14:paraId="5BAD8DCC" w14:textId="1D803106" w:rsidR="00AD4B9A" w:rsidRDefault="008B234C">
      <w:pPr>
        <w:pStyle w:val="TDC3"/>
        <w:tabs>
          <w:tab w:val="left" w:pos="960"/>
        </w:tabs>
        <w:rPr>
          <w:rFonts w:asciiTheme="minorHAnsi" w:eastAsiaTheme="minorEastAsia" w:hAnsiTheme="minorHAnsi" w:cstheme="minorBidi"/>
          <w:i w:val="0"/>
          <w:noProof/>
          <w:color w:val="auto"/>
          <w:szCs w:val="22"/>
          <w:lang w:eastAsia="es-CO"/>
        </w:rPr>
      </w:pPr>
      <w:hyperlink w:anchor="_Toc467836043" w:history="1">
        <w:r w:rsidR="00AD4B9A" w:rsidRPr="00351714">
          <w:rPr>
            <w:rStyle w:val="Hipervnculo"/>
            <w:rFonts w:eastAsia="Calibri"/>
            <w:noProof/>
          </w:rPr>
          <w:t>1.6.</w:t>
        </w:r>
        <w:r w:rsidR="00AD4B9A">
          <w:rPr>
            <w:rFonts w:asciiTheme="minorHAnsi" w:eastAsiaTheme="minorEastAsia" w:hAnsiTheme="minorHAnsi" w:cstheme="minorBidi"/>
            <w:i w:val="0"/>
            <w:noProof/>
            <w:color w:val="auto"/>
            <w:szCs w:val="22"/>
            <w:lang w:eastAsia="es-CO"/>
          </w:rPr>
          <w:tab/>
        </w:r>
        <w:r w:rsidR="00AD4B9A" w:rsidRPr="00351714">
          <w:rPr>
            <w:rStyle w:val="Hipervnculo"/>
            <w:rFonts w:eastAsia="Calibri"/>
            <w:noProof/>
          </w:rPr>
          <w:t>Microcontrolador</w:t>
        </w:r>
        <w:r w:rsidR="00AD4B9A">
          <w:rPr>
            <w:noProof/>
          </w:rPr>
          <w:tab/>
        </w:r>
        <w:r w:rsidR="00AD4B9A">
          <w:rPr>
            <w:noProof/>
          </w:rPr>
          <w:fldChar w:fldCharType="begin"/>
        </w:r>
        <w:r w:rsidR="00AD4B9A">
          <w:rPr>
            <w:noProof/>
          </w:rPr>
          <w:instrText xml:space="preserve"> PAGEREF _Toc467836043 \h </w:instrText>
        </w:r>
        <w:r w:rsidR="00AD4B9A">
          <w:rPr>
            <w:noProof/>
          </w:rPr>
        </w:r>
        <w:r w:rsidR="00AD4B9A">
          <w:rPr>
            <w:noProof/>
          </w:rPr>
          <w:fldChar w:fldCharType="separate"/>
        </w:r>
        <w:r w:rsidR="00986CFD">
          <w:rPr>
            <w:noProof/>
          </w:rPr>
          <w:t>23</w:t>
        </w:r>
        <w:r w:rsidR="00AD4B9A">
          <w:rPr>
            <w:noProof/>
          </w:rPr>
          <w:fldChar w:fldCharType="end"/>
        </w:r>
      </w:hyperlink>
    </w:p>
    <w:p w14:paraId="2C25AF4A" w14:textId="503E5119" w:rsidR="00AD4B9A" w:rsidRDefault="008B234C">
      <w:pPr>
        <w:pStyle w:val="TDC3"/>
        <w:tabs>
          <w:tab w:val="left" w:pos="960"/>
        </w:tabs>
        <w:rPr>
          <w:rFonts w:asciiTheme="minorHAnsi" w:eastAsiaTheme="minorEastAsia" w:hAnsiTheme="minorHAnsi" w:cstheme="minorBidi"/>
          <w:i w:val="0"/>
          <w:noProof/>
          <w:color w:val="auto"/>
          <w:szCs w:val="22"/>
          <w:lang w:eastAsia="es-CO"/>
        </w:rPr>
      </w:pPr>
      <w:hyperlink w:anchor="_Toc467836044" w:history="1">
        <w:r w:rsidR="00AD4B9A" w:rsidRPr="00351714">
          <w:rPr>
            <w:rStyle w:val="Hipervnculo"/>
            <w:rFonts w:eastAsia="Calibri"/>
            <w:noProof/>
          </w:rPr>
          <w:t>1.7.</w:t>
        </w:r>
        <w:r w:rsidR="00AD4B9A">
          <w:rPr>
            <w:rFonts w:asciiTheme="minorHAnsi" w:eastAsiaTheme="minorEastAsia" w:hAnsiTheme="minorHAnsi" w:cstheme="minorBidi"/>
            <w:i w:val="0"/>
            <w:noProof/>
            <w:color w:val="auto"/>
            <w:szCs w:val="22"/>
            <w:lang w:eastAsia="es-CO"/>
          </w:rPr>
          <w:tab/>
        </w:r>
        <w:r w:rsidR="00AD4B9A" w:rsidRPr="00351714">
          <w:rPr>
            <w:rStyle w:val="Hipervnculo"/>
            <w:rFonts w:eastAsia="Calibri"/>
            <w:noProof/>
          </w:rPr>
          <w:t>ADC</w:t>
        </w:r>
        <w:r w:rsidR="00AD4B9A">
          <w:rPr>
            <w:noProof/>
          </w:rPr>
          <w:tab/>
        </w:r>
        <w:r w:rsidR="00AD4B9A">
          <w:rPr>
            <w:noProof/>
          </w:rPr>
          <w:fldChar w:fldCharType="begin"/>
        </w:r>
        <w:r w:rsidR="00AD4B9A">
          <w:rPr>
            <w:noProof/>
          </w:rPr>
          <w:instrText xml:space="preserve"> PAGEREF _Toc467836044 \h </w:instrText>
        </w:r>
        <w:r w:rsidR="00AD4B9A">
          <w:rPr>
            <w:noProof/>
          </w:rPr>
        </w:r>
        <w:r w:rsidR="00AD4B9A">
          <w:rPr>
            <w:noProof/>
          </w:rPr>
          <w:fldChar w:fldCharType="separate"/>
        </w:r>
        <w:r w:rsidR="00986CFD">
          <w:rPr>
            <w:noProof/>
          </w:rPr>
          <w:t>23</w:t>
        </w:r>
        <w:r w:rsidR="00AD4B9A">
          <w:rPr>
            <w:noProof/>
          </w:rPr>
          <w:fldChar w:fldCharType="end"/>
        </w:r>
      </w:hyperlink>
    </w:p>
    <w:p w14:paraId="3CC27E1A" w14:textId="5C30D5FC" w:rsidR="00AD4B9A" w:rsidRDefault="008B234C">
      <w:pPr>
        <w:pStyle w:val="TDC3"/>
        <w:tabs>
          <w:tab w:val="left" w:pos="960"/>
        </w:tabs>
        <w:rPr>
          <w:rFonts w:asciiTheme="minorHAnsi" w:eastAsiaTheme="minorEastAsia" w:hAnsiTheme="minorHAnsi" w:cstheme="minorBidi"/>
          <w:i w:val="0"/>
          <w:noProof/>
          <w:color w:val="auto"/>
          <w:szCs w:val="22"/>
          <w:lang w:eastAsia="es-CO"/>
        </w:rPr>
      </w:pPr>
      <w:hyperlink w:anchor="_Toc467836045" w:history="1">
        <w:r w:rsidR="00AD4B9A" w:rsidRPr="00351714">
          <w:rPr>
            <w:rStyle w:val="Hipervnculo"/>
            <w:rFonts w:eastAsia="Calibri"/>
            <w:noProof/>
          </w:rPr>
          <w:t>1.8.</w:t>
        </w:r>
        <w:r w:rsidR="00AD4B9A">
          <w:rPr>
            <w:rFonts w:asciiTheme="minorHAnsi" w:eastAsiaTheme="minorEastAsia" w:hAnsiTheme="minorHAnsi" w:cstheme="minorBidi"/>
            <w:i w:val="0"/>
            <w:noProof/>
            <w:color w:val="auto"/>
            <w:szCs w:val="22"/>
            <w:lang w:eastAsia="es-CO"/>
          </w:rPr>
          <w:tab/>
        </w:r>
        <w:r w:rsidR="00AD4B9A" w:rsidRPr="00351714">
          <w:rPr>
            <w:rStyle w:val="Hipervnculo"/>
            <w:rFonts w:eastAsia="Calibri"/>
            <w:noProof/>
          </w:rPr>
          <w:t>Diseño del bloque Fuente</w:t>
        </w:r>
        <w:r w:rsidR="00AD4B9A">
          <w:rPr>
            <w:noProof/>
          </w:rPr>
          <w:tab/>
        </w:r>
        <w:r w:rsidR="00AD4B9A">
          <w:rPr>
            <w:noProof/>
          </w:rPr>
          <w:fldChar w:fldCharType="begin"/>
        </w:r>
        <w:r w:rsidR="00AD4B9A">
          <w:rPr>
            <w:noProof/>
          </w:rPr>
          <w:instrText xml:space="preserve"> PAGEREF _Toc467836045 \h </w:instrText>
        </w:r>
        <w:r w:rsidR="00AD4B9A">
          <w:rPr>
            <w:noProof/>
          </w:rPr>
        </w:r>
        <w:r w:rsidR="00AD4B9A">
          <w:rPr>
            <w:noProof/>
          </w:rPr>
          <w:fldChar w:fldCharType="separate"/>
        </w:r>
        <w:r w:rsidR="00986CFD">
          <w:rPr>
            <w:noProof/>
          </w:rPr>
          <w:t>25</w:t>
        </w:r>
        <w:r w:rsidR="00AD4B9A">
          <w:rPr>
            <w:noProof/>
          </w:rPr>
          <w:fldChar w:fldCharType="end"/>
        </w:r>
      </w:hyperlink>
    </w:p>
    <w:p w14:paraId="0C6C8B95" w14:textId="5EBA92B8" w:rsidR="00AD4B9A" w:rsidRDefault="008B234C">
      <w:pPr>
        <w:pStyle w:val="TDC3"/>
        <w:tabs>
          <w:tab w:val="left" w:pos="960"/>
        </w:tabs>
        <w:rPr>
          <w:rFonts w:asciiTheme="minorHAnsi" w:eastAsiaTheme="minorEastAsia" w:hAnsiTheme="minorHAnsi" w:cstheme="minorBidi"/>
          <w:i w:val="0"/>
          <w:noProof/>
          <w:color w:val="auto"/>
          <w:szCs w:val="22"/>
          <w:lang w:eastAsia="es-CO"/>
        </w:rPr>
      </w:pPr>
      <w:hyperlink w:anchor="_Toc467836046" w:history="1">
        <w:r w:rsidR="00AD4B9A" w:rsidRPr="00351714">
          <w:rPr>
            <w:rStyle w:val="Hipervnculo"/>
            <w:rFonts w:eastAsia="Calibri"/>
            <w:noProof/>
          </w:rPr>
          <w:t>1.9.</w:t>
        </w:r>
        <w:r w:rsidR="00AD4B9A">
          <w:rPr>
            <w:rFonts w:asciiTheme="minorHAnsi" w:eastAsiaTheme="minorEastAsia" w:hAnsiTheme="minorHAnsi" w:cstheme="minorBidi"/>
            <w:i w:val="0"/>
            <w:noProof/>
            <w:color w:val="auto"/>
            <w:szCs w:val="22"/>
            <w:lang w:eastAsia="es-CO"/>
          </w:rPr>
          <w:tab/>
        </w:r>
        <w:r w:rsidR="00AD4B9A" w:rsidRPr="00351714">
          <w:rPr>
            <w:rStyle w:val="Hipervnculo"/>
            <w:rFonts w:eastAsia="Calibri"/>
            <w:noProof/>
          </w:rPr>
          <w:t>Diseño del bloque de Tx/Rx</w:t>
        </w:r>
        <w:r w:rsidR="00AD4B9A">
          <w:rPr>
            <w:noProof/>
          </w:rPr>
          <w:tab/>
        </w:r>
        <w:r w:rsidR="00AD4B9A">
          <w:rPr>
            <w:noProof/>
          </w:rPr>
          <w:fldChar w:fldCharType="begin"/>
        </w:r>
        <w:r w:rsidR="00AD4B9A">
          <w:rPr>
            <w:noProof/>
          </w:rPr>
          <w:instrText xml:space="preserve"> PAGEREF _Toc467836046 \h </w:instrText>
        </w:r>
        <w:r w:rsidR="00AD4B9A">
          <w:rPr>
            <w:noProof/>
          </w:rPr>
        </w:r>
        <w:r w:rsidR="00AD4B9A">
          <w:rPr>
            <w:noProof/>
          </w:rPr>
          <w:fldChar w:fldCharType="separate"/>
        </w:r>
        <w:r w:rsidR="00986CFD">
          <w:rPr>
            <w:noProof/>
          </w:rPr>
          <w:t>25</w:t>
        </w:r>
        <w:r w:rsidR="00AD4B9A">
          <w:rPr>
            <w:noProof/>
          </w:rPr>
          <w:fldChar w:fldCharType="end"/>
        </w:r>
      </w:hyperlink>
    </w:p>
    <w:p w14:paraId="3B338854" w14:textId="06CB763D" w:rsidR="00AD4B9A" w:rsidRDefault="008B234C">
      <w:pPr>
        <w:pStyle w:val="TDC3"/>
        <w:tabs>
          <w:tab w:val="left" w:pos="1100"/>
        </w:tabs>
        <w:rPr>
          <w:rFonts w:asciiTheme="minorHAnsi" w:eastAsiaTheme="minorEastAsia" w:hAnsiTheme="minorHAnsi" w:cstheme="minorBidi"/>
          <w:i w:val="0"/>
          <w:noProof/>
          <w:color w:val="auto"/>
          <w:szCs w:val="22"/>
          <w:lang w:eastAsia="es-CO"/>
        </w:rPr>
      </w:pPr>
      <w:hyperlink w:anchor="_Toc467836047" w:history="1">
        <w:r w:rsidR="00AD4B9A" w:rsidRPr="00351714">
          <w:rPr>
            <w:rStyle w:val="Hipervnculo"/>
            <w:rFonts w:eastAsia="Calibri"/>
            <w:noProof/>
          </w:rPr>
          <w:t>1.10.</w:t>
        </w:r>
        <w:r w:rsidR="00AD4B9A">
          <w:rPr>
            <w:rFonts w:asciiTheme="minorHAnsi" w:eastAsiaTheme="minorEastAsia" w:hAnsiTheme="minorHAnsi" w:cstheme="minorBidi"/>
            <w:i w:val="0"/>
            <w:noProof/>
            <w:color w:val="auto"/>
            <w:szCs w:val="22"/>
            <w:lang w:eastAsia="es-CO"/>
          </w:rPr>
          <w:tab/>
        </w:r>
        <w:r w:rsidR="00AD4B9A" w:rsidRPr="00351714">
          <w:rPr>
            <w:rStyle w:val="Hipervnculo"/>
            <w:rFonts w:eastAsia="Calibri"/>
            <w:noProof/>
          </w:rPr>
          <w:t>Celda randles</w:t>
        </w:r>
        <w:r w:rsidR="00AD4B9A">
          <w:rPr>
            <w:noProof/>
          </w:rPr>
          <w:tab/>
        </w:r>
        <w:r w:rsidR="00AD4B9A">
          <w:rPr>
            <w:noProof/>
          </w:rPr>
          <w:fldChar w:fldCharType="begin"/>
        </w:r>
        <w:r w:rsidR="00AD4B9A">
          <w:rPr>
            <w:noProof/>
          </w:rPr>
          <w:instrText xml:space="preserve"> PAGEREF _Toc467836047 \h </w:instrText>
        </w:r>
        <w:r w:rsidR="00AD4B9A">
          <w:rPr>
            <w:noProof/>
          </w:rPr>
        </w:r>
        <w:r w:rsidR="00AD4B9A">
          <w:rPr>
            <w:noProof/>
          </w:rPr>
          <w:fldChar w:fldCharType="separate"/>
        </w:r>
        <w:r w:rsidR="00986CFD">
          <w:rPr>
            <w:noProof/>
          </w:rPr>
          <w:t>25</w:t>
        </w:r>
        <w:r w:rsidR="00AD4B9A">
          <w:rPr>
            <w:noProof/>
          </w:rPr>
          <w:fldChar w:fldCharType="end"/>
        </w:r>
      </w:hyperlink>
    </w:p>
    <w:p w14:paraId="4301D702" w14:textId="46FE52D3" w:rsidR="00AD4B9A" w:rsidRDefault="008B234C">
      <w:pPr>
        <w:pStyle w:val="TDC3"/>
        <w:tabs>
          <w:tab w:val="left" w:pos="1100"/>
        </w:tabs>
        <w:rPr>
          <w:rFonts w:asciiTheme="minorHAnsi" w:eastAsiaTheme="minorEastAsia" w:hAnsiTheme="minorHAnsi" w:cstheme="minorBidi"/>
          <w:i w:val="0"/>
          <w:noProof/>
          <w:color w:val="auto"/>
          <w:szCs w:val="22"/>
          <w:lang w:eastAsia="es-CO"/>
        </w:rPr>
      </w:pPr>
      <w:hyperlink w:anchor="_Toc467836048" w:history="1">
        <w:r w:rsidR="00AD4B9A" w:rsidRPr="00351714">
          <w:rPr>
            <w:rStyle w:val="Hipervnculo"/>
            <w:rFonts w:eastAsia="Calibri"/>
            <w:noProof/>
          </w:rPr>
          <w:t>1.11.</w:t>
        </w:r>
        <w:r w:rsidR="00AD4B9A">
          <w:rPr>
            <w:rFonts w:asciiTheme="minorHAnsi" w:eastAsiaTheme="minorEastAsia" w:hAnsiTheme="minorHAnsi" w:cstheme="minorBidi"/>
            <w:i w:val="0"/>
            <w:noProof/>
            <w:color w:val="auto"/>
            <w:szCs w:val="22"/>
            <w:lang w:eastAsia="es-CO"/>
          </w:rPr>
          <w:tab/>
        </w:r>
        <w:r w:rsidR="00AD4B9A" w:rsidRPr="00351714">
          <w:rPr>
            <w:rStyle w:val="Hipervnculo"/>
            <w:rFonts w:eastAsia="Calibri"/>
            <w:noProof/>
          </w:rPr>
          <w:t>Esquemático del instrumento de medición</w:t>
        </w:r>
        <w:r w:rsidR="00AD4B9A">
          <w:rPr>
            <w:noProof/>
          </w:rPr>
          <w:tab/>
        </w:r>
        <w:r w:rsidR="00AD4B9A">
          <w:rPr>
            <w:noProof/>
          </w:rPr>
          <w:fldChar w:fldCharType="begin"/>
        </w:r>
        <w:r w:rsidR="00AD4B9A">
          <w:rPr>
            <w:noProof/>
          </w:rPr>
          <w:instrText xml:space="preserve"> PAGEREF _Toc467836048 \h </w:instrText>
        </w:r>
        <w:r w:rsidR="00AD4B9A">
          <w:rPr>
            <w:noProof/>
          </w:rPr>
        </w:r>
        <w:r w:rsidR="00AD4B9A">
          <w:rPr>
            <w:noProof/>
          </w:rPr>
          <w:fldChar w:fldCharType="separate"/>
        </w:r>
        <w:r w:rsidR="00986CFD">
          <w:rPr>
            <w:noProof/>
          </w:rPr>
          <w:t>26</w:t>
        </w:r>
        <w:r w:rsidR="00AD4B9A">
          <w:rPr>
            <w:noProof/>
          </w:rPr>
          <w:fldChar w:fldCharType="end"/>
        </w:r>
      </w:hyperlink>
    </w:p>
    <w:p w14:paraId="38A22F0F" w14:textId="431BC443" w:rsidR="00AD4B9A" w:rsidRDefault="008B234C">
      <w:pPr>
        <w:pStyle w:val="TDC3"/>
        <w:tabs>
          <w:tab w:val="left" w:pos="1100"/>
        </w:tabs>
        <w:rPr>
          <w:rFonts w:asciiTheme="minorHAnsi" w:eastAsiaTheme="minorEastAsia" w:hAnsiTheme="minorHAnsi" w:cstheme="minorBidi"/>
          <w:i w:val="0"/>
          <w:noProof/>
          <w:color w:val="auto"/>
          <w:szCs w:val="22"/>
          <w:lang w:eastAsia="es-CO"/>
        </w:rPr>
      </w:pPr>
      <w:hyperlink w:anchor="_Toc467836049" w:history="1">
        <w:r w:rsidR="00AD4B9A" w:rsidRPr="00351714">
          <w:rPr>
            <w:rStyle w:val="Hipervnculo"/>
            <w:rFonts w:eastAsia="Calibri"/>
            <w:noProof/>
          </w:rPr>
          <w:t>1.12.</w:t>
        </w:r>
        <w:r w:rsidR="00AD4B9A">
          <w:rPr>
            <w:rFonts w:asciiTheme="minorHAnsi" w:eastAsiaTheme="minorEastAsia" w:hAnsiTheme="minorHAnsi" w:cstheme="minorBidi"/>
            <w:i w:val="0"/>
            <w:noProof/>
            <w:color w:val="auto"/>
            <w:szCs w:val="22"/>
            <w:lang w:eastAsia="es-CO"/>
          </w:rPr>
          <w:tab/>
        </w:r>
        <w:r w:rsidR="00AD4B9A" w:rsidRPr="00351714">
          <w:rPr>
            <w:rStyle w:val="Hipervnculo"/>
            <w:rFonts w:eastAsia="Calibri"/>
            <w:noProof/>
          </w:rPr>
          <w:t>Análisis de ruido del potenciostato</w:t>
        </w:r>
        <w:r w:rsidR="00AD4B9A">
          <w:rPr>
            <w:noProof/>
          </w:rPr>
          <w:tab/>
        </w:r>
        <w:r w:rsidR="00AD4B9A">
          <w:rPr>
            <w:noProof/>
          </w:rPr>
          <w:fldChar w:fldCharType="begin"/>
        </w:r>
        <w:r w:rsidR="00AD4B9A">
          <w:rPr>
            <w:noProof/>
          </w:rPr>
          <w:instrText xml:space="preserve"> PAGEREF _Toc467836049 \h </w:instrText>
        </w:r>
        <w:r w:rsidR="00AD4B9A">
          <w:rPr>
            <w:noProof/>
          </w:rPr>
        </w:r>
        <w:r w:rsidR="00AD4B9A">
          <w:rPr>
            <w:noProof/>
          </w:rPr>
          <w:fldChar w:fldCharType="separate"/>
        </w:r>
        <w:r w:rsidR="00986CFD">
          <w:rPr>
            <w:noProof/>
          </w:rPr>
          <w:t>30</w:t>
        </w:r>
        <w:r w:rsidR="00AD4B9A">
          <w:rPr>
            <w:noProof/>
          </w:rPr>
          <w:fldChar w:fldCharType="end"/>
        </w:r>
      </w:hyperlink>
    </w:p>
    <w:p w14:paraId="40F4294B" w14:textId="46D13675" w:rsidR="00AD4B9A" w:rsidRDefault="008B234C">
      <w:pPr>
        <w:pStyle w:val="TDC3"/>
        <w:tabs>
          <w:tab w:val="left" w:pos="1100"/>
        </w:tabs>
        <w:rPr>
          <w:rFonts w:asciiTheme="minorHAnsi" w:eastAsiaTheme="minorEastAsia" w:hAnsiTheme="minorHAnsi" w:cstheme="minorBidi"/>
          <w:i w:val="0"/>
          <w:noProof/>
          <w:color w:val="auto"/>
          <w:szCs w:val="22"/>
          <w:lang w:eastAsia="es-CO"/>
        </w:rPr>
      </w:pPr>
      <w:hyperlink w:anchor="_Toc467836050" w:history="1">
        <w:r w:rsidR="00AD4B9A" w:rsidRPr="00351714">
          <w:rPr>
            <w:rStyle w:val="Hipervnculo"/>
            <w:rFonts w:eastAsia="Calibri"/>
            <w:noProof/>
          </w:rPr>
          <w:t>1.13.</w:t>
        </w:r>
        <w:r w:rsidR="00AD4B9A">
          <w:rPr>
            <w:rFonts w:asciiTheme="minorHAnsi" w:eastAsiaTheme="minorEastAsia" w:hAnsiTheme="minorHAnsi" w:cstheme="minorBidi"/>
            <w:i w:val="0"/>
            <w:noProof/>
            <w:color w:val="auto"/>
            <w:szCs w:val="22"/>
            <w:lang w:eastAsia="es-CO"/>
          </w:rPr>
          <w:tab/>
        </w:r>
        <w:r w:rsidR="00AD4B9A" w:rsidRPr="00351714">
          <w:rPr>
            <w:rStyle w:val="Hipervnculo"/>
            <w:rFonts w:eastAsia="Calibri"/>
            <w:noProof/>
          </w:rPr>
          <w:t>Análisis de consumo del instrumento de medición.</w:t>
        </w:r>
        <w:r w:rsidR="00AD4B9A">
          <w:rPr>
            <w:noProof/>
          </w:rPr>
          <w:tab/>
        </w:r>
        <w:r w:rsidR="00AD4B9A">
          <w:rPr>
            <w:noProof/>
          </w:rPr>
          <w:fldChar w:fldCharType="begin"/>
        </w:r>
        <w:r w:rsidR="00AD4B9A">
          <w:rPr>
            <w:noProof/>
          </w:rPr>
          <w:instrText xml:space="preserve"> PAGEREF _Toc467836050 \h </w:instrText>
        </w:r>
        <w:r w:rsidR="00AD4B9A">
          <w:rPr>
            <w:noProof/>
          </w:rPr>
        </w:r>
        <w:r w:rsidR="00AD4B9A">
          <w:rPr>
            <w:noProof/>
          </w:rPr>
          <w:fldChar w:fldCharType="separate"/>
        </w:r>
        <w:r w:rsidR="00986CFD">
          <w:rPr>
            <w:noProof/>
          </w:rPr>
          <w:t>32</w:t>
        </w:r>
        <w:r w:rsidR="00AD4B9A">
          <w:rPr>
            <w:noProof/>
          </w:rPr>
          <w:fldChar w:fldCharType="end"/>
        </w:r>
      </w:hyperlink>
    </w:p>
    <w:p w14:paraId="71E0E9BA" w14:textId="517A9A02" w:rsidR="00AD4B9A" w:rsidRDefault="008B234C">
      <w:pPr>
        <w:pStyle w:val="TDC3"/>
        <w:tabs>
          <w:tab w:val="left" w:pos="1100"/>
        </w:tabs>
        <w:rPr>
          <w:rFonts w:asciiTheme="minorHAnsi" w:eastAsiaTheme="minorEastAsia" w:hAnsiTheme="minorHAnsi" w:cstheme="minorBidi"/>
          <w:i w:val="0"/>
          <w:noProof/>
          <w:color w:val="auto"/>
          <w:szCs w:val="22"/>
          <w:lang w:eastAsia="es-CO"/>
        </w:rPr>
      </w:pPr>
      <w:hyperlink w:anchor="_Toc467836051" w:history="1">
        <w:r w:rsidR="00AD4B9A" w:rsidRPr="00351714">
          <w:rPr>
            <w:rStyle w:val="Hipervnculo"/>
            <w:rFonts w:eastAsia="Calibri"/>
            <w:noProof/>
          </w:rPr>
          <w:t>1.14.</w:t>
        </w:r>
        <w:r w:rsidR="00AD4B9A">
          <w:rPr>
            <w:rFonts w:asciiTheme="minorHAnsi" w:eastAsiaTheme="minorEastAsia" w:hAnsiTheme="minorHAnsi" w:cstheme="minorBidi"/>
            <w:i w:val="0"/>
            <w:noProof/>
            <w:color w:val="auto"/>
            <w:szCs w:val="22"/>
            <w:lang w:eastAsia="es-CO"/>
          </w:rPr>
          <w:tab/>
        </w:r>
        <w:r w:rsidR="00AD4B9A" w:rsidRPr="00351714">
          <w:rPr>
            <w:rStyle w:val="Hipervnculo"/>
            <w:rFonts w:eastAsia="Calibri"/>
            <w:noProof/>
          </w:rPr>
          <w:t>Tarjeta PCB</w:t>
        </w:r>
        <w:r w:rsidR="00AD4B9A">
          <w:rPr>
            <w:noProof/>
          </w:rPr>
          <w:tab/>
        </w:r>
        <w:r w:rsidR="00AD4B9A">
          <w:rPr>
            <w:noProof/>
          </w:rPr>
          <w:fldChar w:fldCharType="begin"/>
        </w:r>
        <w:r w:rsidR="00AD4B9A">
          <w:rPr>
            <w:noProof/>
          </w:rPr>
          <w:instrText xml:space="preserve"> PAGEREF _Toc467836051 \h </w:instrText>
        </w:r>
        <w:r w:rsidR="00AD4B9A">
          <w:rPr>
            <w:noProof/>
          </w:rPr>
        </w:r>
        <w:r w:rsidR="00AD4B9A">
          <w:rPr>
            <w:noProof/>
          </w:rPr>
          <w:fldChar w:fldCharType="separate"/>
        </w:r>
        <w:r w:rsidR="00986CFD">
          <w:rPr>
            <w:noProof/>
          </w:rPr>
          <w:t>33</w:t>
        </w:r>
        <w:r w:rsidR="00AD4B9A">
          <w:rPr>
            <w:noProof/>
          </w:rPr>
          <w:fldChar w:fldCharType="end"/>
        </w:r>
      </w:hyperlink>
    </w:p>
    <w:p w14:paraId="5C736959" w14:textId="493F7948" w:rsidR="00AD4B9A" w:rsidRDefault="008B234C">
      <w:pPr>
        <w:pStyle w:val="TDC3"/>
        <w:tabs>
          <w:tab w:val="left" w:pos="1100"/>
        </w:tabs>
        <w:rPr>
          <w:rFonts w:asciiTheme="minorHAnsi" w:eastAsiaTheme="minorEastAsia" w:hAnsiTheme="minorHAnsi" w:cstheme="minorBidi"/>
          <w:i w:val="0"/>
          <w:noProof/>
          <w:color w:val="auto"/>
          <w:szCs w:val="22"/>
          <w:lang w:eastAsia="es-CO"/>
        </w:rPr>
      </w:pPr>
      <w:hyperlink w:anchor="_Toc467836052" w:history="1">
        <w:r w:rsidR="00AD4B9A" w:rsidRPr="00351714">
          <w:rPr>
            <w:rStyle w:val="Hipervnculo"/>
            <w:rFonts w:eastAsia="Calibri"/>
            <w:noProof/>
          </w:rPr>
          <w:t>1.15.</w:t>
        </w:r>
        <w:r w:rsidR="00AD4B9A">
          <w:rPr>
            <w:rFonts w:asciiTheme="minorHAnsi" w:eastAsiaTheme="minorEastAsia" w:hAnsiTheme="minorHAnsi" w:cstheme="minorBidi"/>
            <w:i w:val="0"/>
            <w:noProof/>
            <w:color w:val="auto"/>
            <w:szCs w:val="22"/>
            <w:lang w:eastAsia="es-CO"/>
          </w:rPr>
          <w:tab/>
        </w:r>
        <w:r w:rsidR="00AD4B9A" w:rsidRPr="00351714">
          <w:rPr>
            <w:rStyle w:val="Hipervnculo"/>
            <w:rFonts w:eastAsia="Calibri"/>
            <w:noProof/>
          </w:rPr>
          <w:t>Validación y caracterización del instrumento de medición</w:t>
        </w:r>
        <w:r w:rsidR="00AD4B9A">
          <w:rPr>
            <w:noProof/>
          </w:rPr>
          <w:tab/>
        </w:r>
        <w:r w:rsidR="00AD4B9A">
          <w:rPr>
            <w:noProof/>
          </w:rPr>
          <w:fldChar w:fldCharType="begin"/>
        </w:r>
        <w:r w:rsidR="00AD4B9A">
          <w:rPr>
            <w:noProof/>
          </w:rPr>
          <w:instrText xml:space="preserve"> PAGEREF _Toc467836052 \h </w:instrText>
        </w:r>
        <w:r w:rsidR="00AD4B9A">
          <w:rPr>
            <w:noProof/>
          </w:rPr>
        </w:r>
        <w:r w:rsidR="00AD4B9A">
          <w:rPr>
            <w:noProof/>
          </w:rPr>
          <w:fldChar w:fldCharType="separate"/>
        </w:r>
        <w:r w:rsidR="00986CFD">
          <w:rPr>
            <w:noProof/>
          </w:rPr>
          <w:t>34</w:t>
        </w:r>
        <w:r w:rsidR="00AD4B9A">
          <w:rPr>
            <w:noProof/>
          </w:rPr>
          <w:fldChar w:fldCharType="end"/>
        </w:r>
      </w:hyperlink>
    </w:p>
    <w:p w14:paraId="529D6102" w14:textId="1C6551F5" w:rsidR="00AD4B9A" w:rsidRDefault="008B234C">
      <w:pPr>
        <w:pStyle w:val="TDC2"/>
        <w:tabs>
          <w:tab w:val="left" w:pos="720"/>
        </w:tabs>
        <w:rPr>
          <w:rFonts w:asciiTheme="minorHAnsi" w:eastAsiaTheme="minorEastAsia" w:hAnsiTheme="minorHAnsi" w:cstheme="minorBidi"/>
          <w:smallCaps w:val="0"/>
          <w:noProof/>
          <w:color w:val="auto"/>
          <w:sz w:val="22"/>
          <w:szCs w:val="22"/>
          <w:lang w:eastAsia="es-CO"/>
        </w:rPr>
      </w:pPr>
      <w:hyperlink w:anchor="_Toc467836053" w:history="1">
        <w:r w:rsidR="00AD4B9A" w:rsidRPr="00351714">
          <w:rPr>
            <w:rStyle w:val="Hipervnculo"/>
            <w:rFonts w:eastAsia="Calibri"/>
            <w:noProof/>
          </w:rPr>
          <w:t>2.</w:t>
        </w:r>
        <w:r w:rsidR="00AD4B9A">
          <w:rPr>
            <w:rFonts w:asciiTheme="minorHAnsi" w:eastAsiaTheme="minorEastAsia" w:hAnsiTheme="minorHAnsi" w:cstheme="minorBidi"/>
            <w:smallCaps w:val="0"/>
            <w:noProof/>
            <w:color w:val="auto"/>
            <w:sz w:val="22"/>
            <w:szCs w:val="22"/>
            <w:lang w:eastAsia="es-CO"/>
          </w:rPr>
          <w:tab/>
        </w:r>
        <w:r w:rsidR="00AD4B9A" w:rsidRPr="00351714">
          <w:rPr>
            <w:rStyle w:val="Hipervnculo"/>
            <w:rFonts w:eastAsia="Calibri"/>
            <w:noProof/>
          </w:rPr>
          <w:t>Software</w:t>
        </w:r>
        <w:r w:rsidR="00AD4B9A">
          <w:rPr>
            <w:noProof/>
          </w:rPr>
          <w:tab/>
        </w:r>
        <w:r w:rsidR="00AD4B9A">
          <w:rPr>
            <w:noProof/>
          </w:rPr>
          <w:fldChar w:fldCharType="begin"/>
        </w:r>
        <w:r w:rsidR="00AD4B9A">
          <w:rPr>
            <w:noProof/>
          </w:rPr>
          <w:instrText xml:space="preserve"> PAGEREF _Toc467836053 \h </w:instrText>
        </w:r>
        <w:r w:rsidR="00AD4B9A">
          <w:rPr>
            <w:noProof/>
          </w:rPr>
        </w:r>
        <w:r w:rsidR="00AD4B9A">
          <w:rPr>
            <w:noProof/>
          </w:rPr>
          <w:fldChar w:fldCharType="separate"/>
        </w:r>
        <w:r w:rsidR="00986CFD">
          <w:rPr>
            <w:noProof/>
          </w:rPr>
          <w:t>35</w:t>
        </w:r>
        <w:r w:rsidR="00AD4B9A">
          <w:rPr>
            <w:noProof/>
          </w:rPr>
          <w:fldChar w:fldCharType="end"/>
        </w:r>
      </w:hyperlink>
    </w:p>
    <w:p w14:paraId="7A9F7638" w14:textId="59873716" w:rsidR="00AD4B9A" w:rsidRDefault="008B234C">
      <w:pPr>
        <w:pStyle w:val="TDC3"/>
        <w:tabs>
          <w:tab w:val="left" w:pos="960"/>
        </w:tabs>
        <w:rPr>
          <w:rFonts w:asciiTheme="minorHAnsi" w:eastAsiaTheme="minorEastAsia" w:hAnsiTheme="minorHAnsi" w:cstheme="minorBidi"/>
          <w:i w:val="0"/>
          <w:noProof/>
          <w:color w:val="auto"/>
          <w:szCs w:val="22"/>
          <w:lang w:eastAsia="es-CO"/>
        </w:rPr>
      </w:pPr>
      <w:hyperlink w:anchor="_Toc467836054" w:history="1">
        <w:r w:rsidR="00AD4B9A" w:rsidRPr="00351714">
          <w:rPr>
            <w:rStyle w:val="Hipervnculo"/>
            <w:rFonts w:eastAsia="Calibri"/>
            <w:noProof/>
          </w:rPr>
          <w:t>2.1.</w:t>
        </w:r>
        <w:r w:rsidR="00AD4B9A">
          <w:rPr>
            <w:rFonts w:asciiTheme="minorHAnsi" w:eastAsiaTheme="minorEastAsia" w:hAnsiTheme="minorHAnsi" w:cstheme="minorBidi"/>
            <w:i w:val="0"/>
            <w:noProof/>
            <w:color w:val="auto"/>
            <w:szCs w:val="22"/>
            <w:lang w:eastAsia="es-CO"/>
          </w:rPr>
          <w:tab/>
        </w:r>
        <w:r w:rsidR="00AD4B9A" w:rsidRPr="00351714">
          <w:rPr>
            <w:rStyle w:val="Hipervnculo"/>
            <w:rFonts w:eastAsia="Calibri"/>
            <w:noProof/>
          </w:rPr>
          <w:t>Actores</w:t>
        </w:r>
        <w:r w:rsidR="00AD4B9A">
          <w:rPr>
            <w:noProof/>
          </w:rPr>
          <w:tab/>
        </w:r>
        <w:r w:rsidR="00AD4B9A">
          <w:rPr>
            <w:noProof/>
          </w:rPr>
          <w:fldChar w:fldCharType="begin"/>
        </w:r>
        <w:r w:rsidR="00AD4B9A">
          <w:rPr>
            <w:noProof/>
          </w:rPr>
          <w:instrText xml:space="preserve"> PAGEREF _Toc467836054 \h </w:instrText>
        </w:r>
        <w:r w:rsidR="00AD4B9A">
          <w:rPr>
            <w:noProof/>
          </w:rPr>
        </w:r>
        <w:r w:rsidR="00AD4B9A">
          <w:rPr>
            <w:noProof/>
          </w:rPr>
          <w:fldChar w:fldCharType="separate"/>
        </w:r>
        <w:r w:rsidR="00986CFD">
          <w:rPr>
            <w:noProof/>
          </w:rPr>
          <w:t>35</w:t>
        </w:r>
        <w:r w:rsidR="00AD4B9A">
          <w:rPr>
            <w:noProof/>
          </w:rPr>
          <w:fldChar w:fldCharType="end"/>
        </w:r>
      </w:hyperlink>
    </w:p>
    <w:p w14:paraId="52874325" w14:textId="7FDCBF90" w:rsidR="00AD4B9A" w:rsidRDefault="008B234C">
      <w:pPr>
        <w:pStyle w:val="TDC3"/>
        <w:tabs>
          <w:tab w:val="left" w:pos="960"/>
        </w:tabs>
        <w:rPr>
          <w:rFonts w:asciiTheme="minorHAnsi" w:eastAsiaTheme="minorEastAsia" w:hAnsiTheme="minorHAnsi" w:cstheme="minorBidi"/>
          <w:i w:val="0"/>
          <w:noProof/>
          <w:color w:val="auto"/>
          <w:szCs w:val="22"/>
          <w:lang w:eastAsia="es-CO"/>
        </w:rPr>
      </w:pPr>
      <w:hyperlink w:anchor="_Toc467836055" w:history="1">
        <w:r w:rsidR="00AD4B9A" w:rsidRPr="00351714">
          <w:rPr>
            <w:rStyle w:val="Hipervnculo"/>
            <w:rFonts w:eastAsia="Calibri"/>
            <w:noProof/>
          </w:rPr>
          <w:t>2.2.</w:t>
        </w:r>
        <w:r w:rsidR="00AD4B9A">
          <w:rPr>
            <w:rFonts w:asciiTheme="minorHAnsi" w:eastAsiaTheme="minorEastAsia" w:hAnsiTheme="minorHAnsi" w:cstheme="minorBidi"/>
            <w:i w:val="0"/>
            <w:noProof/>
            <w:color w:val="auto"/>
            <w:szCs w:val="22"/>
            <w:lang w:eastAsia="es-CO"/>
          </w:rPr>
          <w:tab/>
        </w:r>
        <w:r w:rsidR="00AD4B9A" w:rsidRPr="00351714">
          <w:rPr>
            <w:rStyle w:val="Hipervnculo"/>
            <w:rFonts w:eastAsia="Calibri"/>
            <w:noProof/>
          </w:rPr>
          <w:t>Requerimientos funcionales</w:t>
        </w:r>
        <w:r w:rsidR="00AD4B9A">
          <w:rPr>
            <w:noProof/>
          </w:rPr>
          <w:tab/>
        </w:r>
        <w:r w:rsidR="00AD4B9A">
          <w:rPr>
            <w:noProof/>
          </w:rPr>
          <w:fldChar w:fldCharType="begin"/>
        </w:r>
        <w:r w:rsidR="00AD4B9A">
          <w:rPr>
            <w:noProof/>
          </w:rPr>
          <w:instrText xml:space="preserve"> PAGEREF _Toc467836055 \h </w:instrText>
        </w:r>
        <w:r w:rsidR="00AD4B9A">
          <w:rPr>
            <w:noProof/>
          </w:rPr>
        </w:r>
        <w:r w:rsidR="00AD4B9A">
          <w:rPr>
            <w:noProof/>
          </w:rPr>
          <w:fldChar w:fldCharType="separate"/>
        </w:r>
        <w:r w:rsidR="00986CFD">
          <w:rPr>
            <w:noProof/>
          </w:rPr>
          <w:t>35</w:t>
        </w:r>
        <w:r w:rsidR="00AD4B9A">
          <w:rPr>
            <w:noProof/>
          </w:rPr>
          <w:fldChar w:fldCharType="end"/>
        </w:r>
      </w:hyperlink>
    </w:p>
    <w:p w14:paraId="2A27C593" w14:textId="7417B610" w:rsidR="00AD4B9A" w:rsidRDefault="008B234C">
      <w:pPr>
        <w:pStyle w:val="TDC3"/>
        <w:tabs>
          <w:tab w:val="left" w:pos="960"/>
        </w:tabs>
        <w:rPr>
          <w:rFonts w:asciiTheme="minorHAnsi" w:eastAsiaTheme="minorEastAsia" w:hAnsiTheme="minorHAnsi" w:cstheme="minorBidi"/>
          <w:i w:val="0"/>
          <w:noProof/>
          <w:color w:val="auto"/>
          <w:szCs w:val="22"/>
          <w:lang w:eastAsia="es-CO"/>
        </w:rPr>
      </w:pPr>
      <w:hyperlink w:anchor="_Toc467836056" w:history="1">
        <w:r w:rsidR="00AD4B9A" w:rsidRPr="00351714">
          <w:rPr>
            <w:rStyle w:val="Hipervnculo"/>
            <w:rFonts w:eastAsia="Calibri"/>
            <w:noProof/>
          </w:rPr>
          <w:t>2.3.</w:t>
        </w:r>
        <w:r w:rsidR="00AD4B9A">
          <w:rPr>
            <w:rFonts w:asciiTheme="minorHAnsi" w:eastAsiaTheme="minorEastAsia" w:hAnsiTheme="minorHAnsi" w:cstheme="minorBidi"/>
            <w:i w:val="0"/>
            <w:noProof/>
            <w:color w:val="auto"/>
            <w:szCs w:val="22"/>
            <w:lang w:eastAsia="es-CO"/>
          </w:rPr>
          <w:tab/>
        </w:r>
        <w:r w:rsidR="00AD4B9A" w:rsidRPr="00351714">
          <w:rPr>
            <w:rStyle w:val="Hipervnculo"/>
            <w:rFonts w:eastAsia="Calibri"/>
            <w:noProof/>
          </w:rPr>
          <w:t>Estrategia de implementación</w:t>
        </w:r>
        <w:r w:rsidR="00AD4B9A">
          <w:rPr>
            <w:noProof/>
          </w:rPr>
          <w:tab/>
        </w:r>
        <w:r w:rsidR="00AD4B9A">
          <w:rPr>
            <w:noProof/>
          </w:rPr>
          <w:fldChar w:fldCharType="begin"/>
        </w:r>
        <w:r w:rsidR="00AD4B9A">
          <w:rPr>
            <w:noProof/>
          </w:rPr>
          <w:instrText xml:space="preserve"> PAGEREF _Toc467836056 \h </w:instrText>
        </w:r>
        <w:r w:rsidR="00AD4B9A">
          <w:rPr>
            <w:noProof/>
          </w:rPr>
        </w:r>
        <w:r w:rsidR="00AD4B9A">
          <w:rPr>
            <w:noProof/>
          </w:rPr>
          <w:fldChar w:fldCharType="separate"/>
        </w:r>
        <w:r w:rsidR="00986CFD">
          <w:rPr>
            <w:noProof/>
          </w:rPr>
          <w:t>37</w:t>
        </w:r>
        <w:r w:rsidR="00AD4B9A">
          <w:rPr>
            <w:noProof/>
          </w:rPr>
          <w:fldChar w:fldCharType="end"/>
        </w:r>
      </w:hyperlink>
    </w:p>
    <w:p w14:paraId="52D357CA" w14:textId="2A1BC6C2" w:rsidR="00AD4B9A" w:rsidRDefault="008B234C">
      <w:pPr>
        <w:pStyle w:val="TDC3"/>
        <w:tabs>
          <w:tab w:val="left" w:pos="960"/>
        </w:tabs>
        <w:rPr>
          <w:rFonts w:asciiTheme="minorHAnsi" w:eastAsiaTheme="minorEastAsia" w:hAnsiTheme="minorHAnsi" w:cstheme="minorBidi"/>
          <w:i w:val="0"/>
          <w:noProof/>
          <w:color w:val="auto"/>
          <w:szCs w:val="22"/>
          <w:lang w:eastAsia="es-CO"/>
        </w:rPr>
      </w:pPr>
      <w:hyperlink w:anchor="_Toc467836057" w:history="1">
        <w:r w:rsidR="00AD4B9A" w:rsidRPr="00351714">
          <w:rPr>
            <w:rStyle w:val="Hipervnculo"/>
            <w:rFonts w:eastAsia="Calibri"/>
            <w:noProof/>
          </w:rPr>
          <w:t>2.4.</w:t>
        </w:r>
        <w:r w:rsidR="00AD4B9A">
          <w:rPr>
            <w:rFonts w:asciiTheme="minorHAnsi" w:eastAsiaTheme="minorEastAsia" w:hAnsiTheme="minorHAnsi" w:cstheme="minorBidi"/>
            <w:i w:val="0"/>
            <w:noProof/>
            <w:color w:val="auto"/>
            <w:szCs w:val="22"/>
            <w:lang w:eastAsia="es-CO"/>
          </w:rPr>
          <w:tab/>
        </w:r>
        <w:r w:rsidR="00AD4B9A" w:rsidRPr="00351714">
          <w:rPr>
            <w:rStyle w:val="Hipervnculo"/>
            <w:rFonts w:eastAsia="Calibri"/>
            <w:noProof/>
          </w:rPr>
          <w:t>Requerimientos no funcionales</w:t>
        </w:r>
        <w:r w:rsidR="00AD4B9A">
          <w:rPr>
            <w:noProof/>
          </w:rPr>
          <w:tab/>
        </w:r>
        <w:r w:rsidR="00AD4B9A">
          <w:rPr>
            <w:noProof/>
          </w:rPr>
          <w:fldChar w:fldCharType="begin"/>
        </w:r>
        <w:r w:rsidR="00AD4B9A">
          <w:rPr>
            <w:noProof/>
          </w:rPr>
          <w:instrText xml:space="preserve"> PAGEREF _Toc467836057 \h </w:instrText>
        </w:r>
        <w:r w:rsidR="00AD4B9A">
          <w:rPr>
            <w:noProof/>
          </w:rPr>
        </w:r>
        <w:r w:rsidR="00AD4B9A">
          <w:rPr>
            <w:noProof/>
          </w:rPr>
          <w:fldChar w:fldCharType="separate"/>
        </w:r>
        <w:r w:rsidR="00986CFD">
          <w:rPr>
            <w:noProof/>
          </w:rPr>
          <w:t>39</w:t>
        </w:r>
        <w:r w:rsidR="00AD4B9A">
          <w:rPr>
            <w:noProof/>
          </w:rPr>
          <w:fldChar w:fldCharType="end"/>
        </w:r>
      </w:hyperlink>
    </w:p>
    <w:p w14:paraId="10DBD3DA" w14:textId="797873B6" w:rsidR="00AD4B9A" w:rsidRDefault="008B234C">
      <w:pPr>
        <w:pStyle w:val="TDC3"/>
        <w:tabs>
          <w:tab w:val="left" w:pos="960"/>
        </w:tabs>
        <w:rPr>
          <w:rFonts w:asciiTheme="minorHAnsi" w:eastAsiaTheme="minorEastAsia" w:hAnsiTheme="minorHAnsi" w:cstheme="minorBidi"/>
          <w:i w:val="0"/>
          <w:noProof/>
          <w:color w:val="auto"/>
          <w:szCs w:val="22"/>
          <w:lang w:eastAsia="es-CO"/>
        </w:rPr>
      </w:pPr>
      <w:hyperlink w:anchor="_Toc467836058" w:history="1">
        <w:r w:rsidR="00AD4B9A" w:rsidRPr="00351714">
          <w:rPr>
            <w:rStyle w:val="Hipervnculo"/>
            <w:rFonts w:eastAsia="Calibri"/>
            <w:noProof/>
          </w:rPr>
          <w:t>2.5.</w:t>
        </w:r>
        <w:r w:rsidR="00AD4B9A">
          <w:rPr>
            <w:rFonts w:asciiTheme="minorHAnsi" w:eastAsiaTheme="minorEastAsia" w:hAnsiTheme="minorHAnsi" w:cstheme="minorBidi"/>
            <w:i w:val="0"/>
            <w:noProof/>
            <w:color w:val="auto"/>
            <w:szCs w:val="22"/>
            <w:lang w:eastAsia="es-CO"/>
          </w:rPr>
          <w:tab/>
        </w:r>
        <w:r w:rsidR="00AD4B9A" w:rsidRPr="00351714">
          <w:rPr>
            <w:rStyle w:val="Hipervnculo"/>
            <w:rFonts w:eastAsia="Calibri"/>
            <w:noProof/>
          </w:rPr>
          <w:t>Arquitectura</w:t>
        </w:r>
        <w:r w:rsidR="00AD4B9A">
          <w:rPr>
            <w:noProof/>
          </w:rPr>
          <w:tab/>
        </w:r>
        <w:r w:rsidR="00AD4B9A">
          <w:rPr>
            <w:noProof/>
          </w:rPr>
          <w:fldChar w:fldCharType="begin"/>
        </w:r>
        <w:r w:rsidR="00AD4B9A">
          <w:rPr>
            <w:noProof/>
          </w:rPr>
          <w:instrText xml:space="preserve"> PAGEREF _Toc467836058 \h </w:instrText>
        </w:r>
        <w:r w:rsidR="00AD4B9A">
          <w:rPr>
            <w:noProof/>
          </w:rPr>
        </w:r>
        <w:r w:rsidR="00AD4B9A">
          <w:rPr>
            <w:noProof/>
          </w:rPr>
          <w:fldChar w:fldCharType="separate"/>
        </w:r>
        <w:r w:rsidR="00986CFD">
          <w:rPr>
            <w:noProof/>
          </w:rPr>
          <w:t>39</w:t>
        </w:r>
        <w:r w:rsidR="00AD4B9A">
          <w:rPr>
            <w:noProof/>
          </w:rPr>
          <w:fldChar w:fldCharType="end"/>
        </w:r>
      </w:hyperlink>
    </w:p>
    <w:p w14:paraId="5C5B0226" w14:textId="0CDFB13B" w:rsidR="00AD4B9A" w:rsidRDefault="008B234C">
      <w:pPr>
        <w:pStyle w:val="TDC3"/>
        <w:tabs>
          <w:tab w:val="left" w:pos="960"/>
        </w:tabs>
        <w:rPr>
          <w:rFonts w:asciiTheme="minorHAnsi" w:eastAsiaTheme="minorEastAsia" w:hAnsiTheme="minorHAnsi" w:cstheme="minorBidi"/>
          <w:i w:val="0"/>
          <w:noProof/>
          <w:color w:val="auto"/>
          <w:szCs w:val="22"/>
          <w:lang w:eastAsia="es-CO"/>
        </w:rPr>
      </w:pPr>
      <w:hyperlink w:anchor="_Toc467836059" w:history="1">
        <w:r w:rsidR="00AD4B9A" w:rsidRPr="00351714">
          <w:rPr>
            <w:rStyle w:val="Hipervnculo"/>
            <w:rFonts w:eastAsia="Calibri"/>
            <w:noProof/>
          </w:rPr>
          <w:t>2.6.</w:t>
        </w:r>
        <w:r w:rsidR="00AD4B9A">
          <w:rPr>
            <w:rFonts w:asciiTheme="minorHAnsi" w:eastAsiaTheme="minorEastAsia" w:hAnsiTheme="minorHAnsi" w:cstheme="minorBidi"/>
            <w:i w:val="0"/>
            <w:noProof/>
            <w:color w:val="auto"/>
            <w:szCs w:val="22"/>
            <w:lang w:eastAsia="es-CO"/>
          </w:rPr>
          <w:tab/>
        </w:r>
        <w:r w:rsidR="00AD4B9A" w:rsidRPr="00351714">
          <w:rPr>
            <w:rStyle w:val="Hipervnculo"/>
            <w:rFonts w:eastAsia="Calibri"/>
            <w:noProof/>
          </w:rPr>
          <w:t>Modelo de entidad-relación</w:t>
        </w:r>
        <w:r w:rsidR="00AD4B9A">
          <w:rPr>
            <w:noProof/>
          </w:rPr>
          <w:tab/>
        </w:r>
        <w:r w:rsidR="00AD4B9A">
          <w:rPr>
            <w:noProof/>
          </w:rPr>
          <w:fldChar w:fldCharType="begin"/>
        </w:r>
        <w:r w:rsidR="00AD4B9A">
          <w:rPr>
            <w:noProof/>
          </w:rPr>
          <w:instrText xml:space="preserve"> PAGEREF _Toc467836059 \h </w:instrText>
        </w:r>
        <w:r w:rsidR="00AD4B9A">
          <w:rPr>
            <w:noProof/>
          </w:rPr>
        </w:r>
        <w:r w:rsidR="00AD4B9A">
          <w:rPr>
            <w:noProof/>
          </w:rPr>
          <w:fldChar w:fldCharType="separate"/>
        </w:r>
        <w:r w:rsidR="00986CFD">
          <w:rPr>
            <w:noProof/>
          </w:rPr>
          <w:t>40</w:t>
        </w:r>
        <w:r w:rsidR="00AD4B9A">
          <w:rPr>
            <w:noProof/>
          </w:rPr>
          <w:fldChar w:fldCharType="end"/>
        </w:r>
      </w:hyperlink>
    </w:p>
    <w:p w14:paraId="2A6E4F3C" w14:textId="768B6345" w:rsidR="00AD4B9A" w:rsidRDefault="008B234C">
      <w:pPr>
        <w:pStyle w:val="TDC3"/>
        <w:tabs>
          <w:tab w:val="left" w:pos="960"/>
        </w:tabs>
        <w:rPr>
          <w:rFonts w:asciiTheme="minorHAnsi" w:eastAsiaTheme="minorEastAsia" w:hAnsiTheme="minorHAnsi" w:cstheme="minorBidi"/>
          <w:i w:val="0"/>
          <w:noProof/>
          <w:color w:val="auto"/>
          <w:szCs w:val="22"/>
          <w:lang w:eastAsia="es-CO"/>
        </w:rPr>
      </w:pPr>
      <w:hyperlink w:anchor="_Toc467836060" w:history="1">
        <w:r w:rsidR="00AD4B9A" w:rsidRPr="00351714">
          <w:rPr>
            <w:rStyle w:val="Hipervnculo"/>
            <w:rFonts w:eastAsia="Calibri"/>
            <w:noProof/>
          </w:rPr>
          <w:t>2.7.</w:t>
        </w:r>
        <w:r w:rsidR="00AD4B9A">
          <w:rPr>
            <w:rFonts w:asciiTheme="minorHAnsi" w:eastAsiaTheme="minorEastAsia" w:hAnsiTheme="minorHAnsi" w:cstheme="minorBidi"/>
            <w:i w:val="0"/>
            <w:noProof/>
            <w:color w:val="auto"/>
            <w:szCs w:val="22"/>
            <w:lang w:eastAsia="es-CO"/>
          </w:rPr>
          <w:tab/>
        </w:r>
        <w:r w:rsidR="00AD4B9A" w:rsidRPr="00351714">
          <w:rPr>
            <w:rStyle w:val="Hipervnculo"/>
            <w:rFonts w:eastAsia="Calibri"/>
            <w:noProof/>
          </w:rPr>
          <w:t>Servidor</w:t>
        </w:r>
        <w:r w:rsidR="00AD4B9A">
          <w:rPr>
            <w:noProof/>
          </w:rPr>
          <w:tab/>
        </w:r>
        <w:r w:rsidR="00AD4B9A">
          <w:rPr>
            <w:noProof/>
          </w:rPr>
          <w:fldChar w:fldCharType="begin"/>
        </w:r>
        <w:r w:rsidR="00AD4B9A">
          <w:rPr>
            <w:noProof/>
          </w:rPr>
          <w:instrText xml:space="preserve"> PAGEREF _Toc467836060 \h </w:instrText>
        </w:r>
        <w:r w:rsidR="00AD4B9A">
          <w:rPr>
            <w:noProof/>
          </w:rPr>
        </w:r>
        <w:r w:rsidR="00AD4B9A">
          <w:rPr>
            <w:noProof/>
          </w:rPr>
          <w:fldChar w:fldCharType="separate"/>
        </w:r>
        <w:r w:rsidR="00986CFD">
          <w:rPr>
            <w:noProof/>
          </w:rPr>
          <w:t>42</w:t>
        </w:r>
        <w:r w:rsidR="00AD4B9A">
          <w:rPr>
            <w:noProof/>
          </w:rPr>
          <w:fldChar w:fldCharType="end"/>
        </w:r>
      </w:hyperlink>
    </w:p>
    <w:p w14:paraId="64E28C0F" w14:textId="3E37EA87" w:rsidR="00AD4B9A" w:rsidRDefault="008B234C">
      <w:pPr>
        <w:pStyle w:val="TDC3"/>
        <w:tabs>
          <w:tab w:val="left" w:pos="1100"/>
        </w:tabs>
        <w:rPr>
          <w:rFonts w:asciiTheme="minorHAnsi" w:eastAsiaTheme="minorEastAsia" w:hAnsiTheme="minorHAnsi" w:cstheme="minorBidi"/>
          <w:i w:val="0"/>
          <w:noProof/>
          <w:color w:val="auto"/>
          <w:szCs w:val="22"/>
          <w:lang w:eastAsia="es-CO"/>
        </w:rPr>
      </w:pPr>
      <w:hyperlink w:anchor="_Toc467836061" w:history="1">
        <w:r w:rsidR="00AD4B9A" w:rsidRPr="00351714">
          <w:rPr>
            <w:rStyle w:val="Hipervnculo"/>
            <w:rFonts w:eastAsia="Calibri"/>
            <w:noProof/>
          </w:rPr>
          <w:t>2.7.1.</w:t>
        </w:r>
        <w:r w:rsidR="00AD4B9A">
          <w:rPr>
            <w:rFonts w:asciiTheme="minorHAnsi" w:eastAsiaTheme="minorEastAsia" w:hAnsiTheme="minorHAnsi" w:cstheme="minorBidi"/>
            <w:i w:val="0"/>
            <w:noProof/>
            <w:color w:val="auto"/>
            <w:szCs w:val="22"/>
            <w:lang w:eastAsia="es-CO"/>
          </w:rPr>
          <w:tab/>
        </w:r>
        <w:r w:rsidR="00AD4B9A" w:rsidRPr="00351714">
          <w:rPr>
            <w:rStyle w:val="Hipervnculo"/>
            <w:rFonts w:eastAsia="Calibri"/>
            <w:noProof/>
          </w:rPr>
          <w:t>Pruebas</w:t>
        </w:r>
        <w:r w:rsidR="00AD4B9A">
          <w:rPr>
            <w:noProof/>
          </w:rPr>
          <w:tab/>
        </w:r>
        <w:r w:rsidR="00AD4B9A">
          <w:rPr>
            <w:noProof/>
          </w:rPr>
          <w:fldChar w:fldCharType="begin"/>
        </w:r>
        <w:r w:rsidR="00AD4B9A">
          <w:rPr>
            <w:noProof/>
          </w:rPr>
          <w:instrText xml:space="preserve"> PAGEREF _Toc467836061 \h </w:instrText>
        </w:r>
        <w:r w:rsidR="00AD4B9A">
          <w:rPr>
            <w:noProof/>
          </w:rPr>
        </w:r>
        <w:r w:rsidR="00AD4B9A">
          <w:rPr>
            <w:noProof/>
          </w:rPr>
          <w:fldChar w:fldCharType="separate"/>
        </w:r>
        <w:r w:rsidR="00986CFD">
          <w:rPr>
            <w:noProof/>
          </w:rPr>
          <w:t>42</w:t>
        </w:r>
        <w:r w:rsidR="00AD4B9A">
          <w:rPr>
            <w:noProof/>
          </w:rPr>
          <w:fldChar w:fldCharType="end"/>
        </w:r>
      </w:hyperlink>
    </w:p>
    <w:p w14:paraId="6223FE6D" w14:textId="13D4304E" w:rsidR="00AD4B9A" w:rsidRDefault="008B234C">
      <w:pPr>
        <w:pStyle w:val="TDC3"/>
        <w:tabs>
          <w:tab w:val="left" w:pos="960"/>
        </w:tabs>
        <w:rPr>
          <w:rFonts w:asciiTheme="minorHAnsi" w:eastAsiaTheme="minorEastAsia" w:hAnsiTheme="minorHAnsi" w:cstheme="minorBidi"/>
          <w:i w:val="0"/>
          <w:noProof/>
          <w:color w:val="auto"/>
          <w:szCs w:val="22"/>
          <w:lang w:eastAsia="es-CO"/>
        </w:rPr>
      </w:pPr>
      <w:hyperlink w:anchor="_Toc467836062" w:history="1">
        <w:r w:rsidR="00AD4B9A" w:rsidRPr="00351714">
          <w:rPr>
            <w:rStyle w:val="Hipervnculo"/>
            <w:rFonts w:eastAsia="Calibri"/>
            <w:noProof/>
          </w:rPr>
          <w:t>2.8.</w:t>
        </w:r>
        <w:r w:rsidR="00AD4B9A">
          <w:rPr>
            <w:rFonts w:asciiTheme="minorHAnsi" w:eastAsiaTheme="minorEastAsia" w:hAnsiTheme="minorHAnsi" w:cstheme="minorBidi"/>
            <w:i w:val="0"/>
            <w:noProof/>
            <w:color w:val="auto"/>
            <w:szCs w:val="22"/>
            <w:lang w:eastAsia="es-CO"/>
          </w:rPr>
          <w:tab/>
        </w:r>
        <w:r w:rsidR="00AD4B9A" w:rsidRPr="00351714">
          <w:rPr>
            <w:rStyle w:val="Hipervnculo"/>
            <w:rFonts w:eastAsia="Calibri"/>
            <w:noProof/>
          </w:rPr>
          <w:t>Aplicación móvil</w:t>
        </w:r>
        <w:r w:rsidR="00AD4B9A">
          <w:rPr>
            <w:noProof/>
          </w:rPr>
          <w:tab/>
        </w:r>
        <w:r w:rsidR="00AD4B9A">
          <w:rPr>
            <w:noProof/>
          </w:rPr>
          <w:fldChar w:fldCharType="begin"/>
        </w:r>
        <w:r w:rsidR="00AD4B9A">
          <w:rPr>
            <w:noProof/>
          </w:rPr>
          <w:instrText xml:space="preserve"> PAGEREF _Toc467836062 \h </w:instrText>
        </w:r>
        <w:r w:rsidR="00AD4B9A">
          <w:rPr>
            <w:noProof/>
          </w:rPr>
        </w:r>
        <w:r w:rsidR="00AD4B9A">
          <w:rPr>
            <w:noProof/>
          </w:rPr>
          <w:fldChar w:fldCharType="separate"/>
        </w:r>
        <w:r w:rsidR="00986CFD">
          <w:rPr>
            <w:noProof/>
          </w:rPr>
          <w:t>42</w:t>
        </w:r>
        <w:r w:rsidR="00AD4B9A">
          <w:rPr>
            <w:noProof/>
          </w:rPr>
          <w:fldChar w:fldCharType="end"/>
        </w:r>
      </w:hyperlink>
    </w:p>
    <w:p w14:paraId="19E499C8" w14:textId="1E9DAEE2" w:rsidR="00AD4B9A" w:rsidRDefault="008B234C">
      <w:pPr>
        <w:pStyle w:val="TDC3"/>
        <w:tabs>
          <w:tab w:val="left" w:pos="1100"/>
        </w:tabs>
        <w:rPr>
          <w:rFonts w:asciiTheme="minorHAnsi" w:eastAsiaTheme="minorEastAsia" w:hAnsiTheme="minorHAnsi" w:cstheme="minorBidi"/>
          <w:i w:val="0"/>
          <w:noProof/>
          <w:color w:val="auto"/>
          <w:szCs w:val="22"/>
          <w:lang w:eastAsia="es-CO"/>
        </w:rPr>
      </w:pPr>
      <w:hyperlink w:anchor="_Toc467836063" w:history="1">
        <w:r w:rsidR="00AD4B9A" w:rsidRPr="00351714">
          <w:rPr>
            <w:rStyle w:val="Hipervnculo"/>
            <w:rFonts w:eastAsia="Calibri"/>
            <w:noProof/>
          </w:rPr>
          <w:t>2.8.1.</w:t>
        </w:r>
        <w:r w:rsidR="00AD4B9A">
          <w:rPr>
            <w:rFonts w:asciiTheme="minorHAnsi" w:eastAsiaTheme="minorEastAsia" w:hAnsiTheme="minorHAnsi" w:cstheme="minorBidi"/>
            <w:i w:val="0"/>
            <w:noProof/>
            <w:color w:val="auto"/>
            <w:szCs w:val="22"/>
            <w:lang w:eastAsia="es-CO"/>
          </w:rPr>
          <w:tab/>
        </w:r>
        <w:r w:rsidR="00AD4B9A" w:rsidRPr="00351714">
          <w:rPr>
            <w:rStyle w:val="Hipervnculo"/>
            <w:rFonts w:eastAsia="Calibri"/>
            <w:noProof/>
          </w:rPr>
          <w:t>Pruebas</w:t>
        </w:r>
        <w:r w:rsidR="00AD4B9A">
          <w:rPr>
            <w:noProof/>
          </w:rPr>
          <w:tab/>
        </w:r>
        <w:r w:rsidR="00AD4B9A">
          <w:rPr>
            <w:noProof/>
          </w:rPr>
          <w:fldChar w:fldCharType="begin"/>
        </w:r>
        <w:r w:rsidR="00AD4B9A">
          <w:rPr>
            <w:noProof/>
          </w:rPr>
          <w:instrText xml:space="preserve"> PAGEREF _Toc467836063 \h </w:instrText>
        </w:r>
        <w:r w:rsidR="00AD4B9A">
          <w:rPr>
            <w:noProof/>
          </w:rPr>
        </w:r>
        <w:r w:rsidR="00AD4B9A">
          <w:rPr>
            <w:noProof/>
          </w:rPr>
          <w:fldChar w:fldCharType="separate"/>
        </w:r>
        <w:r w:rsidR="00986CFD">
          <w:rPr>
            <w:noProof/>
          </w:rPr>
          <w:t>43</w:t>
        </w:r>
        <w:r w:rsidR="00AD4B9A">
          <w:rPr>
            <w:noProof/>
          </w:rPr>
          <w:fldChar w:fldCharType="end"/>
        </w:r>
      </w:hyperlink>
    </w:p>
    <w:p w14:paraId="71EC3CA2" w14:textId="294D50A6" w:rsidR="00AD4B9A" w:rsidRDefault="008B234C">
      <w:pPr>
        <w:pStyle w:val="TDC3"/>
        <w:tabs>
          <w:tab w:val="left" w:pos="960"/>
        </w:tabs>
        <w:rPr>
          <w:rFonts w:asciiTheme="minorHAnsi" w:eastAsiaTheme="minorEastAsia" w:hAnsiTheme="minorHAnsi" w:cstheme="minorBidi"/>
          <w:i w:val="0"/>
          <w:noProof/>
          <w:color w:val="auto"/>
          <w:szCs w:val="22"/>
          <w:lang w:eastAsia="es-CO"/>
        </w:rPr>
      </w:pPr>
      <w:hyperlink w:anchor="_Toc467836064" w:history="1">
        <w:r w:rsidR="00AD4B9A" w:rsidRPr="00351714">
          <w:rPr>
            <w:rStyle w:val="Hipervnculo"/>
            <w:rFonts w:eastAsia="Calibri"/>
            <w:noProof/>
          </w:rPr>
          <w:t>2.9.</w:t>
        </w:r>
        <w:r w:rsidR="00AD4B9A">
          <w:rPr>
            <w:rFonts w:asciiTheme="minorHAnsi" w:eastAsiaTheme="minorEastAsia" w:hAnsiTheme="minorHAnsi" w:cstheme="minorBidi"/>
            <w:i w:val="0"/>
            <w:noProof/>
            <w:color w:val="auto"/>
            <w:szCs w:val="22"/>
            <w:lang w:eastAsia="es-CO"/>
          </w:rPr>
          <w:tab/>
        </w:r>
        <w:r w:rsidR="00AD4B9A" w:rsidRPr="00351714">
          <w:rPr>
            <w:rStyle w:val="Hipervnculo"/>
            <w:rFonts w:eastAsia="Calibri"/>
            <w:noProof/>
          </w:rPr>
          <w:t>Software del microcontrolador</w:t>
        </w:r>
        <w:r w:rsidR="00AD4B9A">
          <w:rPr>
            <w:noProof/>
          </w:rPr>
          <w:tab/>
        </w:r>
        <w:r w:rsidR="00AD4B9A">
          <w:rPr>
            <w:noProof/>
          </w:rPr>
          <w:fldChar w:fldCharType="begin"/>
        </w:r>
        <w:r w:rsidR="00AD4B9A">
          <w:rPr>
            <w:noProof/>
          </w:rPr>
          <w:instrText xml:space="preserve"> PAGEREF _Toc467836064 \h </w:instrText>
        </w:r>
        <w:r w:rsidR="00AD4B9A">
          <w:rPr>
            <w:noProof/>
          </w:rPr>
        </w:r>
        <w:r w:rsidR="00AD4B9A">
          <w:rPr>
            <w:noProof/>
          </w:rPr>
          <w:fldChar w:fldCharType="separate"/>
        </w:r>
        <w:r w:rsidR="00986CFD">
          <w:rPr>
            <w:noProof/>
          </w:rPr>
          <w:t>43</w:t>
        </w:r>
        <w:r w:rsidR="00AD4B9A">
          <w:rPr>
            <w:noProof/>
          </w:rPr>
          <w:fldChar w:fldCharType="end"/>
        </w:r>
      </w:hyperlink>
    </w:p>
    <w:p w14:paraId="0EDF0EC9" w14:textId="3E3BB7C2" w:rsidR="00AD4B9A" w:rsidRDefault="008B234C">
      <w:pPr>
        <w:pStyle w:val="TDC1"/>
        <w:rPr>
          <w:rFonts w:asciiTheme="minorHAnsi" w:eastAsiaTheme="minorEastAsia" w:hAnsiTheme="minorHAnsi" w:cstheme="minorBidi"/>
          <w:b w:val="0"/>
          <w:smallCaps w:val="0"/>
          <w:noProof/>
          <w:color w:val="auto"/>
          <w:sz w:val="22"/>
          <w:szCs w:val="22"/>
          <w:lang w:eastAsia="es-CO"/>
        </w:rPr>
      </w:pPr>
      <w:hyperlink w:anchor="_Toc467836065" w:history="1">
        <w:r w:rsidR="00AD4B9A" w:rsidRPr="00351714">
          <w:rPr>
            <w:rStyle w:val="Hipervnculo"/>
            <w:rFonts w:eastAsia="Calibri"/>
            <w:noProof/>
          </w:rPr>
          <w:t>IV - CONCLUSIONES</w:t>
        </w:r>
        <w:r w:rsidR="00AD4B9A">
          <w:rPr>
            <w:noProof/>
          </w:rPr>
          <w:tab/>
        </w:r>
        <w:r w:rsidR="00AD4B9A">
          <w:rPr>
            <w:noProof/>
          </w:rPr>
          <w:fldChar w:fldCharType="begin"/>
        </w:r>
        <w:r w:rsidR="00AD4B9A">
          <w:rPr>
            <w:noProof/>
          </w:rPr>
          <w:instrText xml:space="preserve"> PAGEREF _Toc467836065 \h </w:instrText>
        </w:r>
        <w:r w:rsidR="00AD4B9A">
          <w:rPr>
            <w:noProof/>
          </w:rPr>
        </w:r>
        <w:r w:rsidR="00AD4B9A">
          <w:rPr>
            <w:noProof/>
          </w:rPr>
          <w:fldChar w:fldCharType="separate"/>
        </w:r>
        <w:r w:rsidR="00986CFD">
          <w:rPr>
            <w:noProof/>
          </w:rPr>
          <w:t>44</w:t>
        </w:r>
        <w:r w:rsidR="00AD4B9A">
          <w:rPr>
            <w:noProof/>
          </w:rPr>
          <w:fldChar w:fldCharType="end"/>
        </w:r>
      </w:hyperlink>
    </w:p>
    <w:p w14:paraId="1E46F948" w14:textId="28B8CC3D" w:rsidR="00AD4B9A" w:rsidRDefault="008B234C">
      <w:pPr>
        <w:pStyle w:val="TDC2"/>
        <w:tabs>
          <w:tab w:val="left" w:pos="720"/>
        </w:tabs>
        <w:rPr>
          <w:rFonts w:asciiTheme="minorHAnsi" w:eastAsiaTheme="minorEastAsia" w:hAnsiTheme="minorHAnsi" w:cstheme="minorBidi"/>
          <w:smallCaps w:val="0"/>
          <w:noProof/>
          <w:color w:val="auto"/>
          <w:sz w:val="22"/>
          <w:szCs w:val="22"/>
          <w:lang w:eastAsia="es-CO"/>
        </w:rPr>
      </w:pPr>
      <w:hyperlink w:anchor="_Toc467836066" w:history="1">
        <w:r w:rsidR="00AD4B9A" w:rsidRPr="00351714">
          <w:rPr>
            <w:rStyle w:val="Hipervnculo"/>
            <w:rFonts w:eastAsia="Calibri"/>
            <w:noProof/>
          </w:rPr>
          <w:t>1.</w:t>
        </w:r>
        <w:r w:rsidR="00AD4B9A">
          <w:rPr>
            <w:rFonts w:asciiTheme="minorHAnsi" w:eastAsiaTheme="minorEastAsia" w:hAnsiTheme="minorHAnsi" w:cstheme="minorBidi"/>
            <w:smallCaps w:val="0"/>
            <w:noProof/>
            <w:color w:val="auto"/>
            <w:sz w:val="22"/>
            <w:szCs w:val="22"/>
            <w:lang w:eastAsia="es-CO"/>
          </w:rPr>
          <w:tab/>
        </w:r>
        <w:r w:rsidR="00AD4B9A" w:rsidRPr="00351714">
          <w:rPr>
            <w:rStyle w:val="Hipervnculo"/>
            <w:rFonts w:eastAsia="Calibri"/>
            <w:noProof/>
          </w:rPr>
          <w:t>Análisis de Impacto del Desarrollo</w:t>
        </w:r>
        <w:r w:rsidR="00AD4B9A">
          <w:rPr>
            <w:noProof/>
          </w:rPr>
          <w:tab/>
        </w:r>
        <w:r w:rsidR="00AD4B9A">
          <w:rPr>
            <w:noProof/>
          </w:rPr>
          <w:fldChar w:fldCharType="begin"/>
        </w:r>
        <w:r w:rsidR="00AD4B9A">
          <w:rPr>
            <w:noProof/>
          </w:rPr>
          <w:instrText xml:space="preserve"> PAGEREF _Toc467836066 \h </w:instrText>
        </w:r>
        <w:r w:rsidR="00AD4B9A">
          <w:rPr>
            <w:noProof/>
          </w:rPr>
          <w:fldChar w:fldCharType="separate"/>
        </w:r>
        <w:r w:rsidR="00986CFD">
          <w:rPr>
            <w:b/>
            <w:bCs/>
            <w:noProof/>
            <w:lang w:val="es-ES"/>
          </w:rPr>
          <w:t>¡Error! Marcador no definido.</w:t>
        </w:r>
        <w:r w:rsidR="00AD4B9A">
          <w:rPr>
            <w:noProof/>
          </w:rPr>
          <w:fldChar w:fldCharType="end"/>
        </w:r>
      </w:hyperlink>
    </w:p>
    <w:p w14:paraId="23D604D7" w14:textId="27FD2884" w:rsidR="00AD4B9A" w:rsidRDefault="008B234C">
      <w:pPr>
        <w:pStyle w:val="TDC2"/>
        <w:tabs>
          <w:tab w:val="left" w:pos="720"/>
        </w:tabs>
        <w:rPr>
          <w:rFonts w:asciiTheme="minorHAnsi" w:eastAsiaTheme="minorEastAsia" w:hAnsiTheme="minorHAnsi" w:cstheme="minorBidi"/>
          <w:smallCaps w:val="0"/>
          <w:noProof/>
          <w:color w:val="auto"/>
          <w:sz w:val="22"/>
          <w:szCs w:val="22"/>
          <w:lang w:eastAsia="es-CO"/>
        </w:rPr>
      </w:pPr>
      <w:hyperlink w:anchor="_Toc467836067" w:history="1">
        <w:r w:rsidR="00AD4B9A" w:rsidRPr="00351714">
          <w:rPr>
            <w:rStyle w:val="Hipervnculo"/>
            <w:rFonts w:eastAsia="Calibri"/>
            <w:noProof/>
          </w:rPr>
          <w:t>2.</w:t>
        </w:r>
        <w:r w:rsidR="00AD4B9A">
          <w:rPr>
            <w:rFonts w:asciiTheme="minorHAnsi" w:eastAsiaTheme="minorEastAsia" w:hAnsiTheme="minorHAnsi" w:cstheme="minorBidi"/>
            <w:smallCaps w:val="0"/>
            <w:noProof/>
            <w:color w:val="auto"/>
            <w:sz w:val="22"/>
            <w:szCs w:val="22"/>
            <w:lang w:eastAsia="es-CO"/>
          </w:rPr>
          <w:tab/>
        </w:r>
        <w:r w:rsidR="00AD4B9A" w:rsidRPr="00351714">
          <w:rPr>
            <w:rStyle w:val="Hipervnculo"/>
            <w:rFonts w:eastAsia="Calibri"/>
            <w:noProof/>
          </w:rPr>
          <w:t>Conclusiones y Trabajo Futuro</w:t>
        </w:r>
        <w:r w:rsidR="00AD4B9A">
          <w:rPr>
            <w:noProof/>
          </w:rPr>
          <w:tab/>
        </w:r>
        <w:r w:rsidR="00AD4B9A">
          <w:rPr>
            <w:noProof/>
          </w:rPr>
          <w:fldChar w:fldCharType="begin"/>
        </w:r>
        <w:r w:rsidR="00AD4B9A">
          <w:rPr>
            <w:noProof/>
          </w:rPr>
          <w:instrText xml:space="preserve"> PAGEREF _Toc467836067 \h </w:instrText>
        </w:r>
        <w:r w:rsidR="00AD4B9A">
          <w:rPr>
            <w:noProof/>
          </w:rPr>
          <w:fldChar w:fldCharType="separate"/>
        </w:r>
        <w:r w:rsidR="00986CFD">
          <w:rPr>
            <w:b/>
            <w:bCs/>
            <w:noProof/>
            <w:lang w:val="es-ES"/>
          </w:rPr>
          <w:t>¡Error! Marcador no definido.</w:t>
        </w:r>
        <w:r w:rsidR="00AD4B9A">
          <w:rPr>
            <w:noProof/>
          </w:rPr>
          <w:fldChar w:fldCharType="end"/>
        </w:r>
      </w:hyperlink>
    </w:p>
    <w:p w14:paraId="64848318" w14:textId="6D80D8BB" w:rsidR="00AD4B9A" w:rsidRDefault="008B234C">
      <w:pPr>
        <w:pStyle w:val="TDC1"/>
        <w:rPr>
          <w:rFonts w:asciiTheme="minorHAnsi" w:eastAsiaTheme="minorEastAsia" w:hAnsiTheme="minorHAnsi" w:cstheme="minorBidi"/>
          <w:b w:val="0"/>
          <w:smallCaps w:val="0"/>
          <w:noProof/>
          <w:color w:val="auto"/>
          <w:sz w:val="22"/>
          <w:szCs w:val="22"/>
          <w:lang w:eastAsia="es-CO"/>
        </w:rPr>
      </w:pPr>
      <w:hyperlink w:anchor="_Toc467836068" w:history="1">
        <w:r w:rsidR="00AD4B9A" w:rsidRPr="00351714">
          <w:rPr>
            <w:rStyle w:val="Hipervnculo"/>
            <w:rFonts w:eastAsia="Calibri"/>
            <w:noProof/>
          </w:rPr>
          <w:t>REFERENCIAS Y BIBLIOGRAFÍA</w:t>
        </w:r>
        <w:r w:rsidR="00AD4B9A">
          <w:rPr>
            <w:noProof/>
          </w:rPr>
          <w:tab/>
        </w:r>
        <w:r w:rsidR="00AD4B9A">
          <w:rPr>
            <w:noProof/>
          </w:rPr>
          <w:fldChar w:fldCharType="begin"/>
        </w:r>
        <w:r w:rsidR="00AD4B9A">
          <w:rPr>
            <w:noProof/>
          </w:rPr>
          <w:instrText xml:space="preserve"> PAGEREF _Toc467836068 \h </w:instrText>
        </w:r>
        <w:r w:rsidR="00AD4B9A">
          <w:rPr>
            <w:noProof/>
          </w:rPr>
        </w:r>
        <w:r w:rsidR="00AD4B9A">
          <w:rPr>
            <w:noProof/>
          </w:rPr>
          <w:fldChar w:fldCharType="separate"/>
        </w:r>
        <w:r w:rsidR="00986CFD">
          <w:rPr>
            <w:noProof/>
          </w:rPr>
          <w:t>45</w:t>
        </w:r>
        <w:r w:rsidR="00AD4B9A">
          <w:rPr>
            <w:noProof/>
          </w:rPr>
          <w:fldChar w:fldCharType="end"/>
        </w:r>
      </w:hyperlink>
    </w:p>
    <w:p w14:paraId="4AA62B80" w14:textId="521A0F7A" w:rsidR="00AD4B9A" w:rsidRDefault="008B234C">
      <w:pPr>
        <w:pStyle w:val="TDC1"/>
        <w:rPr>
          <w:rFonts w:asciiTheme="minorHAnsi" w:eastAsiaTheme="minorEastAsia" w:hAnsiTheme="minorHAnsi" w:cstheme="minorBidi"/>
          <w:b w:val="0"/>
          <w:smallCaps w:val="0"/>
          <w:noProof/>
          <w:color w:val="auto"/>
          <w:sz w:val="22"/>
          <w:szCs w:val="22"/>
          <w:lang w:eastAsia="es-CO"/>
        </w:rPr>
      </w:pPr>
      <w:hyperlink w:anchor="_Toc467836069" w:history="1">
        <w:r w:rsidR="00AD4B9A" w:rsidRPr="00351714">
          <w:rPr>
            <w:rStyle w:val="Hipervnculo"/>
            <w:rFonts w:eastAsia="Calibri"/>
            <w:noProof/>
          </w:rPr>
          <w:t>ANEXOS</w:t>
        </w:r>
        <w:r w:rsidR="00AD4B9A">
          <w:rPr>
            <w:noProof/>
          </w:rPr>
          <w:tab/>
        </w:r>
        <w:r w:rsidR="00AD4B9A">
          <w:rPr>
            <w:noProof/>
          </w:rPr>
          <w:fldChar w:fldCharType="begin"/>
        </w:r>
        <w:r w:rsidR="00AD4B9A">
          <w:rPr>
            <w:noProof/>
          </w:rPr>
          <w:instrText xml:space="preserve"> PAGEREF _Toc467836069 \h </w:instrText>
        </w:r>
        <w:r w:rsidR="00AD4B9A">
          <w:rPr>
            <w:noProof/>
          </w:rPr>
        </w:r>
        <w:r w:rsidR="00AD4B9A">
          <w:rPr>
            <w:noProof/>
          </w:rPr>
          <w:fldChar w:fldCharType="separate"/>
        </w:r>
        <w:r w:rsidR="00986CFD">
          <w:rPr>
            <w:noProof/>
          </w:rPr>
          <w:t>47</w:t>
        </w:r>
        <w:r w:rsidR="00AD4B9A">
          <w:rPr>
            <w:noProof/>
          </w:rPr>
          <w:fldChar w:fldCharType="end"/>
        </w:r>
      </w:hyperlink>
    </w:p>
    <w:p w14:paraId="63DFAA09" w14:textId="7B167620" w:rsidR="00AD4B9A" w:rsidRDefault="008B234C">
      <w:pPr>
        <w:pStyle w:val="TDC2"/>
        <w:tabs>
          <w:tab w:val="left" w:pos="720"/>
        </w:tabs>
        <w:rPr>
          <w:rFonts w:asciiTheme="minorHAnsi" w:eastAsiaTheme="minorEastAsia" w:hAnsiTheme="minorHAnsi" w:cstheme="minorBidi"/>
          <w:smallCaps w:val="0"/>
          <w:noProof/>
          <w:color w:val="auto"/>
          <w:sz w:val="22"/>
          <w:szCs w:val="22"/>
          <w:lang w:eastAsia="es-CO"/>
        </w:rPr>
      </w:pPr>
      <w:hyperlink w:anchor="_Toc467836070" w:history="1">
        <w:r w:rsidR="00AD4B9A" w:rsidRPr="00351714">
          <w:rPr>
            <w:rStyle w:val="Hipervnculo"/>
            <w:rFonts w:eastAsia="Calibri"/>
            <w:noProof/>
          </w:rPr>
          <w:t>1.</w:t>
        </w:r>
        <w:r w:rsidR="00AD4B9A">
          <w:rPr>
            <w:rFonts w:asciiTheme="minorHAnsi" w:eastAsiaTheme="minorEastAsia" w:hAnsiTheme="minorHAnsi" w:cstheme="minorBidi"/>
            <w:smallCaps w:val="0"/>
            <w:noProof/>
            <w:color w:val="auto"/>
            <w:sz w:val="22"/>
            <w:szCs w:val="22"/>
            <w:lang w:eastAsia="es-CO"/>
          </w:rPr>
          <w:tab/>
        </w:r>
        <w:r w:rsidR="00AD4B9A" w:rsidRPr="00351714">
          <w:rPr>
            <w:rStyle w:val="Hipervnculo"/>
            <w:rFonts w:eastAsia="Calibri"/>
            <w:noProof/>
          </w:rPr>
          <w:t>Cálculo del ancho de banda del instrumento de medición</w:t>
        </w:r>
        <w:r w:rsidR="00AD4B9A">
          <w:rPr>
            <w:noProof/>
          </w:rPr>
          <w:tab/>
        </w:r>
        <w:r w:rsidR="00AD4B9A">
          <w:rPr>
            <w:noProof/>
          </w:rPr>
          <w:fldChar w:fldCharType="begin"/>
        </w:r>
        <w:r w:rsidR="00AD4B9A">
          <w:rPr>
            <w:noProof/>
          </w:rPr>
          <w:instrText xml:space="preserve"> PAGEREF _Toc467836070 \h </w:instrText>
        </w:r>
        <w:r w:rsidR="00AD4B9A">
          <w:rPr>
            <w:noProof/>
          </w:rPr>
        </w:r>
        <w:r w:rsidR="00AD4B9A">
          <w:rPr>
            <w:noProof/>
          </w:rPr>
          <w:fldChar w:fldCharType="separate"/>
        </w:r>
        <w:r w:rsidR="00986CFD">
          <w:rPr>
            <w:noProof/>
          </w:rPr>
          <w:t>47</w:t>
        </w:r>
        <w:r w:rsidR="00AD4B9A">
          <w:rPr>
            <w:noProof/>
          </w:rPr>
          <w:fldChar w:fldCharType="end"/>
        </w:r>
      </w:hyperlink>
    </w:p>
    <w:p w14:paraId="296B1E85" w14:textId="329662F2" w:rsidR="00AD4B9A" w:rsidRDefault="00AD4B9A" w:rsidP="00AD4B9A">
      <w:pPr>
        <w:pStyle w:val="TDC1"/>
      </w:pPr>
      <w:r>
        <w:fldChar w:fldCharType="end"/>
      </w:r>
    </w:p>
    <w:p w14:paraId="0A21B722" w14:textId="0EFFF806" w:rsidR="00EA2BA7" w:rsidRDefault="00EA2BA7"/>
    <w:p w14:paraId="0B8B4637" w14:textId="04B0E8D0" w:rsidR="00EA2BA7" w:rsidRDefault="00EA2BA7">
      <w:pPr>
        <w:overflowPunct/>
        <w:spacing w:before="0" w:after="0"/>
        <w:jc w:val="left"/>
        <w:rPr>
          <w:b/>
          <w:color w:val="FFFFFF"/>
          <w:sz w:val="28"/>
          <w:lang w:eastAsia="es-ES"/>
        </w:rPr>
      </w:pPr>
      <w:r>
        <w:rPr>
          <w:b/>
          <w:color w:val="FFFFFF"/>
          <w:sz w:val="28"/>
          <w:lang w:eastAsia="es-ES"/>
        </w:rPr>
        <w:br w:type="page"/>
      </w:r>
    </w:p>
    <w:p w14:paraId="11E03521" w14:textId="77777777" w:rsidR="00EA2BA7" w:rsidRDefault="00EA2BA7">
      <w:pPr>
        <w:overflowPunct/>
        <w:spacing w:before="0" w:after="0"/>
        <w:jc w:val="left"/>
        <w:rPr>
          <w:b/>
          <w:color w:val="FFFFFF"/>
          <w:sz w:val="28"/>
          <w:lang w:eastAsia="es-ES"/>
        </w:rPr>
      </w:pPr>
    </w:p>
    <w:p w14:paraId="4FEFD1CE" w14:textId="10FE6C3E" w:rsidR="00CB290B" w:rsidRPr="004E745B" w:rsidRDefault="00D00834" w:rsidP="00766776">
      <w:pPr>
        <w:pStyle w:val="Ttulo1"/>
      </w:pPr>
      <w:bookmarkStart w:id="3" w:name="_Toc467826762"/>
      <w:bookmarkStart w:id="4" w:name="_Toc467836023"/>
      <w:r w:rsidRPr="004E745B">
        <w:t>INTRODUCCIÓN</w:t>
      </w:r>
      <w:bookmarkEnd w:id="0"/>
      <w:bookmarkEnd w:id="3"/>
      <w:bookmarkEnd w:id="4"/>
    </w:p>
    <w:p w14:paraId="3E50B722" w14:textId="06A8368D" w:rsidR="00CB290B" w:rsidRDefault="00350D72" w:rsidP="00CB290B">
      <w:r>
        <w:t>Este</w:t>
      </w:r>
      <w:r w:rsidR="00CB290B">
        <w:t xml:space="preserve"> </w:t>
      </w:r>
      <w:r>
        <w:t xml:space="preserve">trabajo de grado </w:t>
      </w:r>
      <w:r w:rsidR="00CB290B">
        <w:t>enmarcado en una aplicación práctica e interdisciplinar dentro de la ingeniería de sistemas, ingeniería electrónica y electroanálisis químico</w:t>
      </w:r>
      <w:r w:rsidR="00277A44">
        <w:rPr>
          <w:lang w:val="es-419"/>
        </w:rPr>
        <w:t>,</w:t>
      </w:r>
      <w:r>
        <w:t xml:space="preserve"> muestra</w:t>
      </w:r>
      <w:r w:rsidR="00CB290B">
        <w:t xml:space="preserve"> el diseño, implementación y validación</w:t>
      </w:r>
      <w:r>
        <w:t xml:space="preserve"> de un prototipo</w:t>
      </w:r>
      <w:r w:rsidR="00CB290B">
        <w:t xml:space="preserve"> automatizado</w:t>
      </w:r>
      <w:r w:rsidR="002C5BB4">
        <w:t>,</w:t>
      </w:r>
      <w:r w:rsidR="00CB290B">
        <w:t xml:space="preserve"> para realizar medidas </w:t>
      </w:r>
      <w:r w:rsidR="00CB290B" w:rsidRPr="00BD7893">
        <w:rPr>
          <w:szCs w:val="22"/>
        </w:rPr>
        <w:t>voltamperométricas</w:t>
      </w:r>
      <w:r w:rsidR="00CB290B" w:rsidRPr="00BD7893">
        <w:rPr>
          <w:rStyle w:val="Refdenotaalpie"/>
          <w:sz w:val="22"/>
          <w:szCs w:val="22"/>
        </w:rPr>
        <w:footnoteReference w:id="1"/>
      </w:r>
      <w:r w:rsidR="00CB290B" w:rsidRPr="00BD7893">
        <w:rPr>
          <w:szCs w:val="22"/>
        </w:rPr>
        <w:t xml:space="preserve"> en semiceldas</w:t>
      </w:r>
      <w:r w:rsidR="00CB290B" w:rsidRPr="00BD7893">
        <w:rPr>
          <w:rStyle w:val="Refdenotaalpie"/>
          <w:sz w:val="22"/>
          <w:szCs w:val="22"/>
        </w:rPr>
        <w:footnoteReference w:id="2"/>
      </w:r>
      <w:r w:rsidR="00CB290B" w:rsidRPr="00BD7893">
        <w:rPr>
          <w:szCs w:val="22"/>
        </w:rPr>
        <w:t xml:space="preserve"> electroquímicas </w:t>
      </w:r>
      <w:r w:rsidR="002C5BB4">
        <w:rPr>
          <w:szCs w:val="22"/>
          <w:lang w:val="es-419"/>
        </w:rPr>
        <w:t>y,</w:t>
      </w:r>
      <w:r w:rsidR="00CB290B" w:rsidRPr="00BD7893">
        <w:rPr>
          <w:szCs w:val="22"/>
        </w:rPr>
        <w:t xml:space="preserve"> transmitirlas vía inalámbrica a un dispositivo móvil con el fin de solucionar</w:t>
      </w:r>
      <w:r w:rsidR="00CB290B">
        <w:t xml:space="preserve"> la </w:t>
      </w:r>
      <w:r w:rsidR="00CB290B" w:rsidRPr="00D009ED">
        <w:t>problemática</w:t>
      </w:r>
      <w:r w:rsidR="00CB290B">
        <w:t xml:space="preserve"> de la caracterización de semiceldas del Grupo de Nanociencia y Nanotecnología de la Pontificia Universidad Javeriana (Gnano)</w:t>
      </w:r>
      <w:r w:rsidR="008F78DB">
        <w:fldChar w:fldCharType="begin" w:fldLock="1"/>
      </w:r>
      <w:r w:rsidR="00015D5A">
        <w:instrText>MERGEFIELD .wWw..wWw.QIQQA_CLUSTER.oOo.a41dc3bf54844c2e8a3616370d6ffe6a.oOo.Gnano.oOo.2D63B029-23D0-40EF-A022-E46901C0C748.xXx.SEPARATE_AUTHOR_DATE.xXx..oOo. \* MERGEFORMAT</w:instrText>
      </w:r>
      <w:r w:rsidR="008F78DB">
        <w:fldChar w:fldCharType="separate"/>
      </w:r>
      <w:r w:rsidR="00015D5A" w:rsidRPr="00015D5A">
        <w:rPr>
          <w:color w:val="auto"/>
          <w:szCs w:val="24"/>
          <w:lang w:eastAsia="es-ES"/>
        </w:rPr>
        <w:t>[1]</w:t>
      </w:r>
      <w:r w:rsidR="008F78DB">
        <w:fldChar w:fldCharType="end"/>
      </w:r>
      <w:r w:rsidR="0047521D">
        <w:rPr>
          <w:lang w:val="es-419"/>
        </w:rPr>
        <w:t>.</w:t>
      </w:r>
    </w:p>
    <w:p w14:paraId="28A0BB3B" w14:textId="1CCFD55D" w:rsidR="005E4177" w:rsidRDefault="00350D72" w:rsidP="00CB290B">
      <w:r>
        <w:t>El trabajo que se reporta en este documento está enmarcado en 4 capítulos.</w:t>
      </w:r>
      <w:r w:rsidR="008C0DBD">
        <w:rPr>
          <w:lang w:val="es-419"/>
        </w:rPr>
        <w:t xml:space="preserve"> </w:t>
      </w:r>
      <w:r>
        <w:t>En el primer</w:t>
      </w:r>
      <w:r w:rsidR="00406937">
        <w:rPr>
          <w:lang w:val="es-419"/>
        </w:rPr>
        <w:t>o</w:t>
      </w:r>
      <w:r>
        <w:t xml:space="preserve"> se presenta el contexto que enmarca la problemática </w:t>
      </w:r>
      <w:r w:rsidR="005E4177">
        <w:t>del proyecto, la importancia e impacto de resolverlo, la descripción del trabajo de grado a través del objetivo general y objetivos específicos</w:t>
      </w:r>
      <w:r w:rsidR="00406937">
        <w:rPr>
          <w:lang w:val="es-419"/>
        </w:rPr>
        <w:t>,</w:t>
      </w:r>
      <w:r w:rsidR="000C2E74">
        <w:t xml:space="preserve"> las especificaciones del instrumento </w:t>
      </w:r>
      <w:r w:rsidR="005E4177">
        <w:t>y, por último, se detalla el alcance final del proyecto.</w:t>
      </w:r>
    </w:p>
    <w:p w14:paraId="393B9F39" w14:textId="41D2F1B2" w:rsidR="00350D72" w:rsidRDefault="005E4177" w:rsidP="00CB290B">
      <w:r>
        <w:t xml:space="preserve">En el segundo capítulo el lector </w:t>
      </w:r>
      <w:r w:rsidR="008F78DB">
        <w:t>encuentra</w:t>
      </w:r>
      <w:r>
        <w:t xml:space="preserve"> el estado actual de la problemática y </w:t>
      </w:r>
      <w:r w:rsidR="008F78DB">
        <w:t>entra</w:t>
      </w:r>
      <w:r>
        <w:t xml:space="preserve"> en contexto con los conceptos que se presentan en la soluci</w:t>
      </w:r>
      <w:r w:rsidR="00BD7893">
        <w:t>ón</w:t>
      </w:r>
      <w:r>
        <w:t>.</w:t>
      </w:r>
    </w:p>
    <w:p w14:paraId="3F5830EA" w14:textId="60F2FD8C" w:rsidR="005E4177" w:rsidRDefault="005E4177" w:rsidP="00CB290B">
      <w:r>
        <w:t xml:space="preserve">En el tercer capítulo se presenta una breve </w:t>
      </w:r>
      <w:r w:rsidR="00F83B82">
        <w:t xml:space="preserve">descripción de la solución de la problemática, </w:t>
      </w:r>
      <w:r w:rsidR="0047521D">
        <w:t>se explican</w:t>
      </w:r>
      <w:r>
        <w:t xml:space="preserve"> </w:t>
      </w:r>
      <w:r w:rsidR="00F83B82">
        <w:t xml:space="preserve">las ventajas y desventajas de </w:t>
      </w:r>
      <w:r w:rsidR="00BD7893">
        <w:t>la</w:t>
      </w:r>
      <w:r>
        <w:t xml:space="preserve">s diferentes </w:t>
      </w:r>
      <w:r w:rsidR="00F83B82">
        <w:t>topologías</w:t>
      </w:r>
      <w:r>
        <w:t xml:space="preserve"> de potenciostato</w:t>
      </w:r>
      <w:r w:rsidR="00F83B82">
        <w:t xml:space="preserve">s que se </w:t>
      </w:r>
      <w:r w:rsidR="00BD7893">
        <w:t>detallan</w:t>
      </w:r>
      <w:r w:rsidR="00F83B82">
        <w:t xml:space="preserve"> en </w:t>
      </w:r>
      <w:r w:rsidR="00F83B82">
        <w:fldChar w:fldCharType="begin" w:fldLock="1"/>
      </w:r>
      <w:r w:rsidR="00015D5A">
        <w:instrText>MERGEFIELD .wWw..wWw.QIQQA_CLUSTER.oOo.8d71e4b7dbaf4a299bcabcd3204856dd.oOo.PotentiostatsSummary.oOo.2D63B029-23D0-40EF-A022-E46901C0C748.xXx.SEPARATE_AUTHOR_DATE.xXx..oOo. \* MERGEFORMAT</w:instrText>
      </w:r>
      <w:r w:rsidR="00F83B82">
        <w:fldChar w:fldCharType="separate"/>
      </w:r>
      <w:r w:rsidR="00015D5A" w:rsidRPr="00015D5A">
        <w:rPr>
          <w:color w:val="auto"/>
          <w:szCs w:val="24"/>
          <w:lang w:eastAsia="es-ES"/>
        </w:rPr>
        <w:t>[2]</w:t>
      </w:r>
      <w:r w:rsidR="00F83B82">
        <w:fldChar w:fldCharType="end"/>
      </w:r>
      <w:r w:rsidR="00F83B82">
        <w:t xml:space="preserve">, </w:t>
      </w:r>
      <w:r w:rsidR="00BD7893">
        <w:t xml:space="preserve">se muestra </w:t>
      </w:r>
      <w:r w:rsidR="00F83B82">
        <w:t xml:space="preserve">el diseño </w:t>
      </w:r>
      <w:r w:rsidR="00BD7893">
        <w:t xml:space="preserve">final </w:t>
      </w:r>
      <w:r w:rsidR="00F83B82">
        <w:t>del potenciostato</w:t>
      </w:r>
      <w:r w:rsidR="00BD7893">
        <w:t xml:space="preserve"> y cómo es gestionado</w:t>
      </w:r>
      <w:r w:rsidR="00F83B82">
        <w:t xml:space="preserve">, las características que se tuvieron en cuenta para la elección de cada uno de los componentes y por último, los requerimientos, arquitectura y modelo de entidad-relación del software que </w:t>
      </w:r>
      <w:r w:rsidR="008F78DB">
        <w:t>gestiona</w:t>
      </w:r>
      <w:r w:rsidR="00F83B82">
        <w:t xml:space="preserve"> el instrumento.</w:t>
      </w:r>
    </w:p>
    <w:p w14:paraId="3559475E" w14:textId="77777777" w:rsidR="00F83B82" w:rsidRDefault="00BD7893" w:rsidP="00CB290B">
      <w:r>
        <w:t>En el cuarto y último capítulo, se concluye cómo este trabajo de grado ayuda a solucionar la problemática descrita y cómo continuar con su desarrollo y mejoramiento.</w:t>
      </w:r>
    </w:p>
    <w:p w14:paraId="3D13AA21" w14:textId="77777777" w:rsidR="00405332" w:rsidRPr="004E745B" w:rsidRDefault="002F598E">
      <w:r w:rsidRPr="004E745B">
        <w:br w:type="page"/>
      </w:r>
    </w:p>
    <w:p w14:paraId="36728AAE" w14:textId="77777777" w:rsidR="00405332" w:rsidRPr="004E745B" w:rsidRDefault="00766776" w:rsidP="00766776">
      <w:pPr>
        <w:pStyle w:val="Ttulo1"/>
      </w:pPr>
      <w:bookmarkStart w:id="5" w:name="__DdeLink__2138_764858520"/>
      <w:bookmarkStart w:id="6" w:name="_Toc467487284"/>
      <w:bookmarkStart w:id="7" w:name="_Toc467826763"/>
      <w:bookmarkStart w:id="8" w:name="_Toc467836024"/>
      <w:r>
        <w:lastRenderedPageBreak/>
        <w:t xml:space="preserve">I - </w:t>
      </w:r>
      <w:r w:rsidR="00D00834" w:rsidRPr="004E745B">
        <w:t>D</w:t>
      </w:r>
      <w:bookmarkStart w:id="9" w:name="_Toc411517590"/>
      <w:r w:rsidR="00D00834" w:rsidRPr="004E745B">
        <w:t>ESCRIPCIÓN GENERAL</w:t>
      </w:r>
      <w:bookmarkEnd w:id="5"/>
      <w:bookmarkEnd w:id="6"/>
      <w:bookmarkEnd w:id="9"/>
      <w:r w:rsidR="00D00834" w:rsidRPr="004E745B">
        <w:t xml:space="preserve"> </w:t>
      </w:r>
      <w:r w:rsidR="00350D72">
        <w:t>DEL TRABAJO DE GRADO</w:t>
      </w:r>
      <w:bookmarkEnd w:id="7"/>
      <w:bookmarkEnd w:id="8"/>
    </w:p>
    <w:p w14:paraId="633F151E" w14:textId="77777777" w:rsidR="00405332" w:rsidRPr="004E745B" w:rsidRDefault="002F598E" w:rsidP="00944B7F">
      <w:pPr>
        <w:pStyle w:val="Ttulo2"/>
        <w:numPr>
          <w:ilvl w:val="0"/>
          <w:numId w:val="6"/>
        </w:numPr>
      </w:pPr>
      <w:bookmarkStart w:id="10" w:name="_Toc5129351021"/>
      <w:bookmarkStart w:id="11" w:name="_Toc400982970"/>
      <w:bookmarkStart w:id="12" w:name="_Toc411517591"/>
      <w:bookmarkStart w:id="13" w:name="_Toc402942595"/>
      <w:bookmarkStart w:id="14" w:name="_Toc467487285"/>
      <w:bookmarkStart w:id="15" w:name="_Toc467826764"/>
      <w:bookmarkStart w:id="16" w:name="_Toc467836025"/>
      <w:bookmarkEnd w:id="10"/>
      <w:bookmarkEnd w:id="11"/>
      <w:bookmarkEnd w:id="12"/>
      <w:bookmarkEnd w:id="13"/>
      <w:r w:rsidRPr="004E745B">
        <w:t>Descripción de la problemática y Justificación</w:t>
      </w:r>
      <w:bookmarkEnd w:id="14"/>
      <w:bookmarkEnd w:id="15"/>
      <w:bookmarkEnd w:id="16"/>
    </w:p>
    <w:p w14:paraId="061A0CEC" w14:textId="3C7AA065" w:rsidR="00405332" w:rsidRPr="00BD7893" w:rsidRDefault="002F598E">
      <w:r w:rsidRPr="00BD7893">
        <w:t xml:space="preserve">Para realizar </w:t>
      </w:r>
      <w:r w:rsidR="005E36CB">
        <w:rPr>
          <w:lang w:val="es-419"/>
        </w:rPr>
        <w:t xml:space="preserve">un </w:t>
      </w:r>
      <w:r w:rsidRPr="00BD7893">
        <w:t>análisis electroquímico existen diferentes técnicas, una de ellas es la voltamperometría cíclica que es utilizada para el estudio de los procesos redox, para entender las reacciones intermedias y para obtener estabilidad en los productos de reacción de las semiceldas electroquímicas con el fin de caracterizar diferentes electrodos y soluciones electrolíticas. Es usual que esta técnica de electroanálisis se haga mediante sistemas de tres electrodos, denominados</w:t>
      </w:r>
      <w:r w:rsidR="00BD7893" w:rsidRPr="00BD7893">
        <w:t xml:space="preserve"> sistemas potenciostáticos</w:t>
      </w:r>
      <w:r w:rsidR="00BD7893" w:rsidRPr="00BD7893">
        <w:fldChar w:fldCharType="begin" w:fldLock="1"/>
      </w:r>
      <w:r w:rsidR="00015D5A">
        <w:instrText>MERGEFIELD .wWw..wWw.QIQQA_CLUSTER.oOo.cadf8122d28447a38f3ef91edfef2f36.oOo.kounaves1997voltammetric.oOo.2D63B029-23D0-40EF-A022-E46901C0C748.xXx.SEPARATE_AUTHOR_DATE.xXx..oOo. \* MERGEFORMAT</w:instrText>
      </w:r>
      <w:r w:rsidR="00BD7893" w:rsidRPr="00BD7893">
        <w:fldChar w:fldCharType="separate"/>
      </w:r>
      <w:r w:rsidR="00015D5A" w:rsidRPr="00015D5A">
        <w:rPr>
          <w:color w:val="auto"/>
          <w:szCs w:val="24"/>
          <w:lang w:eastAsia="es-ES"/>
        </w:rPr>
        <w:t>[3]</w:t>
      </w:r>
      <w:r w:rsidR="00BD7893" w:rsidRPr="00BD7893">
        <w:fldChar w:fldCharType="end"/>
      </w:r>
      <w:r w:rsidR="00BD7893" w:rsidRPr="00BD7893">
        <w:fldChar w:fldCharType="begin" w:fldLock="1"/>
      </w:r>
      <w:r w:rsidR="00015D5A">
        <w:instrText>MERGEFIELD .wWw..wWw.QIQQA_CLUSTER.oOo.1bc33a4d76cf4f60bb1ff8767f58af65.oOo.bard1980electrochemical.oOo.2D63B029-23D0-40EF-A022-E46901C0C748.xXx.SEPARATE_AUTHOR_DATE.xXx..oOo. \* MERGEFORMAT</w:instrText>
      </w:r>
      <w:r w:rsidR="00BD7893" w:rsidRPr="00BD7893">
        <w:fldChar w:fldCharType="separate"/>
      </w:r>
      <w:r w:rsidR="00015D5A" w:rsidRPr="00015D5A">
        <w:rPr>
          <w:color w:val="auto"/>
          <w:szCs w:val="24"/>
          <w:lang w:eastAsia="es-ES"/>
        </w:rPr>
        <w:t>[4]</w:t>
      </w:r>
      <w:r w:rsidR="00BD7893" w:rsidRPr="00BD7893">
        <w:fldChar w:fldCharType="end"/>
      </w:r>
      <w:r w:rsidR="00BD7893" w:rsidRPr="00BD7893">
        <w:t>.</w:t>
      </w:r>
    </w:p>
    <w:p w14:paraId="306E783A" w14:textId="480B8768" w:rsidR="00405332" w:rsidRPr="00BD7893" w:rsidRDefault="007C2E13">
      <w:r>
        <w:t xml:space="preserve">El grupo Gnano </w:t>
      </w:r>
      <w:r>
        <w:fldChar w:fldCharType="begin" w:fldLock="1"/>
      </w:r>
      <w:r w:rsidR="00015D5A">
        <w:instrText>MERGEFIELD .wWw..wWw.QIQQA_CLUSTER.oOo.5da0eab10ef3477787b6ed9cc53ef2a9.oOo.Gnano.oOo.2D63B029-23D0-40EF-A022-E46901C0C748.xXx.SEPARATE_AUTHOR_DATE.xXx..oOo. \* MERGEFORMAT</w:instrText>
      </w:r>
      <w:r>
        <w:fldChar w:fldCharType="separate"/>
      </w:r>
      <w:r w:rsidR="00015D5A" w:rsidRPr="00015D5A">
        <w:rPr>
          <w:color w:val="auto"/>
          <w:szCs w:val="24"/>
          <w:lang w:eastAsia="es-ES"/>
        </w:rPr>
        <w:t>[1]</w:t>
      </w:r>
      <w:r>
        <w:fldChar w:fldCharType="end"/>
      </w:r>
      <w:r w:rsidR="002F598E" w:rsidRPr="00BD7893">
        <w:t xml:space="preserve"> </w:t>
      </w:r>
      <w:r w:rsidR="002E1923">
        <w:rPr>
          <w:lang w:val="es-419"/>
        </w:rPr>
        <w:t>requiere</w:t>
      </w:r>
      <w:r w:rsidR="002F598E" w:rsidRPr="00BD7893">
        <w:t xml:space="preserve"> un sistema potenciostático que sea portable, de bajo costo y se pueda configurar desde algún dispositivo móvil debido a que están trabajando en la construcción de electrodos con diferentes tipos de nanomateriales que serán colocados en lugares de difícil acceso o ambientes abiertos y deben ser monitoreados constantemente </w:t>
      </w:r>
      <w:r w:rsidR="002F598E" w:rsidRPr="00815810">
        <w:rPr>
          <w:i/>
        </w:rPr>
        <w:t>in situ.</w:t>
      </w:r>
    </w:p>
    <w:p w14:paraId="19070F48" w14:textId="5925A091" w:rsidR="00405332" w:rsidRPr="00BD7893" w:rsidRDefault="002F598E">
      <w:r w:rsidRPr="00BD7893">
        <w:t>Aunque existen muchas compañías que hacen sistemas potenciostáticos para uso en laboratorios con amplios intervalos de medición, alta precisión, alta resolución, alta exactitud y alta sensibilidad, en su mayoría son bas</w:t>
      </w:r>
      <w:r w:rsidR="007C2E13">
        <w:t>tante costosos o poco portables</w:t>
      </w:r>
      <w:r w:rsidR="007C2E13">
        <w:fldChar w:fldCharType="begin" w:fldLock="1"/>
      </w:r>
      <w:r w:rsidR="00015D5A">
        <w:instrText>MERGEFIELD .wWw..wWw.QIQQA_CLUSTER.oOo.53c25d26d13d4e65a399c8b72d151387.oOo.NuVant .oOo.2D63B029-23D0-40EF-A022-E46901C0C748.xXx.SEPARATE_AUTHOR_DATE.xXx..oOo.PalmSens.oOo.2D63B029-23D0-40EF-A022-E46901C0C748.oOo.eDAQ.oOo.2D63B029-23D0-40EF-A022-E46901C0C748.oOo. \* MERGEFORMAT</w:instrText>
      </w:r>
      <w:r w:rsidR="007C2E13">
        <w:fldChar w:fldCharType="separate"/>
      </w:r>
      <w:r w:rsidR="00015D5A" w:rsidRPr="00015D5A">
        <w:rPr>
          <w:color w:val="auto"/>
          <w:szCs w:val="24"/>
          <w:lang w:eastAsia="es-ES"/>
        </w:rPr>
        <w:t>[5]–[7]</w:t>
      </w:r>
      <w:r w:rsidR="007C2E13">
        <w:fldChar w:fldCharType="end"/>
      </w:r>
      <w:r w:rsidR="007C2E13">
        <w:t>.</w:t>
      </w:r>
    </w:p>
    <w:p w14:paraId="3EE1F833" w14:textId="77777777" w:rsidR="00405332" w:rsidRPr="004E745B" w:rsidRDefault="002F598E" w:rsidP="00EA2BA7">
      <w:pPr>
        <w:pStyle w:val="Ttulo3"/>
      </w:pPr>
      <w:bookmarkStart w:id="17" w:name="_Toc400982971"/>
      <w:bookmarkStart w:id="18" w:name="_Toc411517592"/>
      <w:bookmarkStart w:id="19" w:name="_Toc402942596"/>
      <w:bookmarkStart w:id="20" w:name="_Toc467487286"/>
      <w:bookmarkStart w:id="21" w:name="_Toc467826765"/>
      <w:bookmarkStart w:id="22" w:name="_Toc467836026"/>
      <w:bookmarkEnd w:id="17"/>
      <w:bookmarkEnd w:id="18"/>
      <w:bookmarkEnd w:id="19"/>
      <w:r w:rsidRPr="004E745B">
        <w:t>Formulación del problema que se resolvió</w:t>
      </w:r>
      <w:bookmarkEnd w:id="20"/>
      <w:bookmarkEnd w:id="21"/>
      <w:bookmarkEnd w:id="22"/>
    </w:p>
    <w:p w14:paraId="7DFB9B75" w14:textId="77777777" w:rsidR="00405332" w:rsidRPr="007C2E13" w:rsidRDefault="002F598E">
      <w:r w:rsidRPr="007C2E13">
        <w:t xml:space="preserve">¿Cómo obtener voltagramas cíclicos </w:t>
      </w:r>
      <w:r w:rsidRPr="00815810">
        <w:rPr>
          <w:i/>
        </w:rPr>
        <w:t xml:space="preserve">in situ </w:t>
      </w:r>
      <w:r w:rsidRPr="007C2E13">
        <w:t xml:space="preserve">de manera automatizada y que puedan ser observados desde dispositivos móviles? </w:t>
      </w:r>
    </w:p>
    <w:p w14:paraId="3887DD07" w14:textId="77777777" w:rsidR="00405332" w:rsidRPr="004E745B" w:rsidRDefault="002F598E" w:rsidP="00EA2BA7">
      <w:pPr>
        <w:pStyle w:val="Ttulo3"/>
      </w:pPr>
      <w:bookmarkStart w:id="23" w:name="_Toc411517594"/>
      <w:bookmarkStart w:id="24" w:name="_Toc400982973"/>
      <w:bookmarkStart w:id="25" w:name="_Toc402942598"/>
      <w:bookmarkStart w:id="26" w:name="_Toc467487287"/>
      <w:bookmarkStart w:id="27" w:name="_Toc467826766"/>
      <w:bookmarkStart w:id="28" w:name="_Toc467836027"/>
      <w:bookmarkEnd w:id="23"/>
      <w:bookmarkEnd w:id="24"/>
      <w:bookmarkEnd w:id="25"/>
      <w:r w:rsidRPr="004E745B">
        <w:t>Impacto Esperado</w:t>
      </w:r>
      <w:bookmarkEnd w:id="26"/>
      <w:bookmarkEnd w:id="27"/>
      <w:bookmarkEnd w:id="28"/>
    </w:p>
    <w:p w14:paraId="4F372365" w14:textId="4D0EB1E0" w:rsidR="00405332" w:rsidRPr="007C2E13" w:rsidRDefault="000A21E3">
      <w:r>
        <w:t>S</w:t>
      </w:r>
      <w:r w:rsidR="002F598E" w:rsidRPr="007C2E13">
        <w:t xml:space="preserve">e espera que </w:t>
      </w:r>
      <w:r w:rsidR="00EB1849" w:rsidRPr="007C2E13">
        <w:t xml:space="preserve">este </w:t>
      </w:r>
      <w:r w:rsidR="00EB1849">
        <w:t>trabajo</w:t>
      </w:r>
      <w:r>
        <w:t xml:space="preserve"> </w:t>
      </w:r>
      <w:r w:rsidR="002F598E" w:rsidRPr="007C2E13">
        <w:t>contribuya a los diferentes grupos de investigación que están trabajando en el desarrollo de nuevas tecnologías en celdas electroquímicas, en especial al grupo Gnano de la Pontificia Universidad Javeriana.</w:t>
      </w:r>
    </w:p>
    <w:p w14:paraId="1155A8F8" w14:textId="48880F48" w:rsidR="00640BE9" w:rsidRPr="00640BE9" w:rsidRDefault="002F598E" w:rsidP="00640BE9">
      <w:bookmarkStart w:id="29" w:name="_Toc400982974"/>
      <w:bookmarkEnd w:id="29"/>
      <w:r w:rsidRPr="007C2E13">
        <w:t xml:space="preserve">Al ser un dispositivo de bajo </w:t>
      </w:r>
      <w:r w:rsidR="00EB0058">
        <w:t>costo</w:t>
      </w:r>
      <w:r w:rsidRPr="007C2E13">
        <w:t xml:space="preserve"> con respecto a sistemas potenciostáticos comerciales, se espera que los costos al realizar análisis electroquímicos se vean reducidos, así como los tiempos de análisis pues con un mismo presupuesto se podrán realizar varias medidas en paralelo. </w:t>
      </w:r>
      <w:r w:rsidR="00132A06">
        <w:t>Así</w:t>
      </w:r>
      <w:r w:rsidR="00132A06">
        <w:rPr>
          <w:lang w:val="es-419"/>
        </w:rPr>
        <w:t xml:space="preserve"> </w:t>
      </w:r>
      <w:r w:rsidR="00A47FB8" w:rsidRPr="007C2E13">
        <w:t>mismo,</w:t>
      </w:r>
      <w:r w:rsidRPr="007C2E13">
        <w:t xml:space="preserve"> al ser un dispositivo portable</w:t>
      </w:r>
      <w:r w:rsidR="000E5CDF">
        <w:rPr>
          <w:lang w:val="es-419"/>
        </w:rPr>
        <w:t>,</w:t>
      </w:r>
      <w:r w:rsidRPr="007C2E13">
        <w:t xml:space="preserve"> será viable caracterizar electrodos y soluciones electrolíticas en lugares de difícil acceso, en ambientes abiertos fuera de laboratorios.</w:t>
      </w:r>
      <w:bookmarkStart w:id="30" w:name="_Toc4009829741"/>
      <w:bookmarkStart w:id="31" w:name="_Toc411517595"/>
      <w:bookmarkStart w:id="32" w:name="_Toc402942599"/>
      <w:bookmarkStart w:id="33" w:name="_Toc402942600"/>
      <w:bookmarkStart w:id="34" w:name="_Toc400982975"/>
      <w:bookmarkStart w:id="35" w:name="_Toc411517596"/>
      <w:bookmarkStart w:id="36" w:name="_Toc467487289"/>
      <w:bookmarkEnd w:id="30"/>
      <w:bookmarkEnd w:id="31"/>
      <w:bookmarkEnd w:id="32"/>
      <w:bookmarkEnd w:id="33"/>
      <w:bookmarkEnd w:id="34"/>
      <w:bookmarkEnd w:id="35"/>
    </w:p>
    <w:p w14:paraId="071E222F" w14:textId="7ED1A21E" w:rsidR="00EA2BA7" w:rsidRDefault="00640BE9" w:rsidP="00A95339">
      <w:pPr>
        <w:pStyle w:val="Ttulo2"/>
      </w:pPr>
      <w:bookmarkStart w:id="37" w:name="_Toc467487288"/>
      <w:bookmarkStart w:id="38" w:name="_Toc467826767"/>
      <w:bookmarkStart w:id="39" w:name="_Toc467836028"/>
      <w:r w:rsidRPr="004E745B">
        <w:t>Desc</w:t>
      </w:r>
      <w:bookmarkEnd w:id="37"/>
      <w:r>
        <w:t>ripción del Proyecto</w:t>
      </w:r>
      <w:bookmarkEnd w:id="38"/>
      <w:bookmarkEnd w:id="39"/>
    </w:p>
    <w:p w14:paraId="15599813" w14:textId="0B1A16F9" w:rsidR="00405332" w:rsidRPr="004E745B" w:rsidRDefault="00EA2BA7" w:rsidP="00EA2BA7">
      <w:pPr>
        <w:pStyle w:val="Ttulo3"/>
        <w:numPr>
          <w:ilvl w:val="1"/>
          <w:numId w:val="39"/>
        </w:numPr>
      </w:pPr>
      <w:bookmarkStart w:id="40" w:name="_Toc467826768"/>
      <w:bookmarkStart w:id="41" w:name="_Toc467836029"/>
      <w:r>
        <w:t>O</w:t>
      </w:r>
      <w:r w:rsidR="002F598E" w:rsidRPr="004E745B">
        <w:t>bjetivo general</w:t>
      </w:r>
      <w:bookmarkEnd w:id="36"/>
      <w:bookmarkEnd w:id="40"/>
      <w:bookmarkEnd w:id="41"/>
    </w:p>
    <w:p w14:paraId="292BD0AB" w14:textId="77777777" w:rsidR="00405332" w:rsidRPr="004E745B" w:rsidRDefault="002F598E" w:rsidP="007C2E13">
      <w:pPr>
        <w:pStyle w:val="Prrafodelista"/>
        <w:numPr>
          <w:ilvl w:val="0"/>
          <w:numId w:val="27"/>
        </w:numPr>
      </w:pPr>
      <w:r w:rsidRPr="007C2E13">
        <w:rPr>
          <w:szCs w:val="22"/>
        </w:rPr>
        <w:t xml:space="preserve">Diseñar, implementar y validar una solución automatizada de bajo costo que permita obtener voltagramas cíclicos </w:t>
      </w:r>
      <w:r w:rsidRPr="007C2E13">
        <w:rPr>
          <w:i/>
          <w:szCs w:val="22"/>
        </w:rPr>
        <w:t>in situ</w:t>
      </w:r>
      <w:r w:rsidRPr="007C2E13">
        <w:rPr>
          <w:szCs w:val="22"/>
        </w:rPr>
        <w:t xml:space="preserve"> que puedan ser observados desde dispositivos móviles.</w:t>
      </w:r>
    </w:p>
    <w:p w14:paraId="10F0F9B4" w14:textId="77777777" w:rsidR="00405332" w:rsidRPr="004E745B" w:rsidRDefault="002F598E" w:rsidP="00EA2BA7">
      <w:pPr>
        <w:pStyle w:val="Ttulo3"/>
      </w:pPr>
      <w:bookmarkStart w:id="42" w:name="_Toc400982976"/>
      <w:bookmarkStart w:id="43" w:name="_Toc411517597"/>
      <w:bookmarkStart w:id="44" w:name="_Toc402942601"/>
      <w:bookmarkStart w:id="45" w:name="_Toc467487290"/>
      <w:bookmarkStart w:id="46" w:name="_Toc467826769"/>
      <w:bookmarkStart w:id="47" w:name="_Toc467836030"/>
      <w:bookmarkEnd w:id="42"/>
      <w:bookmarkEnd w:id="43"/>
      <w:bookmarkEnd w:id="44"/>
      <w:r w:rsidRPr="004E745B">
        <w:lastRenderedPageBreak/>
        <w:t>Objetivos específicos</w:t>
      </w:r>
      <w:bookmarkEnd w:id="45"/>
      <w:bookmarkEnd w:id="46"/>
      <w:bookmarkEnd w:id="47"/>
      <w:r w:rsidRPr="004E745B">
        <w:t xml:space="preserve"> </w:t>
      </w:r>
    </w:p>
    <w:p w14:paraId="07A8301B" w14:textId="3670AB80" w:rsidR="00E4176F" w:rsidRPr="00EE4883" w:rsidRDefault="00E4176F" w:rsidP="007C2E13">
      <w:pPr>
        <w:pStyle w:val="Prrafodelista"/>
        <w:numPr>
          <w:ilvl w:val="0"/>
          <w:numId w:val="26"/>
        </w:numPr>
        <w:overflowPunct/>
        <w:spacing w:before="0"/>
        <w:rPr>
          <w:szCs w:val="22"/>
        </w:rPr>
      </w:pPr>
      <w:r w:rsidRPr="00EE4883">
        <w:rPr>
          <w:szCs w:val="22"/>
        </w:rPr>
        <w:t>Diseñar, implementar y validar</w:t>
      </w:r>
      <w:r w:rsidRPr="00EE4883">
        <w:rPr>
          <w:rStyle w:val="Refdenotaalpie"/>
          <w:sz w:val="22"/>
          <w:szCs w:val="22"/>
        </w:rPr>
        <w:footnoteReference w:id="3"/>
      </w:r>
      <w:r w:rsidRPr="00EE4883">
        <w:rPr>
          <w:szCs w:val="22"/>
        </w:rPr>
        <w:t xml:space="preserve"> un instrumento de medición capaz de obtener voltagramas cíclicos según</w:t>
      </w:r>
      <w:r w:rsidR="00E610FD">
        <w:rPr>
          <w:szCs w:val="22"/>
        </w:rPr>
        <w:t xml:space="preserve"> las especificaciones requeridas</w:t>
      </w:r>
      <w:r w:rsidR="000E5CDF">
        <w:rPr>
          <w:szCs w:val="22"/>
          <w:lang w:val="es-419"/>
        </w:rPr>
        <w:t xml:space="preserve"> </w:t>
      </w:r>
      <w:r w:rsidR="00E610FD">
        <w:rPr>
          <w:szCs w:val="22"/>
        </w:rPr>
        <w:t xml:space="preserve">(Ver sección </w:t>
      </w:r>
      <w:r w:rsidR="00E610FD">
        <w:rPr>
          <w:szCs w:val="22"/>
        </w:rPr>
        <w:fldChar w:fldCharType="begin"/>
      </w:r>
      <w:r w:rsidR="00E610FD">
        <w:rPr>
          <w:szCs w:val="22"/>
        </w:rPr>
        <w:instrText xml:space="preserve"> REF _Ref467699940 \r \h </w:instrText>
      </w:r>
      <w:r w:rsidR="00E610FD">
        <w:rPr>
          <w:szCs w:val="22"/>
        </w:rPr>
      </w:r>
      <w:r w:rsidR="00E610FD">
        <w:rPr>
          <w:szCs w:val="22"/>
        </w:rPr>
        <w:fldChar w:fldCharType="separate"/>
      </w:r>
      <w:r w:rsidR="00986CFD">
        <w:rPr>
          <w:szCs w:val="22"/>
        </w:rPr>
        <w:t>1.3</w:t>
      </w:r>
      <w:r w:rsidR="00E610FD">
        <w:rPr>
          <w:szCs w:val="22"/>
        </w:rPr>
        <w:fldChar w:fldCharType="end"/>
      </w:r>
      <w:r w:rsidR="0077599B">
        <w:rPr>
          <w:szCs w:val="22"/>
        </w:rPr>
        <w:t xml:space="preserve"> de este capítulo</w:t>
      </w:r>
      <w:r w:rsidR="00E610FD">
        <w:rPr>
          <w:szCs w:val="22"/>
        </w:rPr>
        <w:t>)</w:t>
      </w:r>
      <w:r w:rsidRPr="00EE4883">
        <w:rPr>
          <w:szCs w:val="22"/>
        </w:rPr>
        <w:t>.</w:t>
      </w:r>
    </w:p>
    <w:p w14:paraId="5A4A3ABF" w14:textId="26BF1DBE" w:rsidR="00E4176F" w:rsidRPr="004E745B" w:rsidRDefault="00E4176F" w:rsidP="007C2E13">
      <w:pPr>
        <w:pStyle w:val="Prrafodelista"/>
        <w:numPr>
          <w:ilvl w:val="0"/>
          <w:numId w:val="26"/>
        </w:numPr>
        <w:overflowPunct/>
        <w:spacing w:before="0"/>
      </w:pPr>
      <w:r w:rsidRPr="004E745B">
        <w:t>Diseñar e implementar un software responsable de la operación del instrumento de medición y la gestión de los datos obtenidos por este, diseñado para dispositivos móviles con sistema operativo Android.</w:t>
      </w:r>
    </w:p>
    <w:p w14:paraId="6CBCA167" w14:textId="0CE4BAAC" w:rsidR="000C2E74" w:rsidRPr="004E745B" w:rsidRDefault="00E4176F" w:rsidP="000C2E74">
      <w:pPr>
        <w:pStyle w:val="Prrafodelista"/>
        <w:numPr>
          <w:ilvl w:val="0"/>
          <w:numId w:val="26"/>
        </w:numPr>
        <w:overflowPunct/>
        <w:spacing w:before="0"/>
      </w:pPr>
      <w:r w:rsidRPr="004E745B">
        <w:t>Validar la interacción y el funcionamiento en conjunto del instrumento de medición y el software responsable de su operación.</w:t>
      </w:r>
    </w:p>
    <w:p w14:paraId="1B88DB77" w14:textId="77777777" w:rsidR="000C2E74" w:rsidRDefault="000C2E74" w:rsidP="00EA2BA7">
      <w:pPr>
        <w:pStyle w:val="Ttulo3"/>
      </w:pPr>
      <w:bookmarkStart w:id="48" w:name="_Ref467699940"/>
      <w:bookmarkStart w:id="49" w:name="_Ref467704503"/>
      <w:bookmarkStart w:id="50" w:name="_Ref467705290"/>
      <w:bookmarkStart w:id="51" w:name="_Ref467711419"/>
      <w:bookmarkStart w:id="52" w:name="_Ref467711424"/>
      <w:bookmarkStart w:id="53" w:name="_Ref467711434"/>
      <w:bookmarkStart w:id="54" w:name="_Ref467717150"/>
      <w:bookmarkStart w:id="55" w:name="_Ref467718923"/>
      <w:bookmarkStart w:id="56" w:name="_Ref467718935"/>
      <w:bookmarkStart w:id="57" w:name="_Ref467731782"/>
      <w:bookmarkStart w:id="58" w:name="_Toc467826770"/>
      <w:bookmarkStart w:id="59" w:name="_Toc467836031"/>
      <w:r>
        <w:t xml:space="preserve">Especificaciones del </w:t>
      </w:r>
      <w:bookmarkEnd w:id="48"/>
      <w:r w:rsidR="008C5C95">
        <w:t>instrumento</w:t>
      </w:r>
      <w:bookmarkEnd w:id="49"/>
      <w:bookmarkEnd w:id="50"/>
      <w:bookmarkEnd w:id="51"/>
      <w:bookmarkEnd w:id="52"/>
      <w:bookmarkEnd w:id="53"/>
      <w:bookmarkEnd w:id="54"/>
      <w:bookmarkEnd w:id="55"/>
      <w:bookmarkEnd w:id="56"/>
      <w:bookmarkEnd w:id="57"/>
      <w:bookmarkEnd w:id="58"/>
      <w:bookmarkEnd w:id="59"/>
    </w:p>
    <w:p w14:paraId="6C581F32" w14:textId="7FC42467" w:rsidR="00E610FD" w:rsidRDefault="00E610FD" w:rsidP="00E610FD">
      <w:pPr>
        <w:rPr>
          <w:szCs w:val="22"/>
        </w:rPr>
      </w:pPr>
      <w:r w:rsidRPr="00EE4883">
        <w:rPr>
          <w:szCs w:val="22"/>
        </w:rPr>
        <w:t>El instrumento de medición debe tener un rango dinámico mínimo de 60dB, un rango de voltaje de salida de 10mV a 10V con un error máximo del 10%, un rango de corriente de salida de 100</w:t>
      </w:r>
      <w:r w:rsidRPr="00EE4883">
        <w:rPr>
          <w:rFonts w:ascii="Arial" w:hAnsi="Arial" w:cs="Arial"/>
          <w:color w:val="545454"/>
          <w:szCs w:val="22"/>
          <w:shd w:val="clear" w:color="auto" w:fill="FFFFFF"/>
        </w:rPr>
        <w:t>µ</w:t>
      </w:r>
      <w:r w:rsidRPr="00EE4883">
        <w:rPr>
          <w:szCs w:val="22"/>
        </w:rPr>
        <w:t xml:space="preserve">A a 100mA con un error máximo del 10%, un tiempo de vida promedio por carga </w:t>
      </w:r>
      <w:r w:rsidR="008F78DB">
        <w:rPr>
          <w:szCs w:val="22"/>
        </w:rPr>
        <w:t xml:space="preserve">de batería </w:t>
      </w:r>
      <w:r w:rsidRPr="00EE4883">
        <w:rPr>
          <w:szCs w:val="22"/>
        </w:rPr>
        <w:t xml:space="preserve">superior a 168 horas en </w:t>
      </w:r>
      <w:r w:rsidRPr="00EE4883">
        <w:rPr>
          <w:i/>
          <w:szCs w:val="22"/>
        </w:rPr>
        <w:t>Stand by</w:t>
      </w:r>
      <w:r w:rsidRPr="00EE4883">
        <w:rPr>
          <w:szCs w:val="22"/>
        </w:rPr>
        <w:t xml:space="preserve">, y por carga </w:t>
      </w:r>
      <w:r w:rsidR="008F78DB">
        <w:rPr>
          <w:szCs w:val="22"/>
        </w:rPr>
        <w:t xml:space="preserve">de batería </w:t>
      </w:r>
      <w:r w:rsidRPr="00EE4883">
        <w:rPr>
          <w:szCs w:val="22"/>
        </w:rPr>
        <w:t>obtener mínimo 10 voltagramas cíclicos. Cada voltagrama cíc</w:t>
      </w:r>
      <w:r w:rsidR="009D6B04">
        <w:rPr>
          <w:szCs w:val="22"/>
        </w:rPr>
        <w:t>lico debe ser obtenido entre 1 minuto y 20 minutos</w:t>
      </w:r>
      <w:r w:rsidRPr="00EE4883">
        <w:rPr>
          <w:szCs w:val="22"/>
        </w:rPr>
        <w:t xml:space="preserve"> con un mínimo de 50 muestras</w:t>
      </w:r>
      <w:r w:rsidR="009D6B04">
        <w:rPr>
          <w:szCs w:val="22"/>
        </w:rPr>
        <w:t>.</w:t>
      </w:r>
    </w:p>
    <w:p w14:paraId="0BB1BF7F" w14:textId="57E4EF8C" w:rsidR="00F20915" w:rsidRPr="00E610FD" w:rsidRDefault="00F20915" w:rsidP="00E610FD">
      <w:pPr>
        <w:rPr>
          <w:lang w:val="es-ES" w:eastAsia="es-ES"/>
        </w:rPr>
      </w:pPr>
      <w:r>
        <w:rPr>
          <w:szCs w:val="22"/>
        </w:rPr>
        <w:t>E</w:t>
      </w:r>
      <w:r w:rsidR="008F78DB">
        <w:rPr>
          <w:szCs w:val="22"/>
        </w:rPr>
        <w:t>ntre otras funciones, e</w:t>
      </w:r>
      <w:r>
        <w:rPr>
          <w:szCs w:val="22"/>
        </w:rPr>
        <w:t>l software debe ser capaz de configurar el instrumento de medición y recibir los datos obtenidos por este mediante el protocolo bluetooth.</w:t>
      </w:r>
    </w:p>
    <w:p w14:paraId="3D0C2834" w14:textId="3DDA1840" w:rsidR="007C2E13" w:rsidRDefault="00D6631F" w:rsidP="00EA2BA7">
      <w:pPr>
        <w:pStyle w:val="Ttulo3"/>
      </w:pPr>
      <w:bookmarkStart w:id="60" w:name="_Toc467826771"/>
      <w:bookmarkStart w:id="61" w:name="_Toc467836032"/>
      <w:r w:rsidRPr="004E745B">
        <w:t>Alcance final</w:t>
      </w:r>
      <w:bookmarkEnd w:id="60"/>
      <w:bookmarkEnd w:id="61"/>
    </w:p>
    <w:p w14:paraId="166F2E28" w14:textId="49ABCDEF" w:rsidR="0051462C" w:rsidRDefault="008F78DB" w:rsidP="00BA576C">
      <w:pPr>
        <w:rPr>
          <w:lang w:val="es-ES" w:eastAsia="es-ES"/>
        </w:rPr>
      </w:pPr>
      <w:r>
        <w:rPr>
          <w:lang w:val="es-ES" w:eastAsia="es-ES"/>
        </w:rPr>
        <w:t>E</w:t>
      </w:r>
      <w:r w:rsidR="0051462C">
        <w:rPr>
          <w:lang w:val="es-ES" w:eastAsia="es-ES"/>
        </w:rPr>
        <w:t xml:space="preserve">l alcance de este proyecto </w:t>
      </w:r>
      <w:r w:rsidR="00EB1849">
        <w:rPr>
          <w:lang w:val="es-419" w:eastAsia="es-ES"/>
        </w:rPr>
        <w:t xml:space="preserve">cubrió </w:t>
      </w:r>
      <w:r w:rsidR="00EB1849">
        <w:rPr>
          <w:lang w:val="es-ES" w:eastAsia="es-ES"/>
        </w:rPr>
        <w:t>el</w:t>
      </w:r>
      <w:r w:rsidR="000C2E74">
        <w:rPr>
          <w:lang w:val="es-ES" w:eastAsia="es-ES"/>
        </w:rPr>
        <w:t xml:space="preserve"> diseñ</w:t>
      </w:r>
      <w:r w:rsidR="0051462C">
        <w:rPr>
          <w:lang w:val="es-ES" w:eastAsia="es-ES"/>
        </w:rPr>
        <w:t>o</w:t>
      </w:r>
      <w:r w:rsidR="000C2E74">
        <w:rPr>
          <w:lang w:val="es-ES" w:eastAsia="es-ES"/>
        </w:rPr>
        <w:t>, implement</w:t>
      </w:r>
      <w:r w:rsidR="0051462C">
        <w:rPr>
          <w:lang w:val="es-ES" w:eastAsia="es-ES"/>
        </w:rPr>
        <w:t>ación</w:t>
      </w:r>
      <w:r w:rsidR="000C2E74">
        <w:rPr>
          <w:lang w:val="es-ES" w:eastAsia="es-ES"/>
        </w:rPr>
        <w:t xml:space="preserve"> y valid</w:t>
      </w:r>
      <w:r w:rsidR="0051462C">
        <w:rPr>
          <w:lang w:val="es-ES" w:eastAsia="es-ES"/>
        </w:rPr>
        <w:t>ación</w:t>
      </w:r>
      <w:r w:rsidR="000C2E74">
        <w:rPr>
          <w:lang w:val="es-ES" w:eastAsia="es-ES"/>
        </w:rPr>
        <w:t xml:space="preserve"> </w:t>
      </w:r>
      <w:r w:rsidR="0051462C">
        <w:rPr>
          <w:lang w:val="es-ES" w:eastAsia="es-ES"/>
        </w:rPr>
        <w:t>d</w:t>
      </w:r>
      <w:r w:rsidR="000C2E74">
        <w:rPr>
          <w:lang w:val="es-ES" w:eastAsia="es-ES"/>
        </w:rPr>
        <w:t>el sistema p</w:t>
      </w:r>
      <w:r w:rsidR="008C5C95">
        <w:rPr>
          <w:lang w:val="es-ES" w:eastAsia="es-ES"/>
        </w:rPr>
        <w:t>ara generar la señal de voltaje de salida</w:t>
      </w:r>
      <w:r w:rsidR="000C2E74">
        <w:rPr>
          <w:lang w:val="es-ES" w:eastAsia="es-ES"/>
        </w:rPr>
        <w:t xml:space="preserve">, el sistema para </w:t>
      </w:r>
      <w:r w:rsidR="00282989">
        <w:rPr>
          <w:lang w:val="es-ES" w:eastAsia="es-ES"/>
        </w:rPr>
        <w:t>medir</w:t>
      </w:r>
      <w:r w:rsidR="000C2E74">
        <w:rPr>
          <w:lang w:val="es-ES" w:eastAsia="es-ES"/>
        </w:rPr>
        <w:t xml:space="preserve"> la señ</w:t>
      </w:r>
      <w:r w:rsidR="008C5C95">
        <w:rPr>
          <w:lang w:val="es-ES" w:eastAsia="es-ES"/>
        </w:rPr>
        <w:t>al de corriente suministrada a la celda randles</w:t>
      </w:r>
      <w:r w:rsidR="000C2E74">
        <w:rPr>
          <w:lang w:val="es-ES" w:eastAsia="es-ES"/>
        </w:rPr>
        <w:t>, el sistema para controlar el consumo del instrumento de medición</w:t>
      </w:r>
      <w:r w:rsidR="0051462C">
        <w:rPr>
          <w:lang w:val="es-ES" w:eastAsia="es-ES"/>
        </w:rPr>
        <w:t xml:space="preserve"> y el sistema encargado de la operación del instrumento de medición y gestión de datos obtenidos por este; además se comprobó la interacción entre los sistemas previamente nombrados.</w:t>
      </w:r>
    </w:p>
    <w:p w14:paraId="3CE3969F" w14:textId="3657A0A9" w:rsidR="00405332" w:rsidRDefault="00AB766F" w:rsidP="00815810">
      <w:pPr>
        <w:rPr>
          <w:lang w:val="es-ES" w:eastAsia="es-ES"/>
        </w:rPr>
      </w:pPr>
      <w:r>
        <w:rPr>
          <w:lang w:val="es-ES" w:eastAsia="es-ES"/>
        </w:rPr>
        <w:t xml:space="preserve">Se diseñó </w:t>
      </w:r>
      <w:r w:rsidR="00C82D7C">
        <w:rPr>
          <w:lang w:val="es-ES" w:eastAsia="es-ES"/>
        </w:rPr>
        <w:t>d</w:t>
      </w:r>
      <w:r w:rsidR="0051462C">
        <w:rPr>
          <w:lang w:val="es-ES" w:eastAsia="es-ES"/>
        </w:rPr>
        <w:t>el sen</w:t>
      </w:r>
      <w:r w:rsidR="00C82D7C">
        <w:rPr>
          <w:lang w:val="es-ES" w:eastAsia="es-ES"/>
        </w:rPr>
        <w:t>sor del instrumento de medición verificando teóricamente que cumple con las e</w:t>
      </w:r>
      <w:r w:rsidR="0051462C">
        <w:rPr>
          <w:lang w:val="es-ES" w:eastAsia="es-ES"/>
        </w:rPr>
        <w:t xml:space="preserve">specificaciones del </w:t>
      </w:r>
      <w:r w:rsidR="008C5C95">
        <w:rPr>
          <w:lang w:val="es-ES" w:eastAsia="es-ES"/>
        </w:rPr>
        <w:t>instrumento</w:t>
      </w:r>
      <w:r w:rsidR="0051462C">
        <w:rPr>
          <w:lang w:val="es-ES" w:eastAsia="es-ES"/>
        </w:rPr>
        <w:t xml:space="preserve"> descritas </w:t>
      </w:r>
      <w:r w:rsidR="008C5C95">
        <w:rPr>
          <w:lang w:val="es-ES" w:eastAsia="es-ES"/>
        </w:rPr>
        <w:t xml:space="preserve">en la </w:t>
      </w:r>
      <w:r w:rsidR="008C5C95">
        <w:rPr>
          <w:szCs w:val="22"/>
        </w:rPr>
        <w:t xml:space="preserve">sección </w:t>
      </w:r>
      <w:r w:rsidR="008C5C95">
        <w:rPr>
          <w:szCs w:val="22"/>
        </w:rPr>
        <w:fldChar w:fldCharType="begin"/>
      </w:r>
      <w:r w:rsidR="008C5C95">
        <w:rPr>
          <w:szCs w:val="22"/>
        </w:rPr>
        <w:instrText xml:space="preserve"> REF _Ref467699940 \r \h </w:instrText>
      </w:r>
      <w:r w:rsidR="008C5C95">
        <w:rPr>
          <w:szCs w:val="22"/>
        </w:rPr>
      </w:r>
      <w:r w:rsidR="008C5C95">
        <w:rPr>
          <w:szCs w:val="22"/>
        </w:rPr>
        <w:fldChar w:fldCharType="separate"/>
      </w:r>
      <w:r w:rsidR="00986CFD">
        <w:rPr>
          <w:szCs w:val="22"/>
        </w:rPr>
        <w:t>1.3</w:t>
      </w:r>
      <w:r w:rsidR="008C5C95">
        <w:rPr>
          <w:szCs w:val="22"/>
        </w:rPr>
        <w:fldChar w:fldCharType="end"/>
      </w:r>
      <w:r w:rsidR="0077599B">
        <w:rPr>
          <w:szCs w:val="22"/>
        </w:rPr>
        <w:t xml:space="preserve"> de este capítulo </w:t>
      </w:r>
      <w:r w:rsidR="0051462C">
        <w:rPr>
          <w:lang w:val="es-ES" w:eastAsia="es-ES"/>
        </w:rPr>
        <w:t>.</w:t>
      </w:r>
    </w:p>
    <w:p w14:paraId="0E295D8B" w14:textId="3FE29090" w:rsidR="0077599B" w:rsidRDefault="0077599B">
      <w:pPr>
        <w:overflowPunct/>
        <w:spacing w:before="0" w:after="0"/>
        <w:jc w:val="left"/>
        <w:rPr>
          <w:lang w:val="es-ES" w:eastAsia="es-ES"/>
        </w:rPr>
      </w:pPr>
      <w:r>
        <w:rPr>
          <w:lang w:val="es-ES" w:eastAsia="es-ES"/>
        </w:rPr>
        <w:br w:type="page"/>
      </w:r>
    </w:p>
    <w:p w14:paraId="0216271C" w14:textId="77777777" w:rsidR="00405332" w:rsidRPr="004E745B" w:rsidRDefault="003C6EC2" w:rsidP="00766776">
      <w:pPr>
        <w:pStyle w:val="Ttulo1"/>
      </w:pPr>
      <w:bookmarkStart w:id="62" w:name="_Toc4115175901"/>
      <w:bookmarkStart w:id="63" w:name="_Toc467487292"/>
      <w:bookmarkStart w:id="64" w:name="_Toc467826772"/>
      <w:bookmarkStart w:id="65" w:name="_Toc467836033"/>
      <w:r>
        <w:lastRenderedPageBreak/>
        <w:t>II</w:t>
      </w:r>
      <w:r w:rsidR="00D00834" w:rsidRPr="004E745B">
        <w:t xml:space="preserve"> - M</w:t>
      </w:r>
      <w:bookmarkEnd w:id="62"/>
      <w:r w:rsidR="00D00834" w:rsidRPr="004E745B">
        <w:t>ARCO TEÓRICO</w:t>
      </w:r>
      <w:bookmarkEnd w:id="63"/>
      <w:bookmarkEnd w:id="64"/>
      <w:bookmarkEnd w:id="65"/>
      <w:r w:rsidR="00D00834" w:rsidRPr="004E745B">
        <w:t xml:space="preserve"> </w:t>
      </w:r>
    </w:p>
    <w:p w14:paraId="26E70C61" w14:textId="77777777" w:rsidR="00405332" w:rsidRPr="004E745B" w:rsidRDefault="002F598E" w:rsidP="00944B7F">
      <w:pPr>
        <w:pStyle w:val="Ttulo2"/>
        <w:numPr>
          <w:ilvl w:val="0"/>
          <w:numId w:val="3"/>
        </w:numPr>
      </w:pPr>
      <w:bookmarkStart w:id="66" w:name="_Toc411517600"/>
      <w:bookmarkStart w:id="67" w:name="_Toc467487293"/>
      <w:bookmarkStart w:id="68" w:name="_Toc467826773"/>
      <w:bookmarkStart w:id="69" w:name="_Toc467836034"/>
      <w:bookmarkEnd w:id="66"/>
      <w:r w:rsidRPr="004E745B">
        <w:t>Marco contextual</w:t>
      </w:r>
      <w:bookmarkEnd w:id="67"/>
      <w:bookmarkEnd w:id="68"/>
      <w:bookmarkEnd w:id="69"/>
    </w:p>
    <w:p w14:paraId="08D2A95B" w14:textId="5DFF0EEF" w:rsidR="00B41788" w:rsidRPr="00815810" w:rsidRDefault="00342D21" w:rsidP="00B41788">
      <w:pPr>
        <w:rPr>
          <w:lang w:val="es-419"/>
        </w:rPr>
      </w:pPr>
      <w:r>
        <w:rPr>
          <w:lang w:val="es-ES"/>
        </w:rPr>
        <w:t>En e</w:t>
      </w:r>
      <w:r>
        <w:t>l</w:t>
      </w:r>
      <w:r w:rsidR="00DA3CE7">
        <w:t xml:space="preserve"> reporte técnico de </w:t>
      </w:r>
      <w:r w:rsidR="00DA3CE7" w:rsidRPr="00234224">
        <w:t>Bank Elektronik</w:t>
      </w:r>
      <w:r w:rsidR="00B41788">
        <w:t xml:space="preserve"> acerca de potenciostatos</w:t>
      </w:r>
      <w:r w:rsidR="00B41788">
        <w:fldChar w:fldCharType="begin" w:fldLock="1"/>
      </w:r>
      <w:r w:rsidR="00015D5A">
        <w:instrText>MERGEFIELD .wWw..wWw.QIQQA_CLUSTER.oOo.d641a8bdd5704bd8afbb243695b77717.oOo.PotentiostatsSummary.oOo.2D63B029-23D0-40EF-A022-E46901C0C748.xXx.SEPARATE_AUTHOR_DATE.xXx..oOo. \* MERGEFORMAT</w:instrText>
      </w:r>
      <w:r w:rsidR="00B41788">
        <w:fldChar w:fldCharType="separate"/>
      </w:r>
      <w:r w:rsidR="00015D5A" w:rsidRPr="00015D5A">
        <w:rPr>
          <w:color w:val="auto"/>
          <w:szCs w:val="24"/>
          <w:lang w:eastAsia="es-ES"/>
        </w:rPr>
        <w:t>[2]</w:t>
      </w:r>
      <w:r w:rsidR="00B41788">
        <w:fldChar w:fldCharType="end"/>
      </w:r>
      <w:r w:rsidR="00DA3CE7">
        <w:t xml:space="preserve"> </w:t>
      </w:r>
      <w:r>
        <w:t xml:space="preserve"> se</w:t>
      </w:r>
      <w:r w:rsidR="00DA3CE7">
        <w:t xml:space="preserve"> muestran diferentes </w:t>
      </w:r>
      <w:r>
        <w:t xml:space="preserve">tipos de </w:t>
      </w:r>
      <w:r w:rsidR="00DA3CE7">
        <w:t>diseños indic</w:t>
      </w:r>
      <w:r>
        <w:t>ando cuáles son sus ventajas y</w:t>
      </w:r>
      <w:r w:rsidR="00DA3CE7">
        <w:t xml:space="preserve"> desventajas. También hacen referencia a qué factores son importantes cuando se está diseña</w:t>
      </w:r>
      <w:r w:rsidR="00B41788">
        <w:t>ndo un sistema potenciostático,</w:t>
      </w:r>
      <w:r w:rsidR="00DA3CE7">
        <w:t xml:space="preserve"> </w:t>
      </w:r>
      <w:r w:rsidR="001857F9">
        <w:rPr>
          <w:lang w:val="es-419"/>
        </w:rPr>
        <w:t>tales como</w:t>
      </w:r>
      <w:r w:rsidR="00DA3CE7">
        <w:t xml:space="preserve"> impedancias de entrada, impedancias de salida, el circuito encargado de medir la corriente en el contraelectrodo, entre otros. </w:t>
      </w:r>
      <w:r w:rsidR="00CF1309">
        <w:t xml:space="preserve">Por </w:t>
      </w:r>
      <w:r w:rsidR="00B41788">
        <w:t>último,</w:t>
      </w:r>
      <w:r w:rsidR="00DA3CE7">
        <w:t xml:space="preserve"> dan consejos de cómo se pueden solucionar algunos problemas que podrían surgir, como c</w:t>
      </w:r>
      <w:r w:rsidR="001F02BB">
        <w:t>orrientes de f</w:t>
      </w:r>
      <w:r>
        <w:t xml:space="preserve">uga o ruido. Este artículo se discute en la sección </w:t>
      </w:r>
      <w:r>
        <w:fldChar w:fldCharType="begin"/>
      </w:r>
      <w:r>
        <w:instrText xml:space="preserve"> REF _Ref467800217 \r \h </w:instrText>
      </w:r>
      <w:r>
        <w:fldChar w:fldCharType="separate"/>
      </w:r>
      <w:r w:rsidR="00986CFD">
        <w:t>1.1</w:t>
      </w:r>
      <w:r>
        <w:fldChar w:fldCharType="end"/>
      </w:r>
      <w:r>
        <w:t xml:space="preserve"> del capítulo 3.</w:t>
      </w:r>
    </w:p>
    <w:p w14:paraId="14B7B073" w14:textId="52621500" w:rsidR="00B41788" w:rsidRDefault="00342D21" w:rsidP="00B41788">
      <w:r>
        <w:rPr>
          <w:lang w:val="es-419"/>
        </w:rPr>
        <w:t xml:space="preserve">Se ha encontrado evidencia de que existen </w:t>
      </w:r>
      <w:r w:rsidR="00B41788">
        <w:t>potenciostatos</w:t>
      </w:r>
      <w:r>
        <w:t xml:space="preserve"> comerciales</w:t>
      </w:r>
      <w:r w:rsidR="00B41788">
        <w:t xml:space="preserve"> portables </w:t>
      </w:r>
      <w:r w:rsidR="001857F9">
        <w:rPr>
          <w:lang w:val="es-419"/>
        </w:rPr>
        <w:t>los cuales</w:t>
      </w:r>
      <w:r w:rsidR="00B41788">
        <w:t xml:space="preserve"> tienen comunicación por puerto usb y un softwa</w:t>
      </w:r>
      <w:r>
        <w:t>re para computador que los gestiona. Uno de los fabricantes es Pine</w:t>
      </w:r>
      <w:r>
        <w:fldChar w:fldCharType="begin" w:fldLock="1"/>
      </w:r>
      <w:r w:rsidR="00015D5A">
        <w:instrText>MERGEFIELD .wWw..wWw.QIQQA_CLUSTER.oOo.3665a62ec0bc487393e948e822eac363.oOo.pinesearch.oOo.2D63B029-23D0-40EF-A022-E46901C0C748.xXx.SEPARATE_AUTHOR_DATE.xXx..oOo. \* MERGEFORMAT</w:instrText>
      </w:r>
      <w:r>
        <w:fldChar w:fldCharType="separate"/>
      </w:r>
      <w:r w:rsidR="00015D5A" w:rsidRPr="00015D5A">
        <w:rPr>
          <w:color w:val="auto"/>
          <w:szCs w:val="24"/>
          <w:lang w:eastAsia="es-ES"/>
        </w:rPr>
        <w:t>[8]</w:t>
      </w:r>
      <w:r>
        <w:fldChar w:fldCharType="end"/>
      </w:r>
      <w:r>
        <w:t xml:space="preserve"> y, tiene un modelo llamdo</w:t>
      </w:r>
      <w:r w:rsidR="00B41788">
        <w:t xml:space="preserve"> WaveNano</w:t>
      </w:r>
      <w:r w:rsidR="00B41788">
        <w:fldChar w:fldCharType="begin" w:fldLock="1"/>
      </w:r>
      <w:r w:rsidR="00015D5A">
        <w:instrText>MERGEFIELD .wWw..wWw.QIQQA_CLUSTER.oOo.b06030c3ff47417f920ea2f658632b20.oOo.pinesearch.oOo.2D63B029-23D0-40EF-A022-E46901C0C748.xXx.SEPARATE_AUTHOR_DATE.xXx..oOo. \* MERGEFORMAT</w:instrText>
      </w:r>
      <w:r w:rsidR="00B41788">
        <w:fldChar w:fldCharType="separate"/>
      </w:r>
      <w:r w:rsidR="00015D5A" w:rsidRPr="00015D5A">
        <w:rPr>
          <w:color w:val="auto"/>
          <w:szCs w:val="24"/>
          <w:lang w:eastAsia="es-ES"/>
        </w:rPr>
        <w:t>[8]</w:t>
      </w:r>
      <w:r w:rsidR="00B41788">
        <w:fldChar w:fldCharType="end"/>
      </w:r>
      <w:r w:rsidR="00B41788">
        <w:t xml:space="preserve"> </w:t>
      </w:r>
      <w:r>
        <w:t>el cual</w:t>
      </w:r>
      <w:r w:rsidR="00B41788">
        <w:t xml:space="preserve"> tiene un rango de corriente de ±100pA a ±1mA, un rango de voltaje de ±4V y 4 formas de operar entre las cuales se encuentra el modo potenciostato. </w:t>
      </w:r>
      <w:r>
        <w:t>Otros modelos son</w:t>
      </w:r>
      <w:r w:rsidR="00B41788">
        <w:t xml:space="preserve"> el WaveNow</w:t>
      </w:r>
      <w:r w:rsidR="00CF1309">
        <w:fldChar w:fldCharType="begin" w:fldLock="1"/>
      </w:r>
      <w:r w:rsidR="00015D5A">
        <w:instrText>MERGEFIELD .wWw..wWw.QIQQA_CLUSTER.oOo.890b94d291c64d359ec4150dcd4c4c3c.oOo.pinesearch.oOo.2D63B029-23D0-40EF-A022-E46901C0C748.xXx.SEPARATE_AUTHOR_DATE.xXx..oOo. \* MERGEFORMAT</w:instrText>
      </w:r>
      <w:r w:rsidR="00CF1309">
        <w:fldChar w:fldCharType="separate"/>
      </w:r>
      <w:r w:rsidR="00015D5A" w:rsidRPr="00015D5A">
        <w:rPr>
          <w:color w:val="auto"/>
          <w:szCs w:val="24"/>
          <w:lang w:eastAsia="es-ES"/>
        </w:rPr>
        <w:t>[8]</w:t>
      </w:r>
      <w:r w:rsidR="00CF1309">
        <w:fldChar w:fldCharType="end"/>
      </w:r>
      <w:r w:rsidR="00B41788">
        <w:t xml:space="preserve"> y el WaveNowXV</w:t>
      </w:r>
      <w:r w:rsidR="00B41788">
        <w:fldChar w:fldCharType="begin" w:fldLock="1"/>
      </w:r>
      <w:r w:rsidR="00015D5A">
        <w:instrText>MERGEFIELD .wWw..wWw.QIQQA_CLUSTER.oOo.be14283dba34424887a5a22996672a8e.oOo.pinesearch.oOo.2D63B029-23D0-40EF-A022-E46901C0C748.xXx.SEPARATE_AUTHOR_DATE.xXx..oOo. \* MERGEFORMAT</w:instrText>
      </w:r>
      <w:r w:rsidR="00B41788">
        <w:fldChar w:fldCharType="separate"/>
      </w:r>
      <w:r w:rsidR="00015D5A" w:rsidRPr="00015D5A">
        <w:rPr>
          <w:color w:val="auto"/>
          <w:szCs w:val="24"/>
          <w:lang w:eastAsia="es-ES"/>
        </w:rPr>
        <w:t>[8]</w:t>
      </w:r>
      <w:r w:rsidR="00B41788">
        <w:fldChar w:fldCharType="end"/>
      </w:r>
      <w:r w:rsidR="00B41788">
        <w:t xml:space="preserve"> con especificaciones similares a las del WaveNano</w:t>
      </w:r>
      <w:r w:rsidR="00B41788">
        <w:fldChar w:fldCharType="begin" w:fldLock="1"/>
      </w:r>
      <w:r w:rsidR="00015D5A">
        <w:instrText>MERGEFIELD .wWw..wWw.QIQQA_CLUSTER.oOo.f3faccce938043dfb6a668e79ffb444f.oOo.pinesearch.oOo.2D63B029-23D0-40EF-A022-E46901C0C748.xXx.SEPARATE_AUTHOR_DATE.xXx..oOo. \* MERGEFORMAT</w:instrText>
      </w:r>
      <w:r w:rsidR="00B41788">
        <w:fldChar w:fldCharType="separate"/>
      </w:r>
      <w:r w:rsidR="00015D5A" w:rsidRPr="00015D5A">
        <w:rPr>
          <w:color w:val="auto"/>
          <w:szCs w:val="24"/>
          <w:lang w:eastAsia="es-ES"/>
        </w:rPr>
        <w:t>[8]</w:t>
      </w:r>
      <w:r w:rsidR="00B41788">
        <w:fldChar w:fldCharType="end"/>
      </w:r>
      <w:r w:rsidR="007B10F8">
        <w:t xml:space="preserve"> pero a</w:t>
      </w:r>
      <w:r w:rsidR="00B41788">
        <w:t>unque sus especificaciones son cercanas a las requeridas por el grupo Gnano, todos estos son bastante costosos sobrepasando los 5500 dolares</w:t>
      </w:r>
      <w:r w:rsidR="00CF1309">
        <w:fldChar w:fldCharType="begin" w:fldLock="1"/>
      </w:r>
      <w:r w:rsidR="00015D5A">
        <w:instrText>MERGEFIELD .wWw..wWw.QIQQA_CLUSTER.oOo.73c58bdb206a4202bad0bbb52cfb6444.oOo.pinesearch.oOo.2D63B029-23D0-40EF-A022-E46901C0C748.xXx.SEPARATE_AUTHOR_DATE.xXx..oOo. \* MERGEFORMAT</w:instrText>
      </w:r>
      <w:r w:rsidR="00CF1309">
        <w:fldChar w:fldCharType="separate"/>
      </w:r>
      <w:r w:rsidR="00015D5A" w:rsidRPr="00015D5A">
        <w:rPr>
          <w:color w:val="auto"/>
          <w:szCs w:val="24"/>
          <w:lang w:eastAsia="es-ES"/>
        </w:rPr>
        <w:t>[8]</w:t>
      </w:r>
      <w:r w:rsidR="00CF1309">
        <w:fldChar w:fldCharType="end"/>
      </w:r>
      <w:r w:rsidR="00B41788">
        <w:t>.</w:t>
      </w:r>
    </w:p>
    <w:p w14:paraId="030BA8C2" w14:textId="1D8F8F5A" w:rsidR="00342D21" w:rsidRPr="00342D21" w:rsidRDefault="002F598E" w:rsidP="00342D21">
      <w:pPr>
        <w:pStyle w:val="Ttulo2"/>
        <w:numPr>
          <w:ilvl w:val="0"/>
          <w:numId w:val="3"/>
        </w:numPr>
      </w:pPr>
      <w:bookmarkStart w:id="70" w:name="_Toc411517601"/>
      <w:bookmarkStart w:id="71" w:name="_Toc467487294"/>
      <w:bookmarkStart w:id="72" w:name="_Toc467826774"/>
      <w:bookmarkStart w:id="73" w:name="_Toc467836035"/>
      <w:bookmarkEnd w:id="70"/>
      <w:r w:rsidRPr="004E745B">
        <w:t>Marco conceptual</w:t>
      </w:r>
      <w:bookmarkEnd w:id="71"/>
      <w:bookmarkEnd w:id="72"/>
      <w:bookmarkEnd w:id="73"/>
    </w:p>
    <w:p w14:paraId="170CB8A0" w14:textId="05192E8B" w:rsidR="00B41788" w:rsidRDefault="00B41788" w:rsidP="00B41788">
      <w:r>
        <w:t>La voltamperometría contiene un grupo de métodos de electroanálisis químico en los cuales la información es obtenida mediante la medición de una corriente eléctrica en función de un voltaje aplicado en el electrodo de trabajo</w:t>
      </w:r>
      <w:r w:rsidR="002C5BB4">
        <w:t xml:space="preserve"> utilizando un potenciostato</w:t>
      </w:r>
      <w:r>
        <w:t xml:space="preserve"> [7]. </w:t>
      </w:r>
      <w:r w:rsidR="00342D21">
        <w:t xml:space="preserve"> En la </w:t>
      </w:r>
      <w:r w:rsidR="00342D21">
        <w:fldChar w:fldCharType="begin"/>
      </w:r>
      <w:r w:rsidR="00342D21">
        <w:instrText xml:space="preserve"> REF _Ref467800672 \h </w:instrText>
      </w:r>
      <w:r w:rsidR="00342D21">
        <w:fldChar w:fldCharType="separate"/>
      </w:r>
      <w:r w:rsidR="00986CFD">
        <w:t xml:space="preserve">Ilustración </w:t>
      </w:r>
      <w:r w:rsidR="00986CFD">
        <w:rPr>
          <w:noProof/>
        </w:rPr>
        <w:t>1</w:t>
      </w:r>
      <w:r w:rsidR="00342D21">
        <w:fldChar w:fldCharType="end"/>
      </w:r>
      <w:r w:rsidR="00342D21">
        <w:t xml:space="preserve"> se muestra el diagrama de un potenciostato con sus tres terminales: el contraelectrodo (</w:t>
      </w:r>
      <w:r w:rsidR="00342D21" w:rsidRPr="00342D21">
        <w:rPr>
          <w:i/>
        </w:rPr>
        <w:t>counter electrode</w:t>
      </w:r>
      <w:r w:rsidR="00342D21">
        <w:t xml:space="preserve"> o CE), el electrodo de referencia (reference electrode o RE) y por último, el electrodo de trabajo (working electrode o WE).</w:t>
      </w:r>
    </w:p>
    <w:p w14:paraId="2F31B346" w14:textId="77777777" w:rsidR="00342D21" w:rsidRDefault="00342D21" w:rsidP="00342D21">
      <w:pPr>
        <w:jc w:val="center"/>
        <w:rPr>
          <w:lang w:val="es-ES" w:eastAsia="es-ES"/>
        </w:rPr>
      </w:pPr>
      <w:r>
        <w:rPr>
          <w:noProof/>
          <w:lang w:eastAsia="es-CO"/>
        </w:rPr>
        <w:drawing>
          <wp:inline distT="0" distB="0" distL="0" distR="0" wp14:anchorId="3407817E" wp14:editId="1EFF87E8">
            <wp:extent cx="2568851" cy="2141671"/>
            <wp:effectExtent l="0" t="0" r="317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8524" cy="2158072"/>
                    </a:xfrm>
                    <a:prstGeom prst="rect">
                      <a:avLst/>
                    </a:prstGeom>
                  </pic:spPr>
                </pic:pic>
              </a:graphicData>
            </a:graphic>
          </wp:inline>
        </w:drawing>
      </w:r>
    </w:p>
    <w:p w14:paraId="20B75368" w14:textId="0049743C" w:rsidR="00342D21" w:rsidRPr="00342D21" w:rsidRDefault="00342D21" w:rsidP="00342D21">
      <w:pPr>
        <w:pStyle w:val="Descripcin"/>
        <w:jc w:val="center"/>
        <w:rPr>
          <w:lang w:val="es-ES" w:eastAsia="es-ES"/>
        </w:rPr>
      </w:pPr>
      <w:bookmarkStart w:id="74" w:name="_Ref467800672"/>
      <w:r>
        <w:t xml:space="preserve">Ilustración </w:t>
      </w:r>
      <w:r>
        <w:fldChar w:fldCharType="begin"/>
      </w:r>
      <w:r>
        <w:instrText xml:space="preserve"> SEQ Ilustración \* ARABIC </w:instrText>
      </w:r>
      <w:r>
        <w:fldChar w:fldCharType="separate"/>
      </w:r>
      <w:r w:rsidR="00986CFD">
        <w:rPr>
          <w:noProof/>
        </w:rPr>
        <w:t>1</w:t>
      </w:r>
      <w:r>
        <w:fldChar w:fldCharType="end"/>
      </w:r>
      <w:bookmarkEnd w:id="74"/>
      <w:r>
        <w:t xml:space="preserve"> - Diagrama de un potenciostato</w:t>
      </w:r>
    </w:p>
    <w:p w14:paraId="493C6B7F" w14:textId="77777777" w:rsidR="00342D21" w:rsidRDefault="00342D21" w:rsidP="00B41788"/>
    <w:p w14:paraId="5E138F44" w14:textId="5200695B" w:rsidR="00B41788" w:rsidRDefault="00342D21" w:rsidP="00B41788">
      <w:r>
        <w:t>La voltamperometría</w:t>
      </w:r>
      <w:r w:rsidR="00B41788">
        <w:t xml:space="preserve"> es ampliamente usada por químicos inorgánicos, físicos y biólogos para realizar estudios en los procesos de oxidación y reducción en diferentes medios, procesos de absorción en las interfaces y mecanismos de transferencia de electrones en superficies de electrodos modificados químicamente [7] con el fin de mejorar la calidad de las pilas electroquímicas, las técnicas anticorrosión de los electrodos en el proceso redox, entre otras. </w:t>
      </w:r>
    </w:p>
    <w:p w14:paraId="2F6C05EF" w14:textId="6827E3FC" w:rsidR="00B41788" w:rsidRPr="00815810" w:rsidRDefault="00B41788" w:rsidP="00B41788">
      <w:pPr>
        <w:rPr>
          <w:lang w:val="es-419"/>
        </w:rPr>
      </w:pPr>
      <w:r>
        <w:t>Las propiedades que puede caracterizar la voltamperometría dependen del tipo de onda de voltaje que se aplique en el electrodo de trabajo, y según esta señal aplicada se puede clasificar en voltamperometría hidrodinámica, voltamperometría de onda cuadrada, voltamperometría de pulso diferencial y voltamperometría cíclica, como se observa en la siguiente ilustración</w:t>
      </w:r>
      <w:r w:rsidR="009F13F7">
        <w:rPr>
          <w:lang w:val="es-419"/>
        </w:rPr>
        <w:t>:</w:t>
      </w:r>
    </w:p>
    <w:p w14:paraId="5E2C80AF" w14:textId="77777777" w:rsidR="00B41788" w:rsidRDefault="00B41788" w:rsidP="00B41788">
      <w:pPr>
        <w:jc w:val="center"/>
      </w:pPr>
      <w:r>
        <w:rPr>
          <w:noProof/>
          <w:lang w:eastAsia="es-CO"/>
        </w:rPr>
        <w:drawing>
          <wp:inline distT="0" distB="0" distL="0" distR="0" wp14:anchorId="4C4BE640" wp14:editId="16CD1499">
            <wp:extent cx="5040086" cy="2434224"/>
            <wp:effectExtent l="0" t="0" r="8255" b="444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4678" b="266"/>
                    <a:stretch/>
                  </pic:blipFill>
                  <pic:spPr bwMode="auto">
                    <a:xfrm>
                      <a:off x="0" y="0"/>
                      <a:ext cx="5052757" cy="2440344"/>
                    </a:xfrm>
                    <a:prstGeom prst="rect">
                      <a:avLst/>
                    </a:prstGeom>
                    <a:ln>
                      <a:noFill/>
                    </a:ln>
                    <a:extLst>
                      <a:ext uri="{53640926-AAD7-44D8-BBD7-CCE9431645EC}">
                        <a14:shadowObscured xmlns:a14="http://schemas.microsoft.com/office/drawing/2010/main"/>
                      </a:ext>
                    </a:extLst>
                  </pic:spPr>
                </pic:pic>
              </a:graphicData>
            </a:graphic>
          </wp:inline>
        </w:drawing>
      </w:r>
    </w:p>
    <w:p w14:paraId="6C5191C3" w14:textId="4E733965" w:rsidR="00B41788" w:rsidRPr="00B57BB3" w:rsidRDefault="00B41788" w:rsidP="00B41788">
      <w:pPr>
        <w:pStyle w:val="Descripcin"/>
        <w:jc w:val="center"/>
      </w:pPr>
      <w:r w:rsidRPr="00B57BB3">
        <w:rPr>
          <w:lang w:val="es-419"/>
        </w:rPr>
        <w:t xml:space="preserve">Ilustración </w:t>
      </w:r>
      <w:r w:rsidRPr="00B57BB3">
        <w:fldChar w:fldCharType="begin"/>
      </w:r>
      <w:r w:rsidRPr="00B57BB3">
        <w:rPr>
          <w:lang w:val="es-419"/>
        </w:rPr>
        <w:instrText xml:space="preserve"> SEQ Ilustración \* ARABIC </w:instrText>
      </w:r>
      <w:r w:rsidRPr="00B57BB3">
        <w:fldChar w:fldCharType="separate"/>
      </w:r>
      <w:r w:rsidR="00986CFD">
        <w:rPr>
          <w:noProof/>
          <w:lang w:val="es-419"/>
        </w:rPr>
        <w:t>2</w:t>
      </w:r>
      <w:r w:rsidRPr="00B57BB3">
        <w:fldChar w:fldCharType="end"/>
      </w:r>
      <w:r w:rsidRPr="0016456E">
        <w:rPr>
          <w:lang w:val="es-419"/>
        </w:rPr>
        <w:t xml:space="preserve"> </w:t>
      </w:r>
      <w:r w:rsidRPr="00B57BB3">
        <w:rPr>
          <w:lang w:val="es-419"/>
        </w:rPr>
        <w:t>Tipos de voltamperometría según la señal aplicada en el electrodo de trabajo. Imagen tomada [7].</w:t>
      </w:r>
    </w:p>
    <w:p w14:paraId="1051DE07" w14:textId="43D75F11" w:rsidR="00B41788" w:rsidRDefault="00B41788" w:rsidP="00B41788">
      <w:r>
        <w:t>Para realizar estos tipos de voltamperometría es necesario contar con</w:t>
      </w:r>
      <w:r w:rsidR="002C5BB4">
        <w:t>:</w:t>
      </w:r>
      <w:r>
        <w:t xml:space="preserve"> un sistema potenciostático, tres electrodos que pueden estar hechos con Teflón, Kel-F, carbón entre otros materiales [7], y una celda electroquímica. Con fines experimentales, la celda electroquímica se puede cambiar por una celda randles</w:t>
      </w:r>
      <w:r w:rsidR="008662DE">
        <w:t xml:space="preserve"> o dummy celda</w:t>
      </w:r>
      <w:r>
        <w:t xml:space="preserve">, </w:t>
      </w:r>
      <w:r w:rsidR="00C000B3">
        <w:rPr>
          <w:lang w:val="es-419"/>
        </w:rPr>
        <w:t>la cual consiste en</w:t>
      </w:r>
      <w:r>
        <w:t xml:space="preserve"> un circuito </w:t>
      </w:r>
      <w:r w:rsidR="002C5BB4">
        <w:t>eléctrico</w:t>
      </w:r>
      <w:r>
        <w:t xml:space="preserve"> que simula el comportamiento de una celda electroquímica y al emplear este circuito, los electrodos que se conectan a la celda</w:t>
      </w:r>
      <w:r w:rsidR="002C5BB4">
        <w:t xml:space="preserve"> pueden ser cambiados por conductores</w:t>
      </w:r>
      <w:r w:rsidR="00C000B3">
        <w:rPr>
          <w:lang w:val="es-419"/>
        </w:rPr>
        <w:t>,</w:t>
      </w:r>
      <w:r>
        <w:t xml:space="preserve"> facilitando el montaje del experimento. El esquemático de la celda randles se observa en la</w:t>
      </w:r>
      <w:r w:rsidR="002C5BB4">
        <w:t xml:space="preserve"> </w:t>
      </w:r>
      <w:r w:rsidR="002C5BB4">
        <w:fldChar w:fldCharType="begin"/>
      </w:r>
      <w:r w:rsidR="002C5BB4">
        <w:instrText xml:space="preserve"> REF _Ref467800903 \h </w:instrText>
      </w:r>
      <w:r w:rsidR="002C5BB4">
        <w:fldChar w:fldCharType="separate"/>
      </w:r>
      <w:r w:rsidR="00986CFD" w:rsidRPr="00933B2D">
        <w:rPr>
          <w:lang w:val="es-419"/>
        </w:rPr>
        <w:t xml:space="preserve">Ilustración </w:t>
      </w:r>
      <w:r w:rsidR="00986CFD">
        <w:rPr>
          <w:noProof/>
          <w:lang w:val="es-419"/>
        </w:rPr>
        <w:t>3</w:t>
      </w:r>
      <w:r w:rsidR="002C5BB4">
        <w:fldChar w:fldCharType="end"/>
      </w:r>
      <w:r>
        <w:t xml:space="preserve">. </w:t>
      </w:r>
    </w:p>
    <w:p w14:paraId="2FBF7382" w14:textId="66588A95" w:rsidR="00B41788" w:rsidRDefault="002C5BB4" w:rsidP="00B41788">
      <w:pPr>
        <w:jc w:val="center"/>
      </w:pPr>
      <w:r>
        <w:rPr>
          <w:noProof/>
          <w:lang w:eastAsia="es-CO"/>
        </w:rPr>
        <w:lastRenderedPageBreak/>
        <mc:AlternateContent>
          <mc:Choice Requires="wps">
            <w:drawing>
              <wp:anchor distT="45720" distB="45720" distL="114300" distR="114300" simplePos="0" relativeHeight="251665408" behindDoc="0" locked="0" layoutInCell="1" allowOverlap="1" wp14:anchorId="6DC9556F" wp14:editId="0BD5A59A">
                <wp:simplePos x="0" y="0"/>
                <wp:positionH relativeFrom="column">
                  <wp:posOffset>4718740</wp:posOffset>
                </wp:positionH>
                <wp:positionV relativeFrom="paragraph">
                  <wp:posOffset>852419</wp:posOffset>
                </wp:positionV>
                <wp:extent cx="285750" cy="513080"/>
                <wp:effectExtent l="0" t="0" r="19050" b="20320"/>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513080"/>
                        </a:xfrm>
                        <a:prstGeom prst="rect">
                          <a:avLst/>
                        </a:prstGeom>
                        <a:solidFill>
                          <a:srgbClr val="FFFFFF"/>
                        </a:solidFill>
                        <a:ln w="9525">
                          <a:solidFill>
                            <a:srgbClr val="000000"/>
                          </a:solidFill>
                          <a:miter lim="800000"/>
                          <a:headEnd/>
                          <a:tailEnd/>
                        </a:ln>
                      </wps:spPr>
                      <wps:txbx>
                        <w:txbxContent>
                          <w:p w14:paraId="57D375BC" w14:textId="07DC81BF" w:rsidR="004827C4" w:rsidRDefault="004827C4">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C9556F" id="_x0000_t202" coordsize="21600,21600" o:spt="202" path="m,l,21600r21600,l21600,xe">
                <v:stroke joinstyle="miter"/>
                <v:path gradientshapeok="t" o:connecttype="rect"/>
              </v:shapetype>
              <v:shape id="Cuadro de texto 2" o:spid="_x0000_s1026" type="#_x0000_t202" style="position:absolute;left:0;text-align:left;margin-left:371.55pt;margin-top:67.1pt;width:22.5pt;height:40.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">
                <v:textbox>
                  <w:txbxContent>
                    <w:p w14:paraId="57D375BC" w14:textId="07DC81BF" w:rsidR="004827C4" w:rsidRDefault="004827C4">
                      <w:r>
                        <w:t>B</w:t>
                      </w:r>
                    </w:p>
                  </w:txbxContent>
                </v:textbox>
              </v:shape>
            </w:pict>
          </mc:Fallback>
        </mc:AlternateContent>
      </w:r>
      <w:r>
        <w:rPr>
          <w:noProof/>
          <w:lang w:eastAsia="es-CO"/>
        </w:rPr>
        <mc:AlternateContent>
          <mc:Choice Requires="wps">
            <w:drawing>
              <wp:anchor distT="45720" distB="45720" distL="114300" distR="114300" simplePos="0" relativeHeight="251663360" behindDoc="0" locked="0" layoutInCell="1" allowOverlap="1" wp14:anchorId="4C424904" wp14:editId="0C20063B">
                <wp:simplePos x="0" y="0"/>
                <wp:positionH relativeFrom="margin">
                  <wp:posOffset>257810</wp:posOffset>
                </wp:positionH>
                <wp:positionV relativeFrom="margin">
                  <wp:posOffset>948055</wp:posOffset>
                </wp:positionV>
                <wp:extent cx="294005" cy="468630"/>
                <wp:effectExtent l="0" t="0" r="10795" b="2667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 cy="468630"/>
                        </a:xfrm>
                        <a:prstGeom prst="rect">
                          <a:avLst/>
                        </a:prstGeom>
                        <a:solidFill>
                          <a:srgbClr val="FFFFFF"/>
                        </a:solidFill>
                        <a:ln w="9525">
                          <a:solidFill>
                            <a:srgbClr val="000000"/>
                          </a:solidFill>
                          <a:miter lim="800000"/>
                          <a:headEnd/>
                          <a:tailEnd/>
                        </a:ln>
                      </wps:spPr>
                      <wps:txbx>
                        <w:txbxContent>
                          <w:p w14:paraId="0A85377E" w14:textId="4BBE9DE7" w:rsidR="004827C4" w:rsidRDefault="004827C4">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24904" id="_x0000_s1027" type="#_x0000_t202" style="position:absolute;left:0;text-align:left;margin-left:20.3pt;margin-top:74.65pt;width:23.15pt;height:36.9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">
                <v:textbox>
                  <w:txbxContent>
                    <w:p w14:paraId="0A85377E" w14:textId="4BBE9DE7" w:rsidR="004827C4" w:rsidRDefault="004827C4">
                      <w:r>
                        <w:t>A</w:t>
                      </w:r>
                    </w:p>
                  </w:txbxContent>
                </v:textbox>
                <w10:wrap anchorx="margin" anchory="margin"/>
              </v:shape>
            </w:pict>
          </mc:Fallback>
        </mc:AlternateContent>
      </w:r>
      <w:r w:rsidR="00B41788">
        <w:rPr>
          <w:noProof/>
          <w:lang w:eastAsia="es-CO"/>
        </w:rPr>
        <w:drawing>
          <wp:inline distT="0" distB="0" distL="0" distR="0" wp14:anchorId="67C2E364" wp14:editId="4CC46CEA">
            <wp:extent cx="4136572" cy="2548601"/>
            <wp:effectExtent l="0" t="0" r="0" b="4445"/>
            <wp:docPr id="10" name="Picture 7" descr="http://www.scielo.br/img/fbpe/qn/v22n3/1089f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cielo.br/img/fbpe/qn/v22n3/1089f1.gif"/>
                    <pic:cNvPicPr>
                      <a:picLocks noChangeAspect="1" noChangeArrowheads="1"/>
                    </pic:cNvPicPr>
                  </pic:nvPicPr>
                  <pic:blipFill rotWithShape="1">
                    <a:blip r:embed="rId16">
                      <a:extLst>
                        <a:ext uri="{28A0092B-C50C-407E-A947-70E740481C1C}">
                          <a14:useLocalDpi xmlns:a14="http://schemas.microsoft.com/office/drawing/2010/main" val="0"/>
                        </a:ext>
                      </a:extLst>
                    </a:blip>
                    <a:srcRect b="19368"/>
                    <a:stretch/>
                  </pic:blipFill>
                  <pic:spPr bwMode="auto">
                    <a:xfrm>
                      <a:off x="0" y="0"/>
                      <a:ext cx="4177839" cy="2574026"/>
                    </a:xfrm>
                    <a:prstGeom prst="rect">
                      <a:avLst/>
                    </a:prstGeom>
                    <a:noFill/>
                    <a:ln>
                      <a:noFill/>
                    </a:ln>
                    <a:extLst>
                      <a:ext uri="{53640926-AAD7-44D8-BBD7-CCE9431645EC}">
                        <a14:shadowObscured xmlns:a14="http://schemas.microsoft.com/office/drawing/2010/main"/>
                      </a:ext>
                    </a:extLst>
                  </pic:spPr>
                </pic:pic>
              </a:graphicData>
            </a:graphic>
          </wp:inline>
        </w:drawing>
      </w:r>
    </w:p>
    <w:p w14:paraId="5EBF0835" w14:textId="6487ACF3" w:rsidR="00B41788" w:rsidRPr="00933B2D" w:rsidRDefault="00B41788" w:rsidP="00B41788">
      <w:pPr>
        <w:pStyle w:val="Descripcin"/>
        <w:jc w:val="center"/>
        <w:rPr>
          <w:lang w:val="es-419"/>
        </w:rPr>
      </w:pPr>
      <w:bookmarkStart w:id="75" w:name="_Ref467800903"/>
      <w:r w:rsidRPr="00933B2D">
        <w:rPr>
          <w:lang w:val="es-419"/>
        </w:rPr>
        <w:t xml:space="preserve">Ilustración </w:t>
      </w:r>
      <w:r>
        <w:fldChar w:fldCharType="begin"/>
      </w:r>
      <w:r w:rsidRPr="00933B2D">
        <w:rPr>
          <w:lang w:val="es-419"/>
        </w:rPr>
        <w:instrText xml:space="preserve"> SEQ Ilustración \* ARABIC </w:instrText>
      </w:r>
      <w:r>
        <w:fldChar w:fldCharType="separate"/>
      </w:r>
      <w:r w:rsidR="00986CFD">
        <w:rPr>
          <w:noProof/>
          <w:lang w:val="es-419"/>
        </w:rPr>
        <w:t>3</w:t>
      </w:r>
      <w:r>
        <w:fldChar w:fldCharType="end"/>
      </w:r>
      <w:bookmarkEnd w:id="75"/>
      <w:r w:rsidRPr="00933B2D">
        <w:rPr>
          <w:lang w:val="es-419"/>
        </w:rPr>
        <w:t xml:space="preserve"> Celda randles.</w:t>
      </w:r>
      <w:r>
        <w:rPr>
          <w:lang w:val="es-419"/>
        </w:rPr>
        <w:t xml:space="preserve"> Imagen tomada de [8]</w:t>
      </w:r>
    </w:p>
    <w:p w14:paraId="61AACC1E" w14:textId="05397F66" w:rsidR="00B41788" w:rsidRPr="00B41788" w:rsidRDefault="00B41788" w:rsidP="00B41788">
      <w:pPr>
        <w:rPr>
          <w:lang w:val="es-419"/>
        </w:rPr>
      </w:pPr>
      <w:r w:rsidRPr="00B41788">
        <w:rPr>
          <w:lang w:val="es-419"/>
        </w:rPr>
        <w:t>En el terminal A de la celda en la ilustración 2 se conecta el contraelectrodo y el electrodo de referencia y en el terminal B de la celda se conecta el electrodo de trabajo [8]. El otro extremo de los tres electrodos va conectados a un sistema potenciostático, el cual mantiene un voltaje constante entre el electrodo de referencia y electrodo de trabajo por medio de una corriente que circula a través del contraelectrodo y el electrodo de trabajo. Un esquemático sencillo del sistema potenciostático es mostrado en la ilustración 3.</w:t>
      </w:r>
    </w:p>
    <w:p w14:paraId="70658631" w14:textId="77777777" w:rsidR="00B41788" w:rsidRPr="00B41788" w:rsidRDefault="00B41788" w:rsidP="00B41788">
      <w:pPr>
        <w:jc w:val="center"/>
        <w:rPr>
          <w:lang w:val="es-419"/>
        </w:rPr>
      </w:pPr>
      <w:r>
        <w:rPr>
          <w:noProof/>
          <w:lang w:eastAsia="es-CO"/>
        </w:rPr>
        <mc:AlternateContent>
          <mc:Choice Requires="wps">
            <w:drawing>
              <wp:anchor distT="0" distB="0" distL="114300" distR="114300" simplePos="0" relativeHeight="251661312" behindDoc="0" locked="0" layoutInCell="1" allowOverlap="1" wp14:anchorId="4E1ECA51" wp14:editId="0E446171">
                <wp:simplePos x="0" y="0"/>
                <wp:positionH relativeFrom="column">
                  <wp:posOffset>435610</wp:posOffset>
                </wp:positionH>
                <wp:positionV relativeFrom="paragraph">
                  <wp:posOffset>446405</wp:posOffset>
                </wp:positionV>
                <wp:extent cx="493874" cy="503653"/>
                <wp:effectExtent l="0" t="0" r="20955" b="10795"/>
                <wp:wrapNone/>
                <wp:docPr id="13" name="Rectangle 13"/>
                <wp:cNvGraphicFramePr/>
                <a:graphic xmlns:a="http://schemas.openxmlformats.org/drawingml/2006/main">
                  <a:graphicData uri="http://schemas.microsoft.com/office/word/2010/wordprocessingShape">
                    <wps:wsp>
                      <wps:cNvSpPr/>
                      <wps:spPr>
                        <a:xfrm>
                          <a:off x="0" y="0"/>
                          <a:ext cx="493874" cy="503653"/>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0BABBBB0" id="Rectangle 13" o:spid="_x0000_s1026" style="position:absolute;margin-left:34.3pt;margin-top:35.15pt;width:38.9pt;height:39.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" fillcolor="white [3201]" strokecolor="white [3212]" strokeweight="1pt"/>
            </w:pict>
          </mc:Fallback>
        </mc:AlternateContent>
      </w:r>
      <w:r>
        <w:rPr>
          <w:noProof/>
          <w:lang w:eastAsia="es-CO"/>
        </w:rPr>
        <w:drawing>
          <wp:inline distT="0" distB="0" distL="0" distR="0" wp14:anchorId="705AE19F" wp14:editId="698E8C17">
            <wp:extent cx="5025660" cy="2592342"/>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4813" cy="2597063"/>
                    </a:xfrm>
                    <a:prstGeom prst="rect">
                      <a:avLst/>
                    </a:prstGeom>
                  </pic:spPr>
                </pic:pic>
              </a:graphicData>
            </a:graphic>
          </wp:inline>
        </w:drawing>
      </w:r>
    </w:p>
    <w:p w14:paraId="01DA0A34" w14:textId="1C6B38F9" w:rsidR="00B41788" w:rsidRPr="00B41788" w:rsidRDefault="00B41788" w:rsidP="00B41788">
      <w:pPr>
        <w:pStyle w:val="Descripcin"/>
        <w:jc w:val="center"/>
      </w:pPr>
      <w:r w:rsidRPr="00B57BB3">
        <w:rPr>
          <w:lang w:val="es-419"/>
        </w:rPr>
        <w:t xml:space="preserve">Ilustración </w:t>
      </w:r>
      <w:r>
        <w:fldChar w:fldCharType="begin"/>
      </w:r>
      <w:r w:rsidRPr="00B57BB3">
        <w:rPr>
          <w:lang w:val="es-419"/>
        </w:rPr>
        <w:instrText xml:space="preserve"> SEQ Ilustración \* ARABIC </w:instrText>
      </w:r>
      <w:r>
        <w:fldChar w:fldCharType="separate"/>
      </w:r>
      <w:r w:rsidR="00986CFD">
        <w:rPr>
          <w:noProof/>
          <w:lang w:val="es-419"/>
        </w:rPr>
        <w:t>4</w:t>
      </w:r>
      <w:r>
        <w:fldChar w:fldCharType="end"/>
      </w:r>
      <w:r w:rsidRPr="00B57BB3">
        <w:rPr>
          <w:lang w:val="es-419"/>
        </w:rPr>
        <w:t xml:space="preserve"> Esquemático básico de un sistema potenciostático.</w:t>
      </w:r>
      <w:r>
        <w:rPr>
          <w:lang w:val="es-419"/>
        </w:rPr>
        <w:t xml:space="preserve"> </w:t>
      </w:r>
      <w:r>
        <w:rPr>
          <w:lang w:val="es-419"/>
        </w:rPr>
        <w:br/>
        <w:t>Imagen tomada de [7].</w:t>
      </w:r>
      <w:r>
        <w:t xml:space="preserve"> </w:t>
      </w:r>
    </w:p>
    <w:p w14:paraId="24C61EDF" w14:textId="77777777" w:rsidR="00405332" w:rsidRPr="004E745B" w:rsidRDefault="002F598E">
      <w:r w:rsidRPr="004E745B">
        <w:br w:type="page"/>
      </w:r>
    </w:p>
    <w:p w14:paraId="5F9B0A68" w14:textId="77777777" w:rsidR="00B13233" w:rsidRDefault="003C6EC2" w:rsidP="00766776">
      <w:pPr>
        <w:pStyle w:val="Ttulo1"/>
      </w:pPr>
      <w:bookmarkStart w:id="76" w:name="_Toc411517603"/>
      <w:bookmarkStart w:id="77" w:name="_Toc467487295"/>
      <w:bookmarkStart w:id="78" w:name="_Toc467826775"/>
      <w:bookmarkStart w:id="79" w:name="_Toc467836036"/>
      <w:bookmarkEnd w:id="76"/>
      <w:r>
        <w:lastRenderedPageBreak/>
        <w:t>III</w:t>
      </w:r>
      <w:r w:rsidR="00D00834" w:rsidRPr="004E745B">
        <w:t xml:space="preserve"> </w:t>
      </w:r>
      <w:r w:rsidR="00CB290B">
        <w:t>–</w:t>
      </w:r>
      <w:r w:rsidR="00D00834" w:rsidRPr="004E745B">
        <w:t xml:space="preserve"> </w:t>
      </w:r>
      <w:r>
        <w:t>DESARROLLO DE</w:t>
      </w:r>
      <w:r w:rsidR="00CB290B">
        <w:t xml:space="preserve"> LA SOLUCIÓN</w:t>
      </w:r>
      <w:bookmarkStart w:id="80" w:name="_Toc467487296"/>
      <w:bookmarkEnd w:id="77"/>
      <w:bookmarkEnd w:id="78"/>
      <w:bookmarkEnd w:id="79"/>
    </w:p>
    <w:p w14:paraId="59EB2DDE" w14:textId="64ED642A" w:rsidR="00640BE9" w:rsidRDefault="00C20E90" w:rsidP="00B13233">
      <w:pPr>
        <w:rPr>
          <w:lang w:val="es-ES"/>
        </w:rPr>
      </w:pPr>
      <w:r>
        <w:rPr>
          <w:lang w:val="es-ES" w:eastAsia="es-ES"/>
        </w:rPr>
        <w:t xml:space="preserve">En la </w:t>
      </w:r>
      <w:r w:rsidR="002C5BB4">
        <w:rPr>
          <w:lang w:val="es-ES" w:eastAsia="es-ES"/>
        </w:rPr>
        <w:fldChar w:fldCharType="begin"/>
      </w:r>
      <w:r w:rsidR="002C5BB4">
        <w:rPr>
          <w:lang w:val="es-ES" w:eastAsia="es-ES"/>
        </w:rPr>
        <w:instrText xml:space="preserve"> REF _Ref467801163 \h </w:instrText>
      </w:r>
      <w:r w:rsidR="002C5BB4">
        <w:rPr>
          <w:lang w:val="es-ES" w:eastAsia="es-ES"/>
        </w:rPr>
      </w:r>
      <w:r w:rsidR="002C5BB4">
        <w:rPr>
          <w:lang w:val="es-ES" w:eastAsia="es-ES"/>
        </w:rPr>
        <w:fldChar w:fldCharType="separate"/>
      </w:r>
      <w:r w:rsidR="00986CFD" w:rsidRPr="00261CF4">
        <w:t xml:space="preserve">Ilustración </w:t>
      </w:r>
      <w:r w:rsidR="00986CFD">
        <w:rPr>
          <w:noProof/>
        </w:rPr>
        <w:t>5</w:t>
      </w:r>
      <w:r w:rsidR="002C5BB4">
        <w:rPr>
          <w:lang w:val="es-ES" w:eastAsia="es-ES"/>
        </w:rPr>
        <w:fldChar w:fldCharType="end"/>
      </w:r>
      <w:r w:rsidR="002C5BB4">
        <w:rPr>
          <w:lang w:val="es-ES" w:eastAsia="es-ES"/>
        </w:rPr>
        <w:t xml:space="preserve"> </w:t>
      </w:r>
      <w:r>
        <w:rPr>
          <w:lang w:val="es-ES" w:eastAsia="es-ES"/>
        </w:rPr>
        <w:t xml:space="preserve">se detalla el diagrama de bloques de la totalidad del sistema. </w:t>
      </w:r>
      <w:r>
        <w:rPr>
          <w:lang w:val="es-ES"/>
        </w:rPr>
        <w:t>Se observa que consta de tres componentes principales</w:t>
      </w:r>
      <w:r w:rsidR="004E3949">
        <w:rPr>
          <w:lang w:val="es-419"/>
        </w:rPr>
        <w:t>:</w:t>
      </w:r>
      <w:r>
        <w:rPr>
          <w:lang w:val="es-ES"/>
        </w:rPr>
        <w:t xml:space="preserve"> el instrumento de medición que se e</w:t>
      </w:r>
      <w:r w:rsidR="00640BE9">
        <w:rPr>
          <w:lang w:val="es-ES"/>
        </w:rPr>
        <w:t>ncarga de obtener los datos de los voltagramas</w:t>
      </w:r>
      <w:r>
        <w:rPr>
          <w:lang w:val="es-ES"/>
        </w:rPr>
        <w:t>, la aplicación móvil que conf</w:t>
      </w:r>
      <w:r w:rsidR="00640BE9">
        <w:rPr>
          <w:lang w:val="es-ES"/>
        </w:rPr>
        <w:t>igura y</w:t>
      </w:r>
      <w:r>
        <w:rPr>
          <w:lang w:val="es-ES"/>
        </w:rPr>
        <w:t xml:space="preserve"> </w:t>
      </w:r>
      <w:r w:rsidR="002C5BB4">
        <w:rPr>
          <w:lang w:val="es-ES"/>
        </w:rPr>
        <w:t>recibe</w:t>
      </w:r>
      <w:r w:rsidR="00640BE9">
        <w:rPr>
          <w:lang w:val="es-ES"/>
        </w:rPr>
        <w:t xml:space="preserve"> los datos almacenados por el instrumento de medición además de graficar los voltagramas</w:t>
      </w:r>
      <w:r>
        <w:rPr>
          <w:lang w:val="es-ES"/>
        </w:rPr>
        <w:t xml:space="preserve"> y, por último, el servidor web que gestiona los datos obtenidos por el instrumento de medición.</w:t>
      </w:r>
    </w:p>
    <w:p w14:paraId="2E4B81AE" w14:textId="77777777" w:rsidR="00B13233" w:rsidRPr="00261CF4" w:rsidRDefault="00C20E90" w:rsidP="00B13233">
      <w:pPr>
        <w:rPr>
          <w:sz w:val="28"/>
          <w:lang w:val="es-ES" w:eastAsia="es-ES"/>
        </w:rPr>
      </w:pPr>
      <w:r w:rsidRPr="00C20E90">
        <w:rPr>
          <w:noProof/>
          <w:lang w:eastAsia="es-CO"/>
        </w:rPr>
        <w:t xml:space="preserve"> </w:t>
      </w:r>
      <w:r w:rsidRPr="00261CF4">
        <w:rPr>
          <w:noProof/>
          <w:sz w:val="28"/>
          <w:lang w:eastAsia="es-CO"/>
        </w:rPr>
        <w:drawing>
          <wp:inline distT="0" distB="0" distL="0" distR="0" wp14:anchorId="1CA14DF6" wp14:editId="733896A7">
            <wp:extent cx="5257800" cy="21793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7800" cy="2179320"/>
                    </a:xfrm>
                    <a:prstGeom prst="rect">
                      <a:avLst/>
                    </a:prstGeom>
                  </pic:spPr>
                </pic:pic>
              </a:graphicData>
            </a:graphic>
          </wp:inline>
        </w:drawing>
      </w:r>
    </w:p>
    <w:p w14:paraId="21BAB67F" w14:textId="2C76468D" w:rsidR="00C20E90" w:rsidRPr="00261CF4" w:rsidRDefault="00C20E90" w:rsidP="00C20E90">
      <w:pPr>
        <w:pStyle w:val="Descripcin"/>
        <w:jc w:val="center"/>
      </w:pPr>
      <w:bookmarkStart w:id="81" w:name="_Ref467801163"/>
      <w:r w:rsidRPr="00261CF4">
        <w:t xml:space="preserve">Ilustración </w:t>
      </w:r>
      <w:r w:rsidRPr="00261CF4">
        <w:fldChar w:fldCharType="begin"/>
      </w:r>
      <w:r w:rsidRPr="00261CF4">
        <w:instrText xml:space="preserve"> SEQ Ilustración \* ARABIC </w:instrText>
      </w:r>
      <w:r w:rsidRPr="00261CF4">
        <w:fldChar w:fldCharType="separate"/>
      </w:r>
      <w:r w:rsidR="00986CFD">
        <w:rPr>
          <w:noProof/>
        </w:rPr>
        <w:t>5</w:t>
      </w:r>
      <w:r w:rsidRPr="00261CF4">
        <w:fldChar w:fldCharType="end"/>
      </w:r>
      <w:bookmarkEnd w:id="81"/>
      <w:r w:rsidRPr="00261CF4">
        <w:t xml:space="preserve"> - Diagrama de bloques del sistema</w:t>
      </w:r>
    </w:p>
    <w:p w14:paraId="12F7E827" w14:textId="77777777" w:rsidR="00C20E90" w:rsidRDefault="009A25A7" w:rsidP="00944B7F">
      <w:pPr>
        <w:pStyle w:val="Ttulo2"/>
        <w:numPr>
          <w:ilvl w:val="0"/>
          <w:numId w:val="7"/>
        </w:numPr>
      </w:pPr>
      <w:bookmarkStart w:id="82" w:name="_Ref467730175"/>
      <w:bookmarkStart w:id="83" w:name="_Toc467826776"/>
      <w:bookmarkStart w:id="84" w:name="_Toc467836037"/>
      <w:r>
        <w:t xml:space="preserve">Diseño del </w:t>
      </w:r>
      <w:bookmarkStart w:id="85" w:name="_Toc467487297"/>
      <w:bookmarkEnd w:id="80"/>
      <w:r w:rsidR="00640BE9">
        <w:t>instrumento de medición</w:t>
      </w:r>
      <w:bookmarkEnd w:id="82"/>
      <w:bookmarkEnd w:id="83"/>
      <w:bookmarkEnd w:id="84"/>
    </w:p>
    <w:p w14:paraId="4B91D49E" w14:textId="714A166B" w:rsidR="00640BE9" w:rsidRDefault="00640BE9" w:rsidP="00640BE9">
      <w:pPr>
        <w:rPr>
          <w:lang w:val="es-ES" w:eastAsia="es-ES"/>
        </w:rPr>
      </w:pPr>
      <w:r>
        <w:rPr>
          <w:lang w:val="es-ES" w:eastAsia="es-ES"/>
        </w:rPr>
        <w:t xml:space="preserve">El instrumento de medición está encargado de obtener los datos de los voltagramas según las especificaciones descritas en la sección </w:t>
      </w:r>
      <w:r>
        <w:rPr>
          <w:lang w:val="es-ES" w:eastAsia="es-ES"/>
        </w:rPr>
        <w:fldChar w:fldCharType="begin"/>
      </w:r>
      <w:r>
        <w:rPr>
          <w:lang w:val="es-ES" w:eastAsia="es-ES"/>
        </w:rPr>
        <w:instrText xml:space="preserve"> REF _Ref467704503 \r \h </w:instrText>
      </w:r>
      <w:r>
        <w:rPr>
          <w:lang w:val="es-ES" w:eastAsia="es-ES"/>
        </w:rPr>
      </w:r>
      <w:r>
        <w:rPr>
          <w:lang w:val="es-ES" w:eastAsia="es-ES"/>
        </w:rPr>
        <w:fldChar w:fldCharType="separate"/>
      </w:r>
      <w:r w:rsidR="00986CFD">
        <w:rPr>
          <w:lang w:val="es-ES" w:eastAsia="es-ES"/>
        </w:rPr>
        <w:t>1.3</w:t>
      </w:r>
      <w:r>
        <w:rPr>
          <w:lang w:val="es-ES" w:eastAsia="es-ES"/>
        </w:rPr>
        <w:fldChar w:fldCharType="end"/>
      </w:r>
      <w:r w:rsidR="002C5BB4">
        <w:rPr>
          <w:lang w:val="es-ES" w:eastAsia="es-ES"/>
        </w:rPr>
        <w:t xml:space="preserve"> del capítulo 1</w:t>
      </w:r>
      <w:r w:rsidR="00E133B0">
        <w:rPr>
          <w:lang w:val="es-ES" w:eastAsia="es-ES"/>
        </w:rPr>
        <w:t xml:space="preserve">, </w:t>
      </w:r>
      <w:r w:rsidR="008C6D06">
        <w:rPr>
          <w:lang w:val="es-419" w:eastAsia="es-ES"/>
        </w:rPr>
        <w:t>los cuales</w:t>
      </w:r>
      <w:r w:rsidR="00E133B0">
        <w:rPr>
          <w:lang w:val="es-ES" w:eastAsia="es-ES"/>
        </w:rPr>
        <w:t xml:space="preserve"> </w:t>
      </w:r>
      <w:r>
        <w:rPr>
          <w:lang w:val="es-ES" w:eastAsia="es-ES"/>
        </w:rPr>
        <w:t>va</w:t>
      </w:r>
      <w:r w:rsidR="00E133B0">
        <w:rPr>
          <w:lang w:val="es-ES" w:eastAsia="es-ES"/>
        </w:rPr>
        <w:t>n</w:t>
      </w:r>
      <w:r>
        <w:rPr>
          <w:lang w:val="es-ES" w:eastAsia="es-ES"/>
        </w:rPr>
        <w:t xml:space="preserve"> a</w:t>
      </w:r>
      <w:r w:rsidR="00E133B0">
        <w:rPr>
          <w:lang w:val="es-ES" w:eastAsia="es-ES"/>
        </w:rPr>
        <w:t xml:space="preserve"> ser</w:t>
      </w:r>
      <w:r>
        <w:rPr>
          <w:lang w:val="es-ES" w:eastAsia="es-ES"/>
        </w:rPr>
        <w:t xml:space="preserve"> grafica</w:t>
      </w:r>
      <w:r w:rsidR="00E133B0">
        <w:rPr>
          <w:lang w:val="es-ES" w:eastAsia="es-ES"/>
        </w:rPr>
        <w:t>dos por</w:t>
      </w:r>
      <w:r>
        <w:rPr>
          <w:lang w:val="es-ES" w:eastAsia="es-ES"/>
        </w:rPr>
        <w:t xml:space="preserve"> la aplicación móvil.</w:t>
      </w:r>
      <w:r w:rsidR="007C4569">
        <w:rPr>
          <w:lang w:val="es-ES" w:eastAsia="es-ES"/>
        </w:rPr>
        <w:t xml:space="preserve"> </w:t>
      </w:r>
      <w:r w:rsidR="00E133B0">
        <w:rPr>
          <w:lang w:val="es-ES" w:eastAsia="es-ES"/>
        </w:rPr>
        <w:t xml:space="preserve">En la </w:t>
      </w:r>
      <w:r w:rsidR="002C5BB4">
        <w:rPr>
          <w:lang w:val="es-ES" w:eastAsia="es-ES"/>
        </w:rPr>
        <w:fldChar w:fldCharType="begin"/>
      </w:r>
      <w:r w:rsidR="002C5BB4">
        <w:rPr>
          <w:lang w:val="es-ES" w:eastAsia="es-ES"/>
        </w:rPr>
        <w:instrText xml:space="preserve"> REF _Ref467801244 \h </w:instrText>
      </w:r>
      <w:r w:rsidR="002C5BB4">
        <w:rPr>
          <w:lang w:val="es-ES" w:eastAsia="es-ES"/>
        </w:rPr>
      </w:r>
      <w:r w:rsidR="002C5BB4">
        <w:rPr>
          <w:lang w:val="es-ES" w:eastAsia="es-ES"/>
        </w:rPr>
        <w:fldChar w:fldCharType="separate"/>
      </w:r>
      <w:r w:rsidR="00986CFD">
        <w:t xml:space="preserve">Ilustración </w:t>
      </w:r>
      <w:r w:rsidR="00986CFD">
        <w:rPr>
          <w:noProof/>
        </w:rPr>
        <w:t>6</w:t>
      </w:r>
      <w:r w:rsidR="002C5BB4">
        <w:rPr>
          <w:lang w:val="es-ES" w:eastAsia="es-ES"/>
        </w:rPr>
        <w:fldChar w:fldCharType="end"/>
      </w:r>
      <w:r w:rsidR="002C5BB4">
        <w:rPr>
          <w:lang w:val="es-ES" w:eastAsia="es-ES"/>
        </w:rPr>
        <w:t xml:space="preserve"> </w:t>
      </w:r>
      <w:r w:rsidR="00E133B0">
        <w:rPr>
          <w:lang w:val="es-ES" w:eastAsia="es-ES"/>
        </w:rPr>
        <w:t>se muestra</w:t>
      </w:r>
      <w:r>
        <w:rPr>
          <w:lang w:val="es-ES" w:eastAsia="es-ES"/>
        </w:rPr>
        <w:t xml:space="preserve"> </w:t>
      </w:r>
      <w:r w:rsidR="00E133B0">
        <w:rPr>
          <w:lang w:val="es-ES" w:eastAsia="es-ES"/>
        </w:rPr>
        <w:t xml:space="preserve">un </w:t>
      </w:r>
      <w:r>
        <w:rPr>
          <w:lang w:val="es-ES" w:eastAsia="es-ES"/>
        </w:rPr>
        <w:t>diagrama</w:t>
      </w:r>
      <w:r w:rsidR="007C4569">
        <w:rPr>
          <w:lang w:val="es-ES" w:eastAsia="es-ES"/>
        </w:rPr>
        <w:t xml:space="preserve"> de bloques</w:t>
      </w:r>
      <w:r>
        <w:rPr>
          <w:lang w:val="es-ES" w:eastAsia="es-ES"/>
        </w:rPr>
        <w:t xml:space="preserve"> en detalle de</w:t>
      </w:r>
      <w:r w:rsidR="007C4569">
        <w:rPr>
          <w:lang w:val="es-ES" w:eastAsia="es-ES"/>
        </w:rPr>
        <w:t>l</w:t>
      </w:r>
      <w:r w:rsidR="00E133B0">
        <w:rPr>
          <w:lang w:val="es-ES" w:eastAsia="es-ES"/>
        </w:rPr>
        <w:t xml:space="preserve"> diseño de la</w:t>
      </w:r>
      <w:r w:rsidR="007C4569">
        <w:rPr>
          <w:lang w:val="es-ES" w:eastAsia="es-ES"/>
        </w:rPr>
        <w:t xml:space="preserve"> solución planteada</w:t>
      </w:r>
      <w:r w:rsidR="00A40736">
        <w:rPr>
          <w:lang w:val="es-ES" w:eastAsia="es-ES"/>
        </w:rPr>
        <w:t xml:space="preserve"> para el instrumento de medición.</w:t>
      </w:r>
    </w:p>
    <w:p w14:paraId="349690EF" w14:textId="77777777" w:rsidR="00C20E90" w:rsidRDefault="00253A03" w:rsidP="002F55A2">
      <w:pPr>
        <w:jc w:val="center"/>
        <w:rPr>
          <w:lang w:val="es-ES" w:eastAsia="es-ES"/>
        </w:rPr>
      </w:pPr>
      <w:r>
        <w:rPr>
          <w:noProof/>
          <w:lang w:eastAsia="es-CO"/>
        </w:rPr>
        <w:drawing>
          <wp:inline distT="0" distB="0" distL="0" distR="0" wp14:anchorId="5CF87F06" wp14:editId="442DFAD9">
            <wp:extent cx="3789156" cy="2036999"/>
            <wp:effectExtent l="0" t="0" r="1905"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32971" cy="2060553"/>
                    </a:xfrm>
                    <a:prstGeom prst="rect">
                      <a:avLst/>
                    </a:prstGeom>
                  </pic:spPr>
                </pic:pic>
              </a:graphicData>
            </a:graphic>
          </wp:inline>
        </w:drawing>
      </w:r>
    </w:p>
    <w:p w14:paraId="0F42EB02" w14:textId="358AAE52" w:rsidR="00C20E90" w:rsidRDefault="00C20E90" w:rsidP="00C20E90">
      <w:pPr>
        <w:pStyle w:val="Descripcin"/>
        <w:jc w:val="center"/>
      </w:pPr>
      <w:bookmarkStart w:id="86" w:name="_Ref467801244"/>
      <w:r>
        <w:t xml:space="preserve">Ilustración </w:t>
      </w:r>
      <w:r>
        <w:fldChar w:fldCharType="begin"/>
      </w:r>
      <w:r>
        <w:instrText xml:space="preserve"> SEQ Ilustración \* ARABIC </w:instrText>
      </w:r>
      <w:r>
        <w:fldChar w:fldCharType="separate"/>
      </w:r>
      <w:r w:rsidR="00986CFD">
        <w:rPr>
          <w:noProof/>
        </w:rPr>
        <w:t>6</w:t>
      </w:r>
      <w:r>
        <w:fldChar w:fldCharType="end"/>
      </w:r>
      <w:bookmarkEnd w:id="86"/>
      <w:r w:rsidR="004E72E4">
        <w:t xml:space="preserve"> </w:t>
      </w:r>
      <w:r w:rsidR="00E133B0">
        <w:t>- Diagrama de bloques</w:t>
      </w:r>
      <w:r>
        <w:t xml:space="preserve"> del instrumento de medición</w:t>
      </w:r>
    </w:p>
    <w:p w14:paraId="153E5876" w14:textId="59C51149" w:rsidR="00E133B0" w:rsidRPr="00815810" w:rsidRDefault="00E133B0" w:rsidP="00E133B0">
      <w:pPr>
        <w:rPr>
          <w:lang w:val="es-419" w:eastAsia="es-ES"/>
        </w:rPr>
      </w:pPr>
      <w:r w:rsidRPr="00E133B0">
        <w:rPr>
          <w:lang w:val="es-ES" w:eastAsia="es-ES"/>
        </w:rPr>
        <w:lastRenderedPageBreak/>
        <w:t xml:space="preserve">El bloque “potenciostato” </w:t>
      </w:r>
      <w:r>
        <w:rPr>
          <w:lang w:val="es-ES" w:eastAsia="es-ES"/>
        </w:rPr>
        <w:t>tiene</w:t>
      </w:r>
      <w:r w:rsidRPr="00E133B0">
        <w:rPr>
          <w:lang w:val="es-ES" w:eastAsia="es-ES"/>
        </w:rPr>
        <w:t xml:space="preserve"> tres electrodos conocidos como el electrodo de trabajo (WE), el electrodo de referencia (RE) y el contraelectrodo (CE) que </w:t>
      </w:r>
      <w:r>
        <w:rPr>
          <w:lang w:val="es-ES" w:eastAsia="es-ES"/>
        </w:rPr>
        <w:t>se pueden</w:t>
      </w:r>
      <w:r w:rsidRPr="00E133B0">
        <w:rPr>
          <w:lang w:val="es-ES" w:eastAsia="es-ES"/>
        </w:rPr>
        <w:t xml:space="preserve"> </w:t>
      </w:r>
      <w:r>
        <w:rPr>
          <w:lang w:val="es-ES" w:eastAsia="es-ES"/>
        </w:rPr>
        <w:t>conectar</w:t>
      </w:r>
      <w:r w:rsidRPr="00E133B0">
        <w:rPr>
          <w:lang w:val="es-ES" w:eastAsia="es-ES"/>
        </w:rPr>
        <w:t xml:space="preserve"> a una </w:t>
      </w:r>
      <w:r w:rsidRPr="00E133B0">
        <w:rPr>
          <w:szCs w:val="22"/>
          <w:lang w:val="es-ES" w:eastAsia="es-ES"/>
        </w:rPr>
        <w:t>semicelda randles</w:t>
      </w:r>
      <w:r w:rsidR="001502D2">
        <w:rPr>
          <w:szCs w:val="22"/>
          <w:lang w:val="es-419" w:eastAsia="es-ES"/>
        </w:rPr>
        <w:t xml:space="preserve"> </w:t>
      </w:r>
      <w:r>
        <w:rPr>
          <w:szCs w:val="22"/>
          <w:lang w:val="es-ES" w:eastAsia="es-ES"/>
        </w:rPr>
        <w:t>(bloque “SC”)</w:t>
      </w:r>
      <w:r w:rsidRPr="00E133B0">
        <w:rPr>
          <w:rStyle w:val="Refdenotaalpie"/>
          <w:sz w:val="22"/>
          <w:szCs w:val="22"/>
          <w:lang w:val="es-ES" w:eastAsia="es-ES"/>
        </w:rPr>
        <w:footnoteReference w:id="4"/>
      </w:r>
      <w:r w:rsidRPr="00E133B0">
        <w:rPr>
          <w:szCs w:val="22"/>
          <w:lang w:val="es-ES" w:eastAsia="es-ES"/>
        </w:rPr>
        <w:t>.</w:t>
      </w:r>
      <w:r w:rsidRPr="00E133B0">
        <w:rPr>
          <w:lang w:val="es-ES" w:eastAsia="es-ES"/>
        </w:rPr>
        <w:t xml:space="preserve"> La funcionalidad principal del potenciostato es manten</w:t>
      </w:r>
      <w:r w:rsidR="002C5BB4">
        <w:rPr>
          <w:lang w:val="es-ES" w:eastAsia="es-ES"/>
        </w:rPr>
        <w:t>er la diferencia de potencial los más cercana a</w:t>
      </w:r>
      <w:r w:rsidR="007B10F8">
        <w:rPr>
          <w:lang w:val="es-ES" w:eastAsia="es-ES"/>
        </w:rPr>
        <w:t xml:space="preserve"> cero entre el RE y el WE</w:t>
      </w:r>
      <w:r w:rsidRPr="00E133B0">
        <w:rPr>
          <w:lang w:val="es-ES" w:eastAsia="es-ES"/>
        </w:rPr>
        <w:t xml:space="preserve"> por medio de una corriente eléctrica q</w:t>
      </w:r>
      <w:r w:rsidR="00960D4F">
        <w:rPr>
          <w:lang w:val="es-ES" w:eastAsia="es-ES"/>
        </w:rPr>
        <w:t>ue circula</w:t>
      </w:r>
      <w:r w:rsidR="007B10F8">
        <w:rPr>
          <w:lang w:val="es-ES" w:eastAsia="es-ES"/>
        </w:rPr>
        <w:t xml:space="preserve"> entre el CE y el WE</w:t>
      </w:r>
      <w:r w:rsidRPr="00E133B0">
        <w:rPr>
          <w:lang w:val="es-ES" w:eastAsia="es-ES"/>
        </w:rPr>
        <w:t xml:space="preserve">. Para obtener los voltagramas cíclicos es necesario variar el voltaje en el WE con una </w:t>
      </w:r>
      <w:r w:rsidR="002C5BB4">
        <w:rPr>
          <w:lang w:val="es-ES" w:eastAsia="es-ES"/>
        </w:rPr>
        <w:t>señal tipo</w:t>
      </w:r>
      <w:r w:rsidRPr="00E133B0">
        <w:rPr>
          <w:lang w:val="es-ES" w:eastAsia="es-ES"/>
        </w:rPr>
        <w:t xml:space="preserve"> </w:t>
      </w:r>
      <w:r w:rsidR="00446715">
        <w:rPr>
          <w:lang w:val="es-ES" w:eastAsia="es-ES"/>
        </w:rPr>
        <w:t>triángulo</w:t>
      </w:r>
      <w:r w:rsidR="002C5BB4">
        <w:rPr>
          <w:lang w:val="es-ES" w:eastAsia="es-ES"/>
        </w:rPr>
        <w:t xml:space="preserve"> que, en esta ocasión, es</w:t>
      </w:r>
      <w:r w:rsidRPr="00E133B0">
        <w:rPr>
          <w:lang w:val="es-ES" w:eastAsia="es-ES"/>
        </w:rPr>
        <w:t xml:space="preserve"> generada por el bloque “</w:t>
      </w:r>
      <w:r>
        <w:rPr>
          <w:lang w:val="es-ES" w:eastAsia="es-ES"/>
        </w:rPr>
        <w:t>DAC</w:t>
      </w:r>
      <w:r w:rsidRPr="00E133B0">
        <w:rPr>
          <w:lang w:val="es-ES" w:eastAsia="es-ES"/>
        </w:rPr>
        <w:t>”</w:t>
      </w:r>
      <w:r>
        <w:rPr>
          <w:lang w:val="es-ES" w:eastAsia="es-ES"/>
        </w:rPr>
        <w:t xml:space="preserve"> mediante instrucciones provenientes del bloque “microcontrolador”</w:t>
      </w:r>
      <w:r w:rsidR="00446715">
        <w:rPr>
          <w:lang w:val="es-419" w:eastAsia="es-ES"/>
        </w:rPr>
        <w:t>,</w:t>
      </w:r>
      <w:r w:rsidRPr="00E133B0">
        <w:rPr>
          <w:lang w:val="es-ES" w:eastAsia="es-ES"/>
        </w:rPr>
        <w:t xml:space="preserve"> y así la corriente que circula en el CE cambia y </w:t>
      </w:r>
      <w:r w:rsidR="004E72E4">
        <w:rPr>
          <w:lang w:val="es-ES" w:eastAsia="es-ES"/>
        </w:rPr>
        <w:t>es</w:t>
      </w:r>
      <w:r w:rsidRPr="00E133B0">
        <w:rPr>
          <w:lang w:val="es-ES" w:eastAsia="es-ES"/>
        </w:rPr>
        <w:t xml:space="preserve"> adquirida por </w:t>
      </w:r>
      <w:r>
        <w:rPr>
          <w:lang w:val="es-ES" w:eastAsia="es-ES"/>
        </w:rPr>
        <w:t>el bloque “ADC” que está</w:t>
      </w:r>
      <w:r w:rsidRPr="00E133B0">
        <w:rPr>
          <w:lang w:val="es-ES" w:eastAsia="es-ES"/>
        </w:rPr>
        <w:t xml:space="preserve"> integrado en el bloque “microcontrolador”.</w:t>
      </w:r>
    </w:p>
    <w:p w14:paraId="13D46B34" w14:textId="364F8892" w:rsidR="00E133B0" w:rsidRDefault="00E133B0" w:rsidP="00E133B0">
      <w:pPr>
        <w:rPr>
          <w:lang w:eastAsia="es-ES"/>
        </w:rPr>
      </w:pPr>
      <w:r>
        <w:rPr>
          <w:lang w:eastAsia="es-ES"/>
        </w:rPr>
        <w:t xml:space="preserve">Para </w:t>
      </w:r>
      <w:r w:rsidR="00282989">
        <w:rPr>
          <w:lang w:eastAsia="es-ES"/>
        </w:rPr>
        <w:t>medir</w:t>
      </w:r>
      <w:r>
        <w:rPr>
          <w:lang w:eastAsia="es-ES"/>
        </w:rPr>
        <w:t xml:space="preserve"> la corrient</w:t>
      </w:r>
      <w:r w:rsidR="000D7CA1">
        <w:rPr>
          <w:lang w:eastAsia="es-ES"/>
        </w:rPr>
        <w:t xml:space="preserve">e que circula a través del CE </w:t>
      </w:r>
      <w:r>
        <w:rPr>
          <w:lang w:eastAsia="es-ES"/>
        </w:rPr>
        <w:t>se decidió crear dos escalas</w:t>
      </w:r>
      <w:r w:rsidR="00960D4F">
        <w:rPr>
          <w:lang w:eastAsia="es-ES"/>
        </w:rPr>
        <w:t xml:space="preserve"> con un </w:t>
      </w:r>
      <w:r w:rsidR="000D7CA1">
        <w:rPr>
          <w:lang w:eastAsia="es-ES"/>
        </w:rPr>
        <w:t>rango dinámico de 60dB cada una con el fin de cumplir las especificaciones de diseño</w:t>
      </w:r>
      <w:r w:rsidR="00446715">
        <w:rPr>
          <w:lang w:val="es-419" w:eastAsia="es-ES"/>
        </w:rPr>
        <w:t>:</w:t>
      </w:r>
      <w:r>
        <w:rPr>
          <w:lang w:eastAsia="es-ES"/>
        </w:rPr>
        <w:t xml:space="preserve"> una de 100mA con un error máximo del 10% y otra de 10mA con un error máximo del 10%. El bloque encargado de cambiar de escalas es “Rm” mediante una instrucción proveniente del bloque “microcontrolador”.</w:t>
      </w:r>
    </w:p>
    <w:p w14:paraId="5721768B" w14:textId="462E6E59" w:rsidR="00E133B0" w:rsidRDefault="00E133B0" w:rsidP="00E133B0">
      <w:r>
        <w:t xml:space="preserve">Además de gestionar el bloque “DAC”, “ADC” y “Rm”, el bloque “microcontrolador” </w:t>
      </w:r>
      <w:r w:rsidR="004E72E4">
        <w:t>contiene</w:t>
      </w:r>
      <w:r>
        <w:t xml:space="preserve"> todas las sentencias e información para configurar el instrumento de medición y obtener los voltagramas según las características del voltaje máximo de salida, periodo de la señal </w:t>
      </w:r>
      <w:r w:rsidR="00965C9D">
        <w:t>triángulo</w:t>
      </w:r>
      <w:r>
        <w:t xml:space="preserve">, número de gráficas y tiempo de </w:t>
      </w:r>
      <w:r w:rsidR="00896132">
        <w:rPr>
          <w:szCs w:val="22"/>
        </w:rPr>
        <w:t>ejecución</w:t>
      </w:r>
      <w:r w:rsidRPr="00E133B0">
        <w:rPr>
          <w:rStyle w:val="Refdenotaalpie"/>
          <w:sz w:val="22"/>
          <w:szCs w:val="22"/>
        </w:rPr>
        <w:footnoteReference w:id="5"/>
      </w:r>
      <w:r w:rsidRPr="00E133B0">
        <w:rPr>
          <w:szCs w:val="22"/>
        </w:rPr>
        <w:t xml:space="preserve"> que</w:t>
      </w:r>
      <w:r>
        <w:t xml:space="preserve"> el usuario configure</w:t>
      </w:r>
      <w:r w:rsidR="00896132">
        <w:t xml:space="preserve">. </w:t>
      </w:r>
      <w:r>
        <w:t xml:space="preserve">Los datos adquiridos por este </w:t>
      </w:r>
      <w:r w:rsidR="004E72E4">
        <w:t>son</w:t>
      </w:r>
      <w:r>
        <w:t xml:space="preserve"> transmitidos por el “bloque de Tx/Rx”</w:t>
      </w:r>
      <w:r w:rsidR="00896132">
        <w:t>.</w:t>
      </w:r>
    </w:p>
    <w:p w14:paraId="39CD855E" w14:textId="551815E9" w:rsidR="004E72E4" w:rsidRDefault="00E133B0" w:rsidP="00E133B0">
      <w:r>
        <w:t xml:space="preserve">La energía para que el instrumento de medición funcione </w:t>
      </w:r>
      <w:r w:rsidR="004E72E4">
        <w:t>es</w:t>
      </w:r>
      <w:r>
        <w:t xml:space="preserve"> suministrada por el bloque “baterías”, </w:t>
      </w:r>
      <w:r w:rsidR="00965C9D">
        <w:rPr>
          <w:lang w:val="es-419"/>
        </w:rPr>
        <w:t>el cual</w:t>
      </w:r>
      <w:r>
        <w:t xml:space="preserve"> </w:t>
      </w:r>
      <w:r w:rsidR="004E72E4">
        <w:t>hace</w:t>
      </w:r>
      <w:r>
        <w:t xml:space="preserve"> que el instrumento de medición sea portable y pueda operar en ambientes abiertos</w:t>
      </w:r>
      <w:r w:rsidR="00896132">
        <w:t>. Se decidió que el voltaje de salida del bloque “baterías” fuera de 5V con el fin de que sea compatible con el estándar USB</w:t>
      </w:r>
      <w:r w:rsidR="004E72E4">
        <w:t>,</w:t>
      </w:r>
      <w:r w:rsidR="00896132">
        <w:t xml:space="preserve"> </w:t>
      </w:r>
      <w:r w:rsidR="007B10F8">
        <w:t xml:space="preserve">y </w:t>
      </w:r>
      <w:r w:rsidR="000D7CA1">
        <w:t xml:space="preserve">le suministre energía </w:t>
      </w:r>
      <w:r w:rsidR="007B10F8">
        <w:t xml:space="preserve">directamente </w:t>
      </w:r>
      <w:r w:rsidR="000D7CA1">
        <w:t>al bloque “microcontrolador” y a</w:t>
      </w:r>
      <w:r w:rsidR="00896132">
        <w:t>l “bloque Tx/Rx</w:t>
      </w:r>
      <w:r w:rsidR="004E72E4">
        <w:t>”</w:t>
      </w:r>
      <w:r w:rsidR="00896132">
        <w:t>. Ad</w:t>
      </w:r>
      <w:r w:rsidR="000D7CA1">
        <w:t xml:space="preserve">icionalmente </w:t>
      </w:r>
      <w:r w:rsidR="00896132">
        <w:t xml:space="preserve">si se desea trabajar en un laboratorio se puede cambiar el bloque “batería” por un cargador de celular con puerto micro-USB. </w:t>
      </w:r>
    </w:p>
    <w:p w14:paraId="1C823CF2" w14:textId="02447530" w:rsidR="00896132" w:rsidRDefault="00896132" w:rsidP="00E133B0">
      <w:r>
        <w:t xml:space="preserve">El bloque “fuente” tiene como finalidad elevar o disminuir el voltaje </w:t>
      </w:r>
      <w:r w:rsidR="004E72E4">
        <w:t>suministrado por el</w:t>
      </w:r>
      <w:r>
        <w:t xml:space="preserve"> </w:t>
      </w:r>
      <w:r w:rsidR="004E72E4">
        <w:t>“</w:t>
      </w:r>
      <w:r>
        <w:t>baterías</w:t>
      </w:r>
      <w:r w:rsidR="004E72E4">
        <w:t>”</w:t>
      </w:r>
      <w:r>
        <w:t xml:space="preserve"> a 15V o -15V respectivamente, dado que el voltaje que debe generar el bloque “DAC” sobrepasa el voltaje generado por </w:t>
      </w:r>
      <w:r w:rsidR="004E72E4">
        <w:t>el bloque “</w:t>
      </w:r>
      <w:r>
        <w:t>baterías</w:t>
      </w:r>
      <w:r w:rsidR="004E72E4">
        <w:t>”</w:t>
      </w:r>
      <w:r>
        <w:t>.</w:t>
      </w:r>
      <w:r w:rsidR="000D7CA1">
        <w:t xml:space="preserve"> También debe suministrarles energía a los </w:t>
      </w:r>
      <w:r w:rsidR="00253A03">
        <w:t>bloques “Rm” y “Potenciostato”.</w:t>
      </w:r>
    </w:p>
    <w:p w14:paraId="4B68C291" w14:textId="1D782B03" w:rsidR="00E133B0" w:rsidRDefault="00896132" w:rsidP="00E133B0">
      <w:r>
        <w:t>Como el instrumento debe funcionar</w:t>
      </w:r>
      <w:r w:rsidR="00E133B0">
        <w:t xml:space="preserve"> mínimo 168 horas en modo </w:t>
      </w:r>
      <w:r w:rsidR="00E133B0" w:rsidRPr="00CE34F6">
        <w:rPr>
          <w:i/>
        </w:rPr>
        <w:t>Stand by</w:t>
      </w:r>
      <w:r w:rsidR="000D7CA1">
        <w:rPr>
          <w:i/>
        </w:rPr>
        <w:t xml:space="preserve"> </w:t>
      </w:r>
      <w:r w:rsidR="000D7CA1">
        <w:t>por carga de baterías</w:t>
      </w:r>
      <w:r>
        <w:t>, se diseñó el bloque “AE”, que tiene como funcionalidad poner el instrumento de medición en modo ahorro de energía desconectado el bloque “fuente” y</w:t>
      </w:r>
      <w:r w:rsidR="000D7CA1">
        <w:t xml:space="preserve"> debido a que el bloque potenciostato se apaga, abrir</w:t>
      </w:r>
      <w:r>
        <w:t xml:space="preserve"> la conexión del </w:t>
      </w:r>
      <w:r w:rsidR="00253A03">
        <w:t>WE</w:t>
      </w:r>
      <w:r>
        <w:t xml:space="preserve"> para prevenir posibles corrientes de entrada.</w:t>
      </w:r>
    </w:p>
    <w:p w14:paraId="0CFD066D" w14:textId="091B4A4A" w:rsidR="00D7466B" w:rsidRPr="00055DC3" w:rsidRDefault="009A25A7" w:rsidP="00EA2BA7">
      <w:pPr>
        <w:pStyle w:val="Ttulo3"/>
        <w:numPr>
          <w:ilvl w:val="1"/>
          <w:numId w:val="7"/>
        </w:numPr>
      </w:pPr>
      <w:bookmarkStart w:id="87" w:name="_Ref467800217"/>
      <w:bookmarkStart w:id="88" w:name="_Toc467826777"/>
      <w:bookmarkStart w:id="89" w:name="_Toc467836038"/>
      <w:r>
        <w:lastRenderedPageBreak/>
        <w:t>Diseño del</w:t>
      </w:r>
      <w:r w:rsidR="00BD26FD">
        <w:t xml:space="preserve"> bloque</w:t>
      </w:r>
      <w:r>
        <w:t xml:space="preserve"> </w:t>
      </w:r>
      <w:r w:rsidRPr="00FD4310">
        <w:t>p</w:t>
      </w:r>
      <w:r w:rsidR="002F598E" w:rsidRPr="00FD4310">
        <w:t>otenciostato</w:t>
      </w:r>
      <w:bookmarkEnd w:id="85"/>
      <w:r w:rsidR="00FD4310" w:rsidRPr="00FD4310">
        <w:rPr>
          <w:rStyle w:val="Refdenotaalpie"/>
          <w:sz w:val="22"/>
          <w:szCs w:val="22"/>
        </w:rPr>
        <w:footnoteReference w:id="6"/>
      </w:r>
      <w:bookmarkEnd w:id="87"/>
      <w:bookmarkEnd w:id="88"/>
      <w:bookmarkEnd w:id="89"/>
    </w:p>
    <w:p w14:paraId="61EC3D97" w14:textId="6B8B3CAE" w:rsidR="00FD4310" w:rsidRPr="00815810" w:rsidRDefault="007B10F8" w:rsidP="00A43CFC">
      <w:pPr>
        <w:rPr>
          <w:lang w:val="es-419" w:eastAsia="es-ES"/>
        </w:rPr>
      </w:pPr>
      <w:r>
        <w:rPr>
          <w:lang w:eastAsia="es-ES"/>
        </w:rPr>
        <w:t xml:space="preserve">Como se ha mencionado anteriormente, el potenciostato es el encargado de </w:t>
      </w:r>
      <w:r w:rsidRPr="00E133B0">
        <w:rPr>
          <w:lang w:val="es-ES" w:eastAsia="es-ES"/>
        </w:rPr>
        <w:t>manten</w:t>
      </w:r>
      <w:r w:rsidR="000D7CA1">
        <w:rPr>
          <w:lang w:val="es-ES" w:eastAsia="es-ES"/>
        </w:rPr>
        <w:t xml:space="preserve">er la diferencia de potencial los más cercana a </w:t>
      </w:r>
      <w:r>
        <w:rPr>
          <w:lang w:val="es-ES" w:eastAsia="es-ES"/>
        </w:rPr>
        <w:t>cero entre el RE y el WE</w:t>
      </w:r>
      <w:r w:rsidRPr="00E133B0">
        <w:rPr>
          <w:lang w:val="es-ES" w:eastAsia="es-ES"/>
        </w:rPr>
        <w:t xml:space="preserve"> por medio de una corriente eléctrica q</w:t>
      </w:r>
      <w:r>
        <w:rPr>
          <w:lang w:val="es-ES" w:eastAsia="es-ES"/>
        </w:rPr>
        <w:t>ue circula entre el CE y el WE.</w:t>
      </w:r>
    </w:p>
    <w:p w14:paraId="3F03BA53" w14:textId="418124A9" w:rsidR="00FD4310" w:rsidRDefault="00AE0090" w:rsidP="00A43CFC">
      <w:pPr>
        <w:rPr>
          <w:lang w:val="es-ES" w:eastAsia="es-ES"/>
        </w:rPr>
      </w:pPr>
      <w:r>
        <w:rPr>
          <w:lang w:val="es-ES" w:eastAsia="es-ES"/>
        </w:rPr>
        <w:t xml:space="preserve">Algunas características a tener en cuenta para el diseño del potenciostato con las especificaciones dadas en la sección </w:t>
      </w:r>
      <w:r>
        <w:rPr>
          <w:lang w:val="es-ES" w:eastAsia="es-ES"/>
        </w:rPr>
        <w:fldChar w:fldCharType="begin"/>
      </w:r>
      <w:r>
        <w:rPr>
          <w:lang w:val="es-ES" w:eastAsia="es-ES"/>
        </w:rPr>
        <w:instrText xml:space="preserve"> REF _Ref467717150 \r \h </w:instrText>
      </w:r>
      <w:r>
        <w:rPr>
          <w:lang w:val="es-ES" w:eastAsia="es-ES"/>
        </w:rPr>
      </w:r>
      <w:r>
        <w:rPr>
          <w:lang w:val="es-ES" w:eastAsia="es-ES"/>
        </w:rPr>
        <w:fldChar w:fldCharType="separate"/>
      </w:r>
      <w:r w:rsidR="00986CFD">
        <w:rPr>
          <w:lang w:val="es-ES" w:eastAsia="es-ES"/>
        </w:rPr>
        <w:t>1.3</w:t>
      </w:r>
      <w:r>
        <w:rPr>
          <w:lang w:val="es-ES" w:eastAsia="es-ES"/>
        </w:rPr>
        <w:fldChar w:fldCharType="end"/>
      </w:r>
      <w:r w:rsidR="000D7CA1">
        <w:rPr>
          <w:lang w:val="es-ES" w:eastAsia="es-ES"/>
        </w:rPr>
        <w:t xml:space="preserve"> del capítulo 1</w:t>
      </w:r>
      <w:r>
        <w:rPr>
          <w:lang w:val="es-ES" w:eastAsia="es-ES"/>
        </w:rPr>
        <w:t xml:space="preserve"> son</w:t>
      </w:r>
      <w:r w:rsidR="000D7CA1">
        <w:rPr>
          <w:lang w:val="es-ES" w:eastAsia="es-ES"/>
        </w:rPr>
        <w:t>:</w:t>
      </w:r>
      <w:r>
        <w:rPr>
          <w:lang w:val="es-ES" w:eastAsia="es-ES"/>
        </w:rPr>
        <w:t xml:space="preserve"> el ruido que es generado por los componentes utilizados, la estabilidad </w:t>
      </w:r>
      <w:r w:rsidR="000D7CA1">
        <w:rPr>
          <w:lang w:val="es-ES" w:eastAsia="es-ES"/>
        </w:rPr>
        <w:t xml:space="preserve">dinámica </w:t>
      </w:r>
      <w:r>
        <w:rPr>
          <w:lang w:val="es-ES" w:eastAsia="es-ES"/>
        </w:rPr>
        <w:t>del</w:t>
      </w:r>
      <w:r w:rsidR="000D7CA1">
        <w:rPr>
          <w:lang w:val="es-ES" w:eastAsia="es-ES"/>
        </w:rPr>
        <w:t xml:space="preserve"> dispositivo, </w:t>
      </w:r>
      <w:r>
        <w:rPr>
          <w:lang w:val="es-ES" w:eastAsia="es-ES"/>
        </w:rPr>
        <w:t xml:space="preserve">debe tener una </w:t>
      </w:r>
      <w:r w:rsidR="00477C69">
        <w:rPr>
          <w:lang w:val="es-ES" w:eastAsia="es-ES"/>
        </w:rPr>
        <w:t xml:space="preserve">alta </w:t>
      </w:r>
      <w:r>
        <w:rPr>
          <w:lang w:val="es-ES" w:eastAsia="es-ES"/>
        </w:rPr>
        <w:t>ganancia a lazo abiert</w:t>
      </w:r>
      <w:r w:rsidR="00477C69">
        <w:rPr>
          <w:lang w:val="es-ES" w:eastAsia="es-ES"/>
        </w:rPr>
        <w:t>o</w:t>
      </w:r>
      <w:r>
        <w:rPr>
          <w:lang w:val="es-ES" w:eastAsia="es-ES"/>
        </w:rPr>
        <w:t>, tener una impe</w:t>
      </w:r>
      <w:r w:rsidR="000D7CA1">
        <w:rPr>
          <w:lang w:val="es-ES" w:eastAsia="es-ES"/>
        </w:rPr>
        <w:t>dancia de entrada superior a las unidades de los</w:t>
      </w:r>
      <w:r>
        <w:rPr>
          <w:lang w:val="es-ES" w:eastAsia="es-ES"/>
        </w:rPr>
        <w:t xml:space="preserve"> megohmios y por último, tener factor de rechazo a modo común lo suficientemente grande para </w:t>
      </w:r>
      <w:r w:rsidR="000D7CA1">
        <w:rPr>
          <w:lang w:val="es-ES" w:eastAsia="es-ES"/>
        </w:rPr>
        <w:t>atenuar el ruido que está en los terminales</w:t>
      </w:r>
      <w:r>
        <w:rPr>
          <w:lang w:val="es-ES" w:eastAsia="es-ES"/>
        </w:rPr>
        <w:t>.</w:t>
      </w:r>
    </w:p>
    <w:p w14:paraId="791156CF" w14:textId="60E88FF0" w:rsidR="000D7CA1" w:rsidRDefault="007B10F8" w:rsidP="000D7CA1">
      <w:pPr>
        <w:rPr>
          <w:lang w:eastAsia="es-ES"/>
        </w:rPr>
      </w:pPr>
      <w:r>
        <w:rPr>
          <w:lang w:val="es-ES" w:eastAsia="es-ES"/>
        </w:rPr>
        <w:t xml:space="preserve">Para lograr </w:t>
      </w:r>
      <w:r w:rsidR="00FD4310">
        <w:rPr>
          <w:lang w:val="es-ES" w:eastAsia="es-ES"/>
        </w:rPr>
        <w:t>la funcionalidad básica de un potenciostato</w:t>
      </w:r>
      <w:r w:rsidR="000D7CA1">
        <w:rPr>
          <w:lang w:val="es-ES" w:eastAsia="es-ES"/>
        </w:rPr>
        <w:t xml:space="preserve"> se puede utilizar un OPA, ver </w:t>
      </w:r>
      <w:r w:rsidR="000D7CA1">
        <w:rPr>
          <w:lang w:val="es-ES" w:eastAsia="es-ES"/>
        </w:rPr>
        <w:fldChar w:fldCharType="begin"/>
      </w:r>
      <w:r w:rsidR="000D7CA1">
        <w:rPr>
          <w:lang w:val="es-ES" w:eastAsia="es-ES"/>
        </w:rPr>
        <w:instrText xml:space="preserve"> REF _Ref467801975 \h </w:instrText>
      </w:r>
      <w:r w:rsidR="000D7CA1">
        <w:rPr>
          <w:lang w:val="es-ES" w:eastAsia="es-ES"/>
        </w:rPr>
      </w:r>
      <w:r w:rsidR="000D7CA1">
        <w:rPr>
          <w:lang w:val="es-ES" w:eastAsia="es-ES"/>
        </w:rPr>
        <w:fldChar w:fldCharType="separate"/>
      </w:r>
      <w:r w:rsidR="00986CFD">
        <w:t xml:space="preserve">Ilustración </w:t>
      </w:r>
      <w:r w:rsidR="00986CFD">
        <w:rPr>
          <w:noProof/>
        </w:rPr>
        <w:t>7</w:t>
      </w:r>
      <w:r w:rsidR="000D7CA1">
        <w:rPr>
          <w:lang w:val="es-ES" w:eastAsia="es-ES"/>
        </w:rPr>
        <w:fldChar w:fldCharType="end"/>
      </w:r>
      <w:r w:rsidR="000D7CA1">
        <w:rPr>
          <w:lang w:val="es-ES" w:eastAsia="es-ES"/>
        </w:rPr>
        <w:t>,</w:t>
      </w:r>
      <w:r>
        <w:rPr>
          <w:lang w:val="es-ES" w:eastAsia="es-ES"/>
        </w:rPr>
        <w:t xml:space="preserve"> que se conect</w:t>
      </w:r>
      <w:r w:rsidR="00FD4310">
        <w:rPr>
          <w:lang w:val="es-ES" w:eastAsia="es-ES"/>
        </w:rPr>
        <w:t>e</w:t>
      </w:r>
      <w:r>
        <w:rPr>
          <w:lang w:val="es-ES" w:eastAsia="es-ES"/>
        </w:rPr>
        <w:t xml:space="preserve"> al WE y tierra por la entrada no inversora, al RE por la entrada inversora y al CE por la salida con el fin generar una corriente proporcional a la diferencia de voltaje entre el WE y RE </w:t>
      </w:r>
      <w:r w:rsidR="00FD4310">
        <w:rPr>
          <w:lang w:val="es-ES" w:eastAsia="es-ES"/>
        </w:rPr>
        <w:t>que</w:t>
      </w:r>
      <w:r>
        <w:rPr>
          <w:lang w:val="es-ES" w:eastAsia="es-ES"/>
        </w:rPr>
        <w:t xml:space="preserve"> circula desde el CE hasta tierra</w:t>
      </w:r>
      <w:r w:rsidR="001618B1">
        <w:rPr>
          <w:lang w:val="es-419" w:eastAsia="es-ES"/>
        </w:rPr>
        <w:t xml:space="preserve"> </w:t>
      </w:r>
      <w:r>
        <w:rPr>
          <w:lang w:val="es-ES" w:eastAsia="es-ES"/>
        </w:rPr>
        <w:t xml:space="preserve">(WE) a través de la celda randles. Como se requiere variar el voltaje </w:t>
      </w:r>
      <w:r w:rsidR="000D7CA1">
        <w:rPr>
          <w:lang w:val="es-ES" w:eastAsia="es-ES"/>
        </w:rPr>
        <w:t xml:space="preserve">de referencia </w:t>
      </w:r>
      <w:r>
        <w:rPr>
          <w:lang w:val="es-ES" w:eastAsia="es-ES"/>
        </w:rPr>
        <w:t>en el WE</w:t>
      </w:r>
      <w:r w:rsidR="001618B1">
        <w:rPr>
          <w:lang w:val="es-419" w:eastAsia="es-ES"/>
        </w:rPr>
        <w:t>,</w:t>
      </w:r>
      <w:r>
        <w:rPr>
          <w:lang w:val="es-ES" w:eastAsia="es-ES"/>
        </w:rPr>
        <w:t xml:space="preserve"> se </w:t>
      </w:r>
      <w:r w:rsidR="000D7CA1">
        <w:rPr>
          <w:lang w:val="es-ES" w:eastAsia="es-ES"/>
        </w:rPr>
        <w:t>pone</w:t>
      </w:r>
      <w:r>
        <w:rPr>
          <w:lang w:val="es-ES" w:eastAsia="es-ES"/>
        </w:rPr>
        <w:t xml:space="preserve"> un resistor entre la entrada no inversora y tierra y se aplica un voltaje en la entrada no inversora del OPA. Este diseño se conoce como el “Diseño simple de un potenciostato”</w:t>
      </w:r>
      <w:r w:rsidR="000D7CA1">
        <w:rPr>
          <w:lang w:val="es-ES" w:eastAsia="es-ES"/>
        </w:rPr>
        <w:t>.</w:t>
      </w:r>
      <w:r w:rsidR="000D7CA1" w:rsidRPr="000D7CA1">
        <w:rPr>
          <w:lang w:eastAsia="es-ES"/>
        </w:rPr>
        <w:t xml:space="preserve"> </w:t>
      </w:r>
      <w:r w:rsidR="000D7CA1">
        <w:rPr>
          <w:lang w:eastAsia="es-ES"/>
        </w:rPr>
        <w:t>A este diseño se le agrega un condensador de compensación para reducir el ancho de banda y mejorar la estabilidad según las especificaciones y un resistor(Rpr) para prevenir daños en el OPA.</w:t>
      </w:r>
    </w:p>
    <w:p w14:paraId="0D0FCE48" w14:textId="284202F4" w:rsidR="007B10F8" w:rsidRPr="000D7CA1" w:rsidRDefault="007B10F8" w:rsidP="00A43CFC">
      <w:pPr>
        <w:rPr>
          <w:lang w:eastAsia="es-ES"/>
        </w:rPr>
      </w:pPr>
    </w:p>
    <w:p w14:paraId="3269689D" w14:textId="77777777" w:rsidR="007B10F8" w:rsidRDefault="007B10F8" w:rsidP="007B10F8">
      <w:pPr>
        <w:jc w:val="center"/>
        <w:rPr>
          <w:lang w:val="es-ES" w:eastAsia="es-ES"/>
        </w:rPr>
      </w:pPr>
      <w:r w:rsidRPr="004224D5">
        <w:rPr>
          <w:noProof/>
          <w:lang w:eastAsia="es-CO"/>
        </w:rPr>
        <w:drawing>
          <wp:inline distT="0" distB="0" distL="0" distR="0" wp14:anchorId="32FD1F5D" wp14:editId="33A90608">
            <wp:extent cx="3438525" cy="2257828"/>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59006" cy="2336939"/>
                    </a:xfrm>
                    <a:prstGeom prst="rect">
                      <a:avLst/>
                    </a:prstGeom>
                  </pic:spPr>
                </pic:pic>
              </a:graphicData>
            </a:graphic>
          </wp:inline>
        </w:drawing>
      </w:r>
    </w:p>
    <w:p w14:paraId="10DF1B51" w14:textId="3976291C" w:rsidR="007B10F8" w:rsidRPr="007B10F8" w:rsidRDefault="007B10F8" w:rsidP="007B10F8">
      <w:pPr>
        <w:pStyle w:val="Descripcin"/>
        <w:jc w:val="center"/>
        <w:rPr>
          <w:lang w:val="es-ES" w:eastAsia="es-ES"/>
        </w:rPr>
      </w:pPr>
      <w:bookmarkStart w:id="90" w:name="_Ref467801975"/>
      <w:bookmarkStart w:id="91" w:name="_Ref467709593"/>
      <w:r>
        <w:t xml:space="preserve">Ilustración </w:t>
      </w:r>
      <w:r>
        <w:fldChar w:fldCharType="begin"/>
      </w:r>
      <w:r>
        <w:instrText xml:space="preserve"> SEQ Ilustración \* ARABIC </w:instrText>
      </w:r>
      <w:r>
        <w:fldChar w:fldCharType="separate"/>
      </w:r>
      <w:r w:rsidR="00986CFD">
        <w:rPr>
          <w:noProof/>
        </w:rPr>
        <w:t>7</w:t>
      </w:r>
      <w:r>
        <w:fldChar w:fldCharType="end"/>
      </w:r>
      <w:bookmarkEnd w:id="90"/>
      <w:r>
        <w:t xml:space="preserve"> - Diseño simple de un potenciostato</w:t>
      </w:r>
      <w:bookmarkStart w:id="92" w:name="OLE_LINK59"/>
      <w:bookmarkStart w:id="93" w:name="OLE_LINK78"/>
      <w:bookmarkStart w:id="94" w:name="OLE_LINK79"/>
      <w:bookmarkStart w:id="95" w:name="OLE_LINK80"/>
      <w:bookmarkStart w:id="96" w:name="OLE_LINK81"/>
      <w:r>
        <w:t xml:space="preserve">. Imagen tomada de </w:t>
      </w:r>
      <w:r>
        <w:fldChar w:fldCharType="begin" w:fldLock="1"/>
      </w:r>
      <w:r w:rsidR="00015D5A">
        <w:instrText>MERGEFIELD .wWw..wWw.QIQQA_CLUSTER.oOo.eceae4dd4d794de8b2bedfdd908dcb6d.oOo.PotentiostatsSummary.oOo.2D63B029-23D0-40EF-A022-E46901C0C748.xXx.SEPARATE_AUTHOR_DATE.xXx..oOo. \* MERGEFORMAT</w:instrText>
      </w:r>
      <w:r>
        <w:fldChar w:fldCharType="separate"/>
      </w:r>
      <w:r w:rsidR="00015D5A" w:rsidRPr="00015D5A">
        <w:rPr>
          <w:color w:val="auto"/>
          <w:szCs w:val="24"/>
          <w:lang w:eastAsia="es-ES"/>
        </w:rPr>
        <w:t>[2]</w:t>
      </w:r>
      <w:r>
        <w:fldChar w:fldCharType="end"/>
      </w:r>
      <w:bookmarkEnd w:id="91"/>
      <w:bookmarkEnd w:id="92"/>
      <w:bookmarkEnd w:id="93"/>
      <w:bookmarkEnd w:id="94"/>
      <w:bookmarkEnd w:id="95"/>
      <w:bookmarkEnd w:id="96"/>
    </w:p>
    <w:p w14:paraId="3D90268A" w14:textId="755FC8DB" w:rsidR="007B10F8" w:rsidRDefault="007B10F8" w:rsidP="00A43CFC">
      <w:pPr>
        <w:rPr>
          <w:lang w:eastAsia="es-ES"/>
        </w:rPr>
      </w:pPr>
      <w:r>
        <w:rPr>
          <w:lang w:eastAsia="es-ES"/>
        </w:rPr>
        <w:lastRenderedPageBreak/>
        <w:t xml:space="preserve">El diseño mostrado en la </w:t>
      </w:r>
      <w:r w:rsidR="00823D9C">
        <w:rPr>
          <w:lang w:eastAsia="es-ES"/>
        </w:rPr>
        <w:fldChar w:fldCharType="begin"/>
      </w:r>
      <w:r w:rsidR="00823D9C">
        <w:rPr>
          <w:lang w:eastAsia="es-ES"/>
        </w:rPr>
        <w:instrText xml:space="preserve"> REF _Ref467801975 \h </w:instrText>
      </w:r>
      <w:r w:rsidR="00823D9C">
        <w:rPr>
          <w:lang w:eastAsia="es-ES"/>
        </w:rPr>
      </w:r>
      <w:r w:rsidR="00823D9C">
        <w:rPr>
          <w:lang w:eastAsia="es-ES"/>
        </w:rPr>
        <w:fldChar w:fldCharType="separate"/>
      </w:r>
      <w:r w:rsidR="00986CFD">
        <w:t xml:space="preserve">Ilustración </w:t>
      </w:r>
      <w:r w:rsidR="00986CFD">
        <w:rPr>
          <w:noProof/>
        </w:rPr>
        <w:t>7</w:t>
      </w:r>
      <w:r w:rsidR="00823D9C">
        <w:rPr>
          <w:lang w:eastAsia="es-ES"/>
        </w:rPr>
        <w:fldChar w:fldCharType="end"/>
      </w:r>
      <w:r w:rsidR="00823D9C">
        <w:rPr>
          <w:lang w:eastAsia="es-ES"/>
        </w:rPr>
        <w:t xml:space="preserve"> </w:t>
      </w:r>
      <w:r>
        <w:rPr>
          <w:lang w:eastAsia="es-ES"/>
        </w:rPr>
        <w:t>tiene como ventajas que el ancho de banda está definido por Cp</w:t>
      </w:r>
      <w:r w:rsidR="00582CC5">
        <w:rPr>
          <w:lang w:val="es-419" w:eastAsia="es-ES"/>
        </w:rPr>
        <w:t>. A su vez</w:t>
      </w:r>
      <w:r>
        <w:rPr>
          <w:lang w:eastAsia="es-ES"/>
        </w:rPr>
        <w:t>, como el WE está referido a tierra</w:t>
      </w:r>
      <w:r w:rsidR="00823D9C">
        <w:rPr>
          <w:lang w:eastAsia="es-ES"/>
        </w:rPr>
        <w:t xml:space="preserve"> el ruido que puede recoger del entorno</w:t>
      </w:r>
      <w:r>
        <w:rPr>
          <w:lang w:eastAsia="es-ES"/>
        </w:rPr>
        <w:t xml:space="preserve"> s</w:t>
      </w:r>
      <w:r w:rsidR="00AE0090">
        <w:rPr>
          <w:lang w:eastAsia="es-ES"/>
        </w:rPr>
        <w:t>e</w:t>
      </w:r>
      <w:r>
        <w:rPr>
          <w:lang w:eastAsia="es-ES"/>
        </w:rPr>
        <w:t xml:space="preserve"> reduc</w:t>
      </w:r>
      <w:r w:rsidR="00AE0090">
        <w:rPr>
          <w:lang w:eastAsia="es-ES"/>
        </w:rPr>
        <w:t>e</w:t>
      </w:r>
      <w:r>
        <w:rPr>
          <w:lang w:eastAsia="es-ES"/>
        </w:rPr>
        <w:t xml:space="preserve"> y el ruido intrínseco del instrumento está </w:t>
      </w:r>
      <w:r w:rsidR="00823D9C">
        <w:rPr>
          <w:lang w:eastAsia="es-ES"/>
        </w:rPr>
        <w:t>determinado</w:t>
      </w:r>
      <w:r>
        <w:rPr>
          <w:lang w:eastAsia="es-ES"/>
        </w:rPr>
        <w:t xml:space="preserve"> por el OPA y los resistores utilizados. Una de las desventajas que tiene este diseño es que para medir la corriente que a circula por CE, es necesario un instrumento “flotante” </w:t>
      </w:r>
      <w:r w:rsidR="00EE3211">
        <w:rPr>
          <w:lang w:val="es-419" w:eastAsia="es-ES"/>
        </w:rPr>
        <w:t>con</w:t>
      </w:r>
      <w:r w:rsidR="00823D9C">
        <w:rPr>
          <w:lang w:val="es-419" w:eastAsia="es-ES"/>
        </w:rPr>
        <w:t xml:space="preserve"> </w:t>
      </w:r>
      <w:r>
        <w:rPr>
          <w:lang w:eastAsia="es-ES"/>
        </w:rPr>
        <w:t xml:space="preserve">una impedancia </w:t>
      </w:r>
      <w:r w:rsidR="00FD4310">
        <w:rPr>
          <w:lang w:eastAsia="es-ES"/>
        </w:rPr>
        <w:t xml:space="preserve">de entrada </w:t>
      </w:r>
      <w:r>
        <w:rPr>
          <w:lang w:eastAsia="es-ES"/>
        </w:rPr>
        <w:t xml:space="preserve">lo suficientemente alta para hacer despreciable a Rm y no afectar la </w:t>
      </w:r>
      <w:r w:rsidR="00FD4310">
        <w:rPr>
          <w:lang w:eastAsia="es-ES"/>
        </w:rPr>
        <w:t>medición</w:t>
      </w:r>
      <w:r w:rsidR="00823D9C">
        <w:rPr>
          <w:lang w:eastAsia="es-ES"/>
        </w:rPr>
        <w:t>.</w:t>
      </w:r>
    </w:p>
    <w:p w14:paraId="5E235346" w14:textId="7023C15B" w:rsidR="00FD4310" w:rsidRDefault="00FD4310" w:rsidP="00A43CFC">
      <w:pPr>
        <w:rPr>
          <w:lang w:eastAsia="es-ES"/>
        </w:rPr>
      </w:pPr>
      <w:r>
        <w:rPr>
          <w:lang w:eastAsia="es-ES"/>
        </w:rPr>
        <w:t xml:space="preserve">Sin embargo, este diseño se puede mejorar añadiendo </w:t>
      </w:r>
      <w:r w:rsidR="004840A0">
        <w:rPr>
          <w:lang w:eastAsia="es-ES"/>
        </w:rPr>
        <w:t xml:space="preserve">un buffer en RE para aumentar la impedancia de entrada y una etapa que invierta la suma del voltaje entre RE y </w:t>
      </w:r>
      <w:r w:rsidR="00EC24C1">
        <w:rPr>
          <w:lang w:eastAsia="es-ES"/>
        </w:rPr>
        <w:t>la señal de entrada</w:t>
      </w:r>
      <w:r w:rsidR="004840A0">
        <w:rPr>
          <w:lang w:eastAsia="es-ES"/>
        </w:rPr>
        <w:t xml:space="preserve"> con el fin de aumentar la ganancia, el modo de rechazo</w:t>
      </w:r>
      <w:r w:rsidR="00EC24C1">
        <w:rPr>
          <w:lang w:eastAsia="es-ES"/>
        </w:rPr>
        <w:t xml:space="preserve"> común</w:t>
      </w:r>
      <w:r w:rsidR="004840A0">
        <w:rPr>
          <w:lang w:eastAsia="es-ES"/>
        </w:rPr>
        <w:t xml:space="preserve"> y la impedancia de entrada. Esta etapa se </w:t>
      </w:r>
      <w:r w:rsidR="00823D9C">
        <w:rPr>
          <w:lang w:eastAsia="es-ES"/>
        </w:rPr>
        <w:t xml:space="preserve">muestra en la </w:t>
      </w:r>
      <w:r w:rsidR="00823D9C">
        <w:rPr>
          <w:lang w:eastAsia="es-ES"/>
        </w:rPr>
        <w:fldChar w:fldCharType="begin"/>
      </w:r>
      <w:r w:rsidR="00823D9C">
        <w:rPr>
          <w:lang w:eastAsia="es-ES"/>
        </w:rPr>
        <w:instrText xml:space="preserve"> REF _Ref467802272 \h </w:instrText>
      </w:r>
      <w:r w:rsidR="00823D9C">
        <w:rPr>
          <w:lang w:eastAsia="es-ES"/>
        </w:rPr>
      </w:r>
      <w:r w:rsidR="00823D9C">
        <w:rPr>
          <w:lang w:eastAsia="es-ES"/>
        </w:rPr>
        <w:fldChar w:fldCharType="separate"/>
      </w:r>
      <w:r w:rsidR="00986CFD">
        <w:t xml:space="preserve">Ilustración </w:t>
      </w:r>
      <w:r w:rsidR="00986CFD">
        <w:rPr>
          <w:noProof/>
        </w:rPr>
        <w:t>8</w:t>
      </w:r>
      <w:r w:rsidR="00823D9C">
        <w:rPr>
          <w:lang w:eastAsia="es-ES"/>
        </w:rPr>
        <w:fldChar w:fldCharType="end"/>
      </w:r>
      <w:r w:rsidR="004840A0">
        <w:rPr>
          <w:lang w:eastAsia="es-ES"/>
        </w:rPr>
        <w:t>:</w:t>
      </w:r>
    </w:p>
    <w:p w14:paraId="0C3E87CA" w14:textId="77777777" w:rsidR="004840A0" w:rsidRDefault="004840A0" w:rsidP="004840A0">
      <w:pPr>
        <w:jc w:val="center"/>
        <w:rPr>
          <w:lang w:eastAsia="es-ES"/>
        </w:rPr>
      </w:pPr>
      <w:r>
        <w:rPr>
          <w:noProof/>
          <w:lang w:eastAsia="es-CO"/>
        </w:rPr>
        <w:drawing>
          <wp:inline distT="0" distB="0" distL="0" distR="0" wp14:anchorId="7659332D" wp14:editId="570D301F">
            <wp:extent cx="2619375" cy="1478577"/>
            <wp:effectExtent l="0" t="0" r="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39367" cy="1489862"/>
                    </a:xfrm>
                    <a:prstGeom prst="rect">
                      <a:avLst/>
                    </a:prstGeom>
                    <a:noFill/>
                    <a:ln>
                      <a:noFill/>
                    </a:ln>
                  </pic:spPr>
                </pic:pic>
              </a:graphicData>
            </a:graphic>
          </wp:inline>
        </w:drawing>
      </w:r>
    </w:p>
    <w:p w14:paraId="55EBFE50" w14:textId="11A98F35" w:rsidR="004840A0" w:rsidRDefault="004840A0" w:rsidP="004840A0">
      <w:pPr>
        <w:pStyle w:val="Descripcin"/>
        <w:jc w:val="center"/>
        <w:rPr>
          <w:lang w:eastAsia="es-ES"/>
        </w:rPr>
      </w:pPr>
      <w:bookmarkStart w:id="97" w:name="_Ref467802272"/>
      <w:r>
        <w:t xml:space="preserve">Ilustración </w:t>
      </w:r>
      <w:r>
        <w:fldChar w:fldCharType="begin"/>
      </w:r>
      <w:r>
        <w:instrText xml:space="preserve"> SEQ Ilustración \* ARABIC </w:instrText>
      </w:r>
      <w:r>
        <w:fldChar w:fldCharType="separate"/>
      </w:r>
      <w:r w:rsidR="00986CFD">
        <w:rPr>
          <w:noProof/>
        </w:rPr>
        <w:t>8</w:t>
      </w:r>
      <w:r>
        <w:fldChar w:fldCharType="end"/>
      </w:r>
      <w:bookmarkEnd w:id="97"/>
      <w:r>
        <w:t xml:space="preserve"> - Diagrama de un sumador inversor</w:t>
      </w:r>
      <w:r w:rsidR="00823D9C">
        <w:t xml:space="preserve">. Imagen tomada de </w:t>
      </w:r>
      <w:r w:rsidR="00823D9C">
        <w:fldChar w:fldCharType="begin" w:fldLock="1"/>
      </w:r>
      <w:r w:rsidR="00015D5A">
        <w:instrText>MERGEFIELD .wWw..wWw.QIQQA_CLUSTER.oOo.904eee00880447b2891a2d1f04f84ec0.oOo.PotentiostatsSummary.oOo.2D63B029-23D0-40EF-A022-E46901C0C748.xXx.SEPARATE_AUTHOR_DATE.xXx..oOo. \* MERGEFORMAT</w:instrText>
      </w:r>
      <w:r w:rsidR="00823D9C">
        <w:fldChar w:fldCharType="separate"/>
      </w:r>
      <w:r w:rsidR="00015D5A" w:rsidRPr="00015D5A">
        <w:rPr>
          <w:color w:val="auto"/>
          <w:szCs w:val="24"/>
          <w:lang w:eastAsia="es-ES"/>
        </w:rPr>
        <w:t>[2]</w:t>
      </w:r>
      <w:r w:rsidR="00823D9C">
        <w:fldChar w:fldCharType="end"/>
      </w:r>
    </w:p>
    <w:p w14:paraId="59882A2A" w14:textId="1F1D0DC6" w:rsidR="00FD4310" w:rsidRPr="00815810" w:rsidRDefault="00EC24C1" w:rsidP="00A43CFC">
      <w:pPr>
        <w:rPr>
          <w:lang w:val="es-419" w:eastAsia="es-ES"/>
        </w:rPr>
      </w:pPr>
      <w:r>
        <w:rPr>
          <w:lang w:eastAsia="es-ES"/>
        </w:rPr>
        <w:t xml:space="preserve">Añadiendo las etapas previamente mencionadas y una etapa para referir la medida de corriente a tierra en el WE, se diseña el segundo tipo de potenciostato que mide la corriente por medio de un </w:t>
      </w:r>
      <w:r w:rsidRPr="00EC24C1">
        <w:rPr>
          <w:i/>
          <w:lang w:eastAsia="es-ES"/>
        </w:rPr>
        <w:t>shunt</w:t>
      </w:r>
      <w:r w:rsidR="00823D9C">
        <w:rPr>
          <w:lang w:eastAsia="es-ES"/>
        </w:rPr>
        <w:t xml:space="preserve"> pasivo (Ver </w:t>
      </w:r>
      <w:r w:rsidR="00823D9C">
        <w:rPr>
          <w:lang w:eastAsia="es-ES"/>
        </w:rPr>
        <w:fldChar w:fldCharType="begin"/>
      </w:r>
      <w:r w:rsidR="00823D9C">
        <w:rPr>
          <w:lang w:eastAsia="es-ES"/>
        </w:rPr>
        <w:instrText xml:space="preserve"> REF _Ref467802311 \h </w:instrText>
      </w:r>
      <w:r w:rsidR="00823D9C">
        <w:rPr>
          <w:lang w:eastAsia="es-ES"/>
        </w:rPr>
      </w:r>
      <w:r w:rsidR="00823D9C">
        <w:rPr>
          <w:lang w:eastAsia="es-ES"/>
        </w:rPr>
        <w:fldChar w:fldCharType="separate"/>
      </w:r>
      <w:r w:rsidR="00986CFD">
        <w:t xml:space="preserve">Ilustración </w:t>
      </w:r>
      <w:r w:rsidR="00986CFD">
        <w:rPr>
          <w:noProof/>
        </w:rPr>
        <w:t>9</w:t>
      </w:r>
      <w:r w:rsidR="00823D9C">
        <w:rPr>
          <w:lang w:eastAsia="es-ES"/>
        </w:rPr>
        <w:fldChar w:fldCharType="end"/>
      </w:r>
      <w:r w:rsidR="00823D9C">
        <w:rPr>
          <w:lang w:eastAsia="es-ES"/>
        </w:rPr>
        <w:t>).</w:t>
      </w:r>
    </w:p>
    <w:p w14:paraId="57C664B3" w14:textId="77777777" w:rsidR="00E304B3" w:rsidRDefault="00E304B3" w:rsidP="00E304B3">
      <w:pPr>
        <w:keepNext/>
        <w:jc w:val="center"/>
      </w:pPr>
      <w:r w:rsidRPr="004224D5">
        <w:rPr>
          <w:noProof/>
          <w:lang w:eastAsia="es-CO"/>
        </w:rPr>
        <w:drawing>
          <wp:inline distT="0" distB="0" distL="0" distR="0" wp14:anchorId="2FFBE8F5" wp14:editId="6E24D4B8">
            <wp:extent cx="3933825" cy="2283858"/>
            <wp:effectExtent l="0" t="0" r="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19249" cy="2333453"/>
                    </a:xfrm>
                    <a:prstGeom prst="rect">
                      <a:avLst/>
                    </a:prstGeom>
                  </pic:spPr>
                </pic:pic>
              </a:graphicData>
            </a:graphic>
          </wp:inline>
        </w:drawing>
      </w:r>
    </w:p>
    <w:p w14:paraId="7111FFE4" w14:textId="42877C28" w:rsidR="00FD4310" w:rsidRDefault="00E304B3" w:rsidP="00E304B3">
      <w:pPr>
        <w:pStyle w:val="Descripcin"/>
        <w:jc w:val="center"/>
        <w:rPr>
          <w:lang w:eastAsia="es-ES"/>
        </w:rPr>
      </w:pPr>
      <w:bookmarkStart w:id="98" w:name="_Ref467802311"/>
      <w:bookmarkStart w:id="99" w:name="_Ref467717962"/>
      <w:r>
        <w:t xml:space="preserve">Ilustración </w:t>
      </w:r>
      <w:r>
        <w:fldChar w:fldCharType="begin"/>
      </w:r>
      <w:r>
        <w:instrText xml:space="preserve"> SEQ Ilustración \* ARABIC </w:instrText>
      </w:r>
      <w:r>
        <w:fldChar w:fldCharType="separate"/>
      </w:r>
      <w:r w:rsidR="00986CFD">
        <w:rPr>
          <w:noProof/>
        </w:rPr>
        <w:t>9</w:t>
      </w:r>
      <w:r>
        <w:fldChar w:fldCharType="end"/>
      </w:r>
      <w:bookmarkEnd w:id="98"/>
      <w:r>
        <w:t xml:space="preserve"> - Diseño del potenciostato: </w:t>
      </w:r>
      <w:r w:rsidRPr="00E304B3">
        <w:rPr>
          <w:i/>
        </w:rPr>
        <w:t>shunt</w:t>
      </w:r>
      <w:r>
        <w:t xml:space="preserve"> pasivo</w:t>
      </w:r>
      <w:bookmarkEnd w:id="99"/>
      <w:r w:rsidR="00823D9C">
        <w:t xml:space="preserve">. Imagen tomada de </w:t>
      </w:r>
      <w:r w:rsidR="00823D9C">
        <w:fldChar w:fldCharType="begin" w:fldLock="1"/>
      </w:r>
      <w:r w:rsidR="00015D5A">
        <w:instrText>MERGEFIELD .wWw..wWw.QIQQA_CLUSTER.oOo.27442e9cc71c443694283f0653912753.oOo.PotentiostatsSummary.oOo.2D63B029-23D0-40EF-A022-E46901C0C748.xXx.SEPARATE_AUTHOR_DATE.xXx..oOo. \* MERGEFORMAT</w:instrText>
      </w:r>
      <w:r w:rsidR="00823D9C">
        <w:fldChar w:fldCharType="separate"/>
      </w:r>
      <w:r w:rsidR="00015D5A" w:rsidRPr="00015D5A">
        <w:rPr>
          <w:color w:val="auto"/>
          <w:szCs w:val="24"/>
          <w:lang w:eastAsia="es-ES"/>
        </w:rPr>
        <w:t>[2]</w:t>
      </w:r>
      <w:r w:rsidR="00823D9C">
        <w:fldChar w:fldCharType="end"/>
      </w:r>
    </w:p>
    <w:p w14:paraId="5A92B800" w14:textId="77777777" w:rsidR="00E304B3" w:rsidRDefault="00E304B3" w:rsidP="00A43CFC">
      <w:pPr>
        <w:rPr>
          <w:lang w:eastAsia="es-ES"/>
        </w:rPr>
      </w:pPr>
    </w:p>
    <w:p w14:paraId="49A9C0AD" w14:textId="50CD34D4" w:rsidR="00E304B3" w:rsidRDefault="00E304B3" w:rsidP="00A43CFC">
      <w:pPr>
        <w:rPr>
          <w:lang w:eastAsia="es-ES"/>
        </w:rPr>
      </w:pPr>
      <w:r>
        <w:rPr>
          <w:lang w:eastAsia="es-ES"/>
        </w:rPr>
        <w:lastRenderedPageBreak/>
        <w:t xml:space="preserve">Debido a que la medición de la corriente está referida a tierra y se hace sobre Rout, el rango dinámico </w:t>
      </w:r>
      <w:r w:rsidR="00823D9C">
        <w:rPr>
          <w:lang w:eastAsia="es-ES"/>
        </w:rPr>
        <w:t>se incrementa,</w:t>
      </w:r>
      <w:r>
        <w:rPr>
          <w:lang w:eastAsia="es-ES"/>
        </w:rPr>
        <w:t xml:space="preserve"> </w:t>
      </w:r>
      <w:r w:rsidR="00823D9C">
        <w:rPr>
          <w:lang w:eastAsia="es-ES"/>
        </w:rPr>
        <w:t>pero</w:t>
      </w:r>
      <w:r>
        <w:rPr>
          <w:lang w:eastAsia="es-ES"/>
        </w:rPr>
        <w:t xml:space="preserve"> </w:t>
      </w:r>
      <w:r w:rsidR="00823D9C">
        <w:rPr>
          <w:lang w:eastAsia="es-ES"/>
        </w:rPr>
        <w:t xml:space="preserve">por </w:t>
      </w:r>
      <w:r>
        <w:rPr>
          <w:lang w:eastAsia="es-ES"/>
        </w:rPr>
        <w:t>la cantidad de componente se hace más difícil su implementación</w:t>
      </w:r>
      <w:r w:rsidR="00BB3531">
        <w:rPr>
          <w:lang w:eastAsia="es-ES"/>
        </w:rPr>
        <w:t xml:space="preserve"> y</w:t>
      </w:r>
      <w:r>
        <w:rPr>
          <w:lang w:eastAsia="es-ES"/>
        </w:rPr>
        <w:t xml:space="preserve"> el ruido intrínseco del potenciostato aumenta</w:t>
      </w:r>
      <w:r w:rsidR="00BB3531">
        <w:rPr>
          <w:lang w:eastAsia="es-ES"/>
        </w:rPr>
        <w:t xml:space="preserve">, además de </w:t>
      </w:r>
      <w:r w:rsidR="00823D9C">
        <w:rPr>
          <w:lang w:eastAsia="es-ES"/>
        </w:rPr>
        <w:t>capturar</w:t>
      </w:r>
      <w:r w:rsidR="00BB3531">
        <w:rPr>
          <w:lang w:eastAsia="es-ES"/>
        </w:rPr>
        <w:t xml:space="preserve"> una mayor cantidad de ruido del ambiente debido a que </w:t>
      </w:r>
      <w:r>
        <w:rPr>
          <w:lang w:eastAsia="es-ES"/>
        </w:rPr>
        <w:t>el WE no está referido a tierra.</w:t>
      </w:r>
    </w:p>
    <w:p w14:paraId="10517D2D" w14:textId="7B3A66A4" w:rsidR="00AE0090" w:rsidRPr="005403FB" w:rsidRDefault="005403FB" w:rsidP="005403FB">
      <w:pPr>
        <w:jc w:val="left"/>
        <w:rPr>
          <w:lang w:eastAsia="es-ES"/>
        </w:rPr>
      </w:pPr>
      <w:r>
        <w:rPr>
          <w:lang w:eastAsia="es-ES"/>
        </w:rPr>
        <w:t xml:space="preserve">En la </w:t>
      </w:r>
      <w:r>
        <w:rPr>
          <w:lang w:eastAsia="es-ES"/>
        </w:rPr>
        <w:fldChar w:fldCharType="begin"/>
      </w:r>
      <w:r>
        <w:rPr>
          <w:lang w:eastAsia="es-ES"/>
        </w:rPr>
        <w:instrText xml:space="preserve"> REF _Ref467802405 \h  \* MERGEFORMAT </w:instrText>
      </w:r>
      <w:r>
        <w:rPr>
          <w:lang w:eastAsia="es-ES"/>
        </w:rPr>
      </w:r>
      <w:r>
        <w:rPr>
          <w:lang w:eastAsia="es-ES"/>
        </w:rPr>
        <w:fldChar w:fldCharType="separate"/>
      </w:r>
      <w:r w:rsidR="00986CFD">
        <w:rPr>
          <w:lang w:eastAsia="es-ES"/>
        </w:rPr>
        <w:t>Ilustración 10</w:t>
      </w:r>
      <w:r>
        <w:rPr>
          <w:lang w:eastAsia="es-ES"/>
        </w:rPr>
        <w:fldChar w:fldCharType="end"/>
      </w:r>
      <w:r>
        <w:rPr>
          <w:lang w:eastAsia="es-ES"/>
        </w:rPr>
        <w:t xml:space="preserve"> se muestra el diseño del potenciostato: shunt activo el cual tiene una </w:t>
      </w:r>
      <w:r w:rsidR="00823D9C">
        <w:rPr>
          <w:lang w:eastAsia="es-ES"/>
        </w:rPr>
        <w:t xml:space="preserve">cantidad de menor cantidad de componentes reduciendo el ruido intrínseco del instrumento que el modelo anterior, pero mantiene </w:t>
      </w:r>
      <w:r w:rsidR="001D3BC0">
        <w:rPr>
          <w:lang w:eastAsia="es-ES"/>
        </w:rPr>
        <w:t>un rango dinámico amplio</w:t>
      </w:r>
      <w:r w:rsidR="00AE0090">
        <w:rPr>
          <w:lang w:eastAsia="es-ES"/>
        </w:rPr>
        <w:t xml:space="preserve"> y </w:t>
      </w:r>
      <w:r w:rsidR="009C5EBB">
        <w:rPr>
          <w:lang w:eastAsia="es-ES"/>
        </w:rPr>
        <w:t>este modelo logra</w:t>
      </w:r>
      <w:r w:rsidR="00AE0090">
        <w:rPr>
          <w:lang w:eastAsia="es-ES"/>
        </w:rPr>
        <w:t xml:space="preserve"> medir corrientes en l</w:t>
      </w:r>
      <w:r w:rsidR="00823D9C">
        <w:rPr>
          <w:lang w:eastAsia="es-ES"/>
        </w:rPr>
        <w:t>os valores de los microamperios</w:t>
      </w:r>
      <w:r w:rsidR="00AE0090">
        <w:rPr>
          <w:lang w:eastAsia="es-ES"/>
        </w:rPr>
        <w:t>.</w:t>
      </w:r>
    </w:p>
    <w:p w14:paraId="213BD009" w14:textId="77777777" w:rsidR="00AE0090" w:rsidRDefault="00AE0090" w:rsidP="00AE0090">
      <w:pPr>
        <w:keepNext/>
        <w:jc w:val="center"/>
      </w:pPr>
      <w:r w:rsidRPr="004224D5">
        <w:rPr>
          <w:noProof/>
          <w:lang w:eastAsia="es-CO"/>
        </w:rPr>
        <w:drawing>
          <wp:inline distT="0" distB="0" distL="0" distR="0" wp14:anchorId="16018F42" wp14:editId="54E1868E">
            <wp:extent cx="4105275" cy="2333820"/>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59657" cy="2364736"/>
                    </a:xfrm>
                    <a:prstGeom prst="rect">
                      <a:avLst/>
                    </a:prstGeom>
                  </pic:spPr>
                </pic:pic>
              </a:graphicData>
            </a:graphic>
          </wp:inline>
        </w:drawing>
      </w:r>
    </w:p>
    <w:p w14:paraId="0EA8B4F3" w14:textId="0EB1C07E" w:rsidR="00AE0090" w:rsidRDefault="00AE0090" w:rsidP="00AE0090">
      <w:pPr>
        <w:pStyle w:val="Descripcin"/>
        <w:jc w:val="center"/>
      </w:pPr>
      <w:bookmarkStart w:id="100" w:name="_Ref467802405"/>
      <w:bookmarkStart w:id="101" w:name="_Ref467718816"/>
      <w:r>
        <w:t xml:space="preserve">Ilustración </w:t>
      </w:r>
      <w:r>
        <w:fldChar w:fldCharType="begin"/>
      </w:r>
      <w:r>
        <w:instrText xml:space="preserve"> SEQ Ilustración \* ARABIC </w:instrText>
      </w:r>
      <w:r>
        <w:fldChar w:fldCharType="separate"/>
      </w:r>
      <w:r w:rsidR="00986CFD">
        <w:rPr>
          <w:noProof/>
        </w:rPr>
        <w:t>10</w:t>
      </w:r>
      <w:r>
        <w:fldChar w:fldCharType="end"/>
      </w:r>
      <w:bookmarkEnd w:id="100"/>
      <w:r>
        <w:t xml:space="preserve"> - Diseño de potenciostato: </w:t>
      </w:r>
      <w:r w:rsidRPr="00AE0090">
        <w:rPr>
          <w:i/>
        </w:rPr>
        <w:t>shunt</w:t>
      </w:r>
      <w:r>
        <w:t xml:space="preserve"> activo</w:t>
      </w:r>
      <w:bookmarkEnd w:id="101"/>
      <w:r w:rsidR="00823D9C">
        <w:t xml:space="preserve">. Imagen tomada de </w:t>
      </w:r>
      <w:r w:rsidR="00823D9C">
        <w:fldChar w:fldCharType="begin" w:fldLock="1"/>
      </w:r>
      <w:r w:rsidR="00015D5A">
        <w:instrText>MERGEFIELD .wWw..wWw.QIQQA_CLUSTER.oOo.62bc5d2d65fd4eef92a4887dcd00d318.oOo.PotentiostatsSummary.oOo.2D63B029-23D0-40EF-A022-E46901C0C748.xXx.SEPARATE_AUTHOR_DATE.xXx..oOo. \* MERGEFORMAT</w:instrText>
      </w:r>
      <w:r w:rsidR="00823D9C">
        <w:fldChar w:fldCharType="separate"/>
      </w:r>
      <w:r w:rsidR="00015D5A" w:rsidRPr="00015D5A">
        <w:rPr>
          <w:color w:val="auto"/>
          <w:szCs w:val="24"/>
          <w:lang w:eastAsia="es-ES"/>
        </w:rPr>
        <w:t>[2]</w:t>
      </w:r>
      <w:r w:rsidR="00823D9C">
        <w:fldChar w:fldCharType="end"/>
      </w:r>
    </w:p>
    <w:p w14:paraId="79329348" w14:textId="023C6FBF" w:rsidR="00AE0090" w:rsidRPr="00AE0090" w:rsidRDefault="00AE0090" w:rsidP="00AE0090">
      <w:r>
        <w:t xml:space="preserve">Además de las ventajas mencionadas en el párrafo anterior, en este modelo los valores de voltaje y corriente están referidos a tierra y puede implementarse de diferentes </w:t>
      </w:r>
      <w:r w:rsidR="001D3BC0">
        <w:t>maneras,</w:t>
      </w:r>
      <w:r>
        <w:t xml:space="preserve"> aunque como el WE no está referido a tierra, sino a una tierra virtual, se debe tener </w:t>
      </w:r>
      <w:r w:rsidR="00823D9C">
        <w:t>precaución con el ruido del ambiente</w:t>
      </w:r>
      <w:r>
        <w:t>.</w:t>
      </w:r>
    </w:p>
    <w:p w14:paraId="24493C86" w14:textId="0B57EB45" w:rsidR="0041435A" w:rsidRDefault="00AE0090" w:rsidP="0041435A">
      <w:pPr>
        <w:rPr>
          <w:lang w:eastAsia="es-ES"/>
        </w:rPr>
      </w:pPr>
      <w:r>
        <w:rPr>
          <w:lang w:eastAsia="es-ES"/>
        </w:rPr>
        <w:t>Se decidió implementar el modelo mostrado en la</w:t>
      </w:r>
      <w:r w:rsidR="00823D9C">
        <w:rPr>
          <w:lang w:eastAsia="es-ES"/>
        </w:rPr>
        <w:t xml:space="preserve"> </w:t>
      </w:r>
      <w:r w:rsidR="00823D9C">
        <w:rPr>
          <w:lang w:eastAsia="es-ES"/>
        </w:rPr>
        <w:fldChar w:fldCharType="begin"/>
      </w:r>
      <w:r w:rsidR="00823D9C">
        <w:rPr>
          <w:lang w:eastAsia="es-ES"/>
        </w:rPr>
        <w:instrText xml:space="preserve"> REF _Ref467802405 \h </w:instrText>
      </w:r>
      <w:r w:rsidR="00823D9C">
        <w:rPr>
          <w:lang w:eastAsia="es-ES"/>
        </w:rPr>
      </w:r>
      <w:r w:rsidR="00823D9C">
        <w:rPr>
          <w:lang w:eastAsia="es-ES"/>
        </w:rPr>
        <w:fldChar w:fldCharType="separate"/>
      </w:r>
      <w:r w:rsidR="00986CFD">
        <w:t xml:space="preserve">Ilustración </w:t>
      </w:r>
      <w:r w:rsidR="00986CFD">
        <w:rPr>
          <w:noProof/>
        </w:rPr>
        <w:t>10</w:t>
      </w:r>
      <w:r w:rsidR="00823D9C">
        <w:rPr>
          <w:lang w:eastAsia="es-ES"/>
        </w:rPr>
        <w:fldChar w:fldCharType="end"/>
      </w:r>
      <w:r>
        <w:rPr>
          <w:lang w:eastAsia="es-ES"/>
        </w:rPr>
        <w:t xml:space="preserve"> debido a que se ajusta mejor a las especificaciones del instrumento de medición expuestas en la sección </w:t>
      </w:r>
      <w:r>
        <w:rPr>
          <w:lang w:eastAsia="es-ES"/>
        </w:rPr>
        <w:fldChar w:fldCharType="begin"/>
      </w:r>
      <w:r>
        <w:rPr>
          <w:lang w:eastAsia="es-ES"/>
        </w:rPr>
        <w:instrText xml:space="preserve"> REF _Ref467718935 \r \h </w:instrText>
      </w:r>
      <w:r>
        <w:rPr>
          <w:lang w:eastAsia="es-ES"/>
        </w:rPr>
      </w:r>
      <w:r>
        <w:rPr>
          <w:lang w:eastAsia="es-ES"/>
        </w:rPr>
        <w:fldChar w:fldCharType="separate"/>
      </w:r>
      <w:r w:rsidR="00986CFD">
        <w:rPr>
          <w:lang w:eastAsia="es-ES"/>
        </w:rPr>
        <w:t>1.3</w:t>
      </w:r>
      <w:r>
        <w:rPr>
          <w:lang w:eastAsia="es-ES"/>
        </w:rPr>
        <w:fldChar w:fldCharType="end"/>
      </w:r>
      <w:r w:rsidR="00823D9C">
        <w:rPr>
          <w:lang w:eastAsia="es-ES"/>
        </w:rPr>
        <w:t xml:space="preserve"> del capítulo 1</w:t>
      </w:r>
      <w:r w:rsidR="00F642C4">
        <w:rPr>
          <w:lang w:eastAsia="es-ES"/>
        </w:rPr>
        <w:t xml:space="preserve">. </w:t>
      </w:r>
    </w:p>
    <w:p w14:paraId="28A3B4D3" w14:textId="0299F5A6" w:rsidR="00400593" w:rsidRPr="00400593" w:rsidRDefault="00F642C4" w:rsidP="00400593">
      <w:pPr>
        <w:rPr>
          <w:szCs w:val="22"/>
          <w:lang w:eastAsia="es-ES"/>
        </w:rPr>
      </w:pPr>
      <w:r>
        <w:rPr>
          <w:lang w:eastAsia="es-ES"/>
        </w:rPr>
        <w:t xml:space="preserve">Como se expuso previamente, este diseño tiene problemas con el </w:t>
      </w:r>
      <w:r w:rsidR="00823D9C">
        <w:rPr>
          <w:lang w:eastAsia="es-ES"/>
        </w:rPr>
        <w:t>ruido capturado d</w:t>
      </w:r>
      <w:r>
        <w:rPr>
          <w:lang w:eastAsia="es-ES"/>
        </w:rPr>
        <w:t xml:space="preserve">el ambiente al momento de realizar la medida. La solución que se planteó para este problema es utilizar un amplificador de instrumentación sobre el resistor </w:t>
      </w:r>
      <w:r w:rsidR="00400593">
        <w:rPr>
          <w:lang w:eastAsia="es-ES"/>
        </w:rPr>
        <w:t xml:space="preserve">Rm debido a que </w:t>
      </w:r>
      <w:r>
        <w:rPr>
          <w:lang w:eastAsia="es-ES"/>
        </w:rPr>
        <w:t xml:space="preserve">su impedancia de entrada es alta y tiene un factor de rechazo a modo común alto, además </w:t>
      </w:r>
      <w:r w:rsidR="002731D1">
        <w:rPr>
          <w:lang w:eastAsia="es-ES"/>
        </w:rPr>
        <w:t xml:space="preserve">previene </w:t>
      </w:r>
      <w:r>
        <w:rPr>
          <w:lang w:eastAsia="es-ES"/>
        </w:rPr>
        <w:t>el ruido generado por posibles fluctuaciones</w:t>
      </w:r>
      <w:r w:rsidR="002731D1">
        <w:rPr>
          <w:lang w:eastAsia="es-ES"/>
        </w:rPr>
        <w:t xml:space="preserve"> de corriente y voltaje ocasionadas</w:t>
      </w:r>
      <w:r>
        <w:rPr>
          <w:lang w:eastAsia="es-ES"/>
        </w:rPr>
        <w:t xml:space="preserve"> </w:t>
      </w:r>
      <w:r w:rsidR="00400593">
        <w:rPr>
          <w:lang w:eastAsia="es-ES"/>
        </w:rPr>
        <w:t xml:space="preserve">por el operacional </w:t>
      </w:r>
      <w:r>
        <w:rPr>
          <w:lang w:eastAsia="es-ES"/>
        </w:rPr>
        <w:t>en WE.</w:t>
      </w:r>
      <w:r w:rsidR="00400593">
        <w:rPr>
          <w:lang w:eastAsia="es-ES"/>
        </w:rPr>
        <w:t xml:space="preserve"> El dispositivo seleccionado para esta etapa es el </w:t>
      </w:r>
      <w:r w:rsidR="00400593" w:rsidRPr="00400593">
        <w:rPr>
          <w:szCs w:val="22"/>
          <w:lang w:eastAsia="es-ES"/>
        </w:rPr>
        <w:t>INA188</w:t>
      </w:r>
      <w:r w:rsidR="00400593" w:rsidRPr="00400593">
        <w:rPr>
          <w:rStyle w:val="Refdenotaalpie"/>
          <w:sz w:val="22"/>
          <w:szCs w:val="22"/>
          <w:lang w:eastAsia="es-ES"/>
        </w:rPr>
        <w:footnoteReference w:id="7"/>
      </w:r>
      <w:r w:rsidR="00400593">
        <w:rPr>
          <w:szCs w:val="22"/>
          <w:lang w:eastAsia="es-ES"/>
        </w:rPr>
        <w:t xml:space="preserve">, dado que tiene una impedancia de entrada en modo diferencial de 100GΩ || 6pF y en modo común de 100GΩ || 9.5pF y un CMRR mínimo </w:t>
      </w:r>
      <w:r w:rsidR="00400593">
        <w:rPr>
          <w:szCs w:val="22"/>
          <w:lang w:eastAsia="es-ES"/>
        </w:rPr>
        <w:lastRenderedPageBreak/>
        <w:t>de 84 dB a ganancia unitaria. Además de estas dos consideraciones se tuvo en cuenta de que este amplificador de instrumentación tuviera</w:t>
      </w:r>
      <w:r w:rsidR="002731D1">
        <w:rPr>
          <w:szCs w:val="22"/>
          <w:lang w:eastAsia="es-ES"/>
        </w:rPr>
        <w:t xml:space="preserve"> un mecanismo para eliminar el ruido</w:t>
      </w:r>
      <w:r w:rsidR="00400593">
        <w:rPr>
          <w:szCs w:val="22"/>
          <w:lang w:eastAsia="es-ES"/>
        </w:rPr>
        <w:t xml:space="preserve"> 1/f debido a que se va a </w:t>
      </w:r>
      <w:r w:rsidR="00D9654B">
        <w:rPr>
          <w:szCs w:val="22"/>
          <w:lang w:eastAsia="es-ES"/>
        </w:rPr>
        <w:t>trabajar</w:t>
      </w:r>
      <w:r w:rsidR="00400593">
        <w:rPr>
          <w:szCs w:val="22"/>
          <w:lang w:eastAsia="es-ES"/>
        </w:rPr>
        <w:t xml:space="preserve"> en bajas frecuencias por las especificaciones de diseño mencionadas en la sección </w:t>
      </w:r>
      <w:r w:rsidR="00400593">
        <w:rPr>
          <w:szCs w:val="22"/>
          <w:lang w:eastAsia="es-ES"/>
        </w:rPr>
        <w:fldChar w:fldCharType="begin"/>
      </w:r>
      <w:r w:rsidR="00400593">
        <w:rPr>
          <w:szCs w:val="22"/>
          <w:lang w:eastAsia="es-ES"/>
        </w:rPr>
        <w:instrText xml:space="preserve"> REF _Ref467731782 \r \h </w:instrText>
      </w:r>
      <w:r w:rsidR="00400593">
        <w:rPr>
          <w:szCs w:val="22"/>
          <w:lang w:eastAsia="es-ES"/>
        </w:rPr>
      </w:r>
      <w:r w:rsidR="00400593">
        <w:rPr>
          <w:szCs w:val="22"/>
          <w:lang w:eastAsia="es-ES"/>
        </w:rPr>
        <w:fldChar w:fldCharType="separate"/>
      </w:r>
      <w:r w:rsidR="00986CFD">
        <w:rPr>
          <w:szCs w:val="22"/>
          <w:lang w:eastAsia="es-ES"/>
        </w:rPr>
        <w:t>1.3</w:t>
      </w:r>
      <w:r w:rsidR="00400593">
        <w:rPr>
          <w:szCs w:val="22"/>
          <w:lang w:eastAsia="es-ES"/>
        </w:rPr>
        <w:fldChar w:fldCharType="end"/>
      </w:r>
      <w:r w:rsidR="002731D1">
        <w:rPr>
          <w:szCs w:val="22"/>
          <w:lang w:eastAsia="es-ES"/>
        </w:rPr>
        <w:t xml:space="preserve"> del capítulo 1</w:t>
      </w:r>
      <w:r w:rsidR="00400593">
        <w:rPr>
          <w:szCs w:val="22"/>
          <w:lang w:eastAsia="es-ES"/>
        </w:rPr>
        <w:t>.</w:t>
      </w:r>
    </w:p>
    <w:p w14:paraId="2B5CDBD2" w14:textId="6FB63249" w:rsidR="00F642C4" w:rsidRPr="002731D1" w:rsidRDefault="00F642C4" w:rsidP="0041435A">
      <w:pPr>
        <w:rPr>
          <w:lang w:eastAsia="es-ES"/>
        </w:rPr>
      </w:pPr>
      <w:r>
        <w:rPr>
          <w:lang w:eastAsia="es-ES"/>
        </w:rPr>
        <w:t>Según las especificaciones del diseño, la corriente máxima que puede circular a través de la celda radles es de 100mA, por tal razón los operacionales</w:t>
      </w:r>
      <w:r w:rsidR="00253A79">
        <w:rPr>
          <w:lang w:eastAsia="es-ES"/>
        </w:rPr>
        <w:t xml:space="preserve"> de las etapas</w:t>
      </w:r>
      <w:r>
        <w:rPr>
          <w:lang w:eastAsia="es-ES"/>
        </w:rPr>
        <w:t xml:space="preserve"> PA y CS-PA mostrados en la </w:t>
      </w:r>
      <w:r w:rsidR="002731D1">
        <w:rPr>
          <w:lang w:eastAsia="es-ES"/>
        </w:rPr>
        <w:fldChar w:fldCharType="begin"/>
      </w:r>
      <w:r w:rsidR="002731D1">
        <w:rPr>
          <w:lang w:eastAsia="es-ES"/>
        </w:rPr>
        <w:instrText xml:space="preserve"> REF _Ref467802405 \h </w:instrText>
      </w:r>
      <w:r w:rsidR="002731D1">
        <w:rPr>
          <w:lang w:eastAsia="es-ES"/>
        </w:rPr>
      </w:r>
      <w:r w:rsidR="002731D1">
        <w:rPr>
          <w:lang w:eastAsia="es-ES"/>
        </w:rPr>
        <w:fldChar w:fldCharType="separate"/>
      </w:r>
      <w:r w:rsidR="00986CFD">
        <w:t xml:space="preserve">Ilustración </w:t>
      </w:r>
      <w:r w:rsidR="00986CFD">
        <w:rPr>
          <w:noProof/>
        </w:rPr>
        <w:t>10</w:t>
      </w:r>
      <w:r w:rsidR="002731D1">
        <w:rPr>
          <w:lang w:eastAsia="es-ES"/>
        </w:rPr>
        <w:fldChar w:fldCharType="end"/>
      </w:r>
      <w:r w:rsidR="002731D1">
        <w:rPr>
          <w:lang w:eastAsia="es-ES"/>
        </w:rPr>
        <w:t xml:space="preserve"> </w:t>
      </w:r>
      <w:r>
        <w:rPr>
          <w:lang w:eastAsia="es-ES"/>
        </w:rPr>
        <w:t xml:space="preserve">deben </w:t>
      </w:r>
      <w:r w:rsidR="002731D1">
        <w:rPr>
          <w:lang w:eastAsia="es-ES"/>
        </w:rPr>
        <w:t>manejar</w:t>
      </w:r>
      <w:r>
        <w:rPr>
          <w:lang w:eastAsia="es-ES"/>
        </w:rPr>
        <w:t xml:space="preserve"> una corriente mayor a 100mA </w:t>
      </w:r>
      <w:r w:rsidR="002731D1">
        <w:rPr>
          <w:lang w:eastAsia="es-ES"/>
        </w:rPr>
        <w:t>y</w:t>
      </w:r>
      <w:r>
        <w:rPr>
          <w:lang w:eastAsia="es-ES"/>
        </w:rPr>
        <w:t xml:space="preserve"> un voltaje a la salida de</w:t>
      </w:r>
      <w:r w:rsidR="002731D1">
        <w:rPr>
          <w:lang w:eastAsia="es-ES"/>
        </w:rPr>
        <w:t xml:space="preserve"> hasta</w:t>
      </w:r>
      <w:r>
        <w:rPr>
          <w:lang w:eastAsia="es-ES"/>
        </w:rPr>
        <w:t xml:space="preserve"> 10V. Con estos dos criterios se escogió el amplificador </w:t>
      </w:r>
      <w:r w:rsidRPr="00F642C4">
        <w:rPr>
          <w:szCs w:val="22"/>
          <w:lang w:eastAsia="es-ES"/>
        </w:rPr>
        <w:t>LM6171</w:t>
      </w:r>
      <w:r w:rsidRPr="00F642C4">
        <w:rPr>
          <w:rStyle w:val="Refdenotaalpie"/>
          <w:sz w:val="22"/>
          <w:szCs w:val="22"/>
          <w:lang w:eastAsia="es-ES"/>
        </w:rPr>
        <w:footnoteReference w:id="8"/>
      </w:r>
      <w:r w:rsidR="002731D1">
        <w:rPr>
          <w:szCs w:val="22"/>
          <w:lang w:eastAsia="es-ES"/>
        </w:rPr>
        <w:t xml:space="preserve"> </w:t>
      </w:r>
      <w:r w:rsidR="005403FB">
        <w:rPr>
          <w:szCs w:val="22"/>
          <w:lang w:eastAsia="es-ES"/>
        </w:rPr>
        <w:t>cuya corriente es de</w:t>
      </w:r>
      <w:r w:rsidR="002731D1">
        <w:rPr>
          <w:szCs w:val="22"/>
          <w:lang w:eastAsia="es-ES"/>
        </w:rPr>
        <w:t xml:space="preserve"> </w:t>
      </w:r>
      <w:r w:rsidR="00DB1D88">
        <w:rPr>
          <w:szCs w:val="22"/>
          <w:lang w:eastAsia="es-ES"/>
        </w:rPr>
        <w:t>136mA y un voltaje salida</w:t>
      </w:r>
      <w:r w:rsidR="002731D1">
        <w:rPr>
          <w:szCs w:val="22"/>
          <w:lang w:eastAsia="es-ES"/>
        </w:rPr>
        <w:t>, con fuentes de polarización de ± 15,</w:t>
      </w:r>
      <w:r w:rsidR="00DB1D88">
        <w:rPr>
          <w:szCs w:val="22"/>
          <w:lang w:eastAsia="es-ES"/>
        </w:rPr>
        <w:t xml:space="preserve"> capaz de llegar a </w:t>
      </w:r>
      <w:r w:rsidR="002731D1">
        <w:rPr>
          <w:szCs w:val="22"/>
          <w:lang w:eastAsia="es-ES"/>
        </w:rPr>
        <w:t xml:space="preserve">los </w:t>
      </w:r>
      <w:r w:rsidR="00DB1D88">
        <w:rPr>
          <w:szCs w:val="22"/>
          <w:lang w:eastAsia="es-ES"/>
        </w:rPr>
        <w:t>10V.</w:t>
      </w:r>
    </w:p>
    <w:p w14:paraId="2469C09C" w14:textId="4AB79E3C" w:rsidR="00DB1D88" w:rsidRDefault="00477C69" w:rsidP="00D7466B">
      <w:pPr>
        <w:rPr>
          <w:szCs w:val="22"/>
          <w:lang w:eastAsia="es-ES"/>
        </w:rPr>
      </w:pPr>
      <w:r>
        <w:rPr>
          <w:szCs w:val="22"/>
          <w:lang w:eastAsia="es-ES"/>
        </w:rPr>
        <w:t>Para seleccionar los operac</w:t>
      </w:r>
      <w:r w:rsidR="00DB1D88">
        <w:rPr>
          <w:szCs w:val="22"/>
          <w:lang w:eastAsia="es-ES"/>
        </w:rPr>
        <w:t>ional</w:t>
      </w:r>
      <w:r w:rsidR="00253A79">
        <w:rPr>
          <w:szCs w:val="22"/>
          <w:lang w:eastAsia="es-ES"/>
        </w:rPr>
        <w:t xml:space="preserve"> de la etapa</w:t>
      </w:r>
      <w:r w:rsidR="00DB1D88">
        <w:rPr>
          <w:szCs w:val="22"/>
          <w:lang w:eastAsia="es-ES"/>
        </w:rPr>
        <w:t xml:space="preserve"> </w:t>
      </w:r>
      <w:r>
        <w:rPr>
          <w:szCs w:val="22"/>
          <w:lang w:eastAsia="es-ES"/>
        </w:rPr>
        <w:t>CS-VA se tuv</w:t>
      </w:r>
      <w:r w:rsidR="00496040">
        <w:rPr>
          <w:szCs w:val="22"/>
          <w:lang w:val="es-419" w:eastAsia="es-ES"/>
        </w:rPr>
        <w:t>ieron</w:t>
      </w:r>
      <w:r>
        <w:rPr>
          <w:szCs w:val="22"/>
          <w:lang w:eastAsia="es-ES"/>
        </w:rPr>
        <w:t xml:space="preserve"> en cuenta los criterios mencionados al comienzo de esta sección, alta ganancia a lazo abierto</w:t>
      </w:r>
      <w:r w:rsidR="00DB1D88">
        <w:rPr>
          <w:szCs w:val="22"/>
          <w:lang w:eastAsia="es-ES"/>
        </w:rPr>
        <w:t>(OLG)</w:t>
      </w:r>
      <w:r>
        <w:rPr>
          <w:szCs w:val="22"/>
          <w:lang w:eastAsia="es-ES"/>
        </w:rPr>
        <w:t>, alta impedancia de entrada y</w:t>
      </w:r>
      <w:r w:rsidR="00DB1D88">
        <w:rPr>
          <w:szCs w:val="22"/>
          <w:lang w:eastAsia="es-ES"/>
        </w:rPr>
        <w:t xml:space="preserve"> un</w:t>
      </w:r>
      <w:r>
        <w:rPr>
          <w:szCs w:val="22"/>
          <w:lang w:eastAsia="es-ES"/>
        </w:rPr>
        <w:t xml:space="preserve"> alto factor de rechazo a modo común</w:t>
      </w:r>
      <w:r w:rsidR="00DB1D88">
        <w:rPr>
          <w:szCs w:val="22"/>
          <w:lang w:eastAsia="es-ES"/>
        </w:rPr>
        <w:t>(CMRR); con estos criterios se seleccionó el OPA2118</w:t>
      </w:r>
      <w:r w:rsidR="00DB1D88">
        <w:rPr>
          <w:rStyle w:val="Refdenotaalpie"/>
          <w:szCs w:val="22"/>
          <w:lang w:eastAsia="es-ES"/>
        </w:rPr>
        <w:footnoteReference w:id="9"/>
      </w:r>
      <w:r w:rsidR="00DB1D88">
        <w:rPr>
          <w:szCs w:val="22"/>
          <w:lang w:eastAsia="es-ES"/>
        </w:rPr>
        <w:t xml:space="preserve"> pues tiene una </w:t>
      </w:r>
      <w:bookmarkStart w:id="104" w:name="OLE_LINK1"/>
      <w:bookmarkStart w:id="105" w:name="OLE_LINK2"/>
      <w:bookmarkStart w:id="106" w:name="OLE_LINK3"/>
      <w:r w:rsidR="00DB1D88">
        <w:rPr>
          <w:szCs w:val="22"/>
          <w:lang w:eastAsia="es-ES"/>
        </w:rPr>
        <w:t xml:space="preserve">OLG de 136 dB, </w:t>
      </w:r>
      <w:bookmarkStart w:id="107" w:name="OLE_LINK7"/>
      <w:bookmarkStart w:id="108" w:name="OLE_LINK8"/>
      <w:bookmarkStart w:id="109" w:name="OLE_LINK9"/>
      <w:r w:rsidR="00DB1D88">
        <w:rPr>
          <w:szCs w:val="22"/>
          <w:lang w:eastAsia="es-ES"/>
        </w:rPr>
        <w:t xml:space="preserve">una impedancia de entrada en modo diferencial de 100MΩ || 6pF y en modo común de 6TΩ || 9.5pF </w:t>
      </w:r>
      <w:bookmarkEnd w:id="107"/>
      <w:bookmarkEnd w:id="108"/>
      <w:bookmarkEnd w:id="109"/>
      <w:r w:rsidR="00DB1D88">
        <w:rPr>
          <w:szCs w:val="22"/>
          <w:lang w:eastAsia="es-ES"/>
        </w:rPr>
        <w:t>y un CMRR mínimo de 136 dB</w:t>
      </w:r>
      <w:bookmarkEnd w:id="104"/>
      <w:bookmarkEnd w:id="105"/>
      <w:bookmarkEnd w:id="106"/>
      <w:r w:rsidR="00DB1D88">
        <w:rPr>
          <w:szCs w:val="22"/>
          <w:lang w:eastAsia="es-ES"/>
        </w:rPr>
        <w:t xml:space="preserve">. Adicional a estas 3 características se tuvo en cuenta que el operacional tenga </w:t>
      </w:r>
      <w:r w:rsidR="008662DE">
        <w:rPr>
          <w:szCs w:val="22"/>
          <w:lang w:eastAsia="es-ES"/>
        </w:rPr>
        <w:t xml:space="preserve">un mecanismo para eliminar el ruido </w:t>
      </w:r>
      <w:r w:rsidR="00DB1D88">
        <w:rPr>
          <w:szCs w:val="22"/>
          <w:lang w:eastAsia="es-ES"/>
        </w:rPr>
        <w:t>1/f debido a que por las especificaciones de diseño se estará operando en bajas frecuencias</w:t>
      </w:r>
      <w:r w:rsidR="00253A79">
        <w:rPr>
          <w:szCs w:val="22"/>
          <w:lang w:eastAsia="es-ES"/>
        </w:rPr>
        <w:t xml:space="preserve"> y esta etapa está cerca de la resistencia de medida Rm</w:t>
      </w:r>
      <w:r w:rsidR="00DB1D88">
        <w:rPr>
          <w:szCs w:val="22"/>
          <w:lang w:eastAsia="es-ES"/>
        </w:rPr>
        <w:t>.  Para el bloque P</w:t>
      </w:r>
      <w:r w:rsidR="008662DE">
        <w:rPr>
          <w:szCs w:val="22"/>
          <w:lang w:eastAsia="es-ES"/>
        </w:rPr>
        <w:t>BUF también se utiliza el OPA218</w:t>
      </w:r>
      <w:r w:rsidR="00DB1D88">
        <w:rPr>
          <w:szCs w:val="22"/>
          <w:lang w:eastAsia="es-ES"/>
        </w:rPr>
        <w:t>8 dada su impedancia de entrada, su OLG y</w:t>
      </w:r>
      <w:r w:rsidR="008662DE">
        <w:rPr>
          <w:szCs w:val="22"/>
          <w:lang w:eastAsia="es-ES"/>
        </w:rPr>
        <w:t xml:space="preserve"> bajo ruido en frecuencias bajas</w:t>
      </w:r>
      <w:r w:rsidR="00DB1D88">
        <w:rPr>
          <w:szCs w:val="22"/>
          <w:lang w:eastAsia="es-ES"/>
        </w:rPr>
        <w:t xml:space="preserve">. </w:t>
      </w:r>
    </w:p>
    <w:p w14:paraId="080EF8CB" w14:textId="16DFC7D9" w:rsidR="00253A79" w:rsidRDefault="00253A79" w:rsidP="00D7466B">
      <w:pPr>
        <w:rPr>
          <w:szCs w:val="22"/>
          <w:lang w:eastAsia="es-ES"/>
        </w:rPr>
      </w:pPr>
      <w:r>
        <w:rPr>
          <w:szCs w:val="22"/>
          <w:lang w:eastAsia="es-ES"/>
        </w:rPr>
        <w:t>Se decidió sup</w:t>
      </w:r>
      <w:r w:rsidR="008662DE">
        <w:rPr>
          <w:szCs w:val="22"/>
          <w:lang w:eastAsia="es-ES"/>
        </w:rPr>
        <w:t>rimir la etapa VA debido a que</w:t>
      </w:r>
      <w:r>
        <w:rPr>
          <w:szCs w:val="22"/>
          <w:lang w:eastAsia="es-ES"/>
        </w:rPr>
        <w:t xml:space="preserve"> el operacional LM6171 cumple con las tres especificaciones mencionadas en el párrafo anterior, OLG de 90 dB, una impedancia de entrada en modo diferencial de 40MΩ || 6pF y en modo común de 4.9Ω || 9.5pF y un CMRR mínimo </w:t>
      </w:r>
      <w:r w:rsidR="008662DE">
        <w:rPr>
          <w:szCs w:val="22"/>
          <w:lang w:eastAsia="es-ES"/>
        </w:rPr>
        <w:t>de 80 dB y no es necesario suprimir el ruido 1/f.</w:t>
      </w:r>
    </w:p>
    <w:p w14:paraId="416B283D" w14:textId="333D8F2D" w:rsidR="00217EBA" w:rsidRPr="008109DE" w:rsidRDefault="00F743F6" w:rsidP="00217EBA">
      <w:pPr>
        <w:rPr>
          <w:lang w:eastAsia="es-ES"/>
        </w:rPr>
      </w:pPr>
      <w:bookmarkStart w:id="110" w:name="OLE_LINK32"/>
      <w:bookmarkStart w:id="111" w:name="OLE_LINK33"/>
      <w:r>
        <w:rPr>
          <w:lang w:eastAsia="es-ES"/>
        </w:rPr>
        <w:t xml:space="preserve">Una vez definidos los dispositivos </w:t>
      </w:r>
      <w:r w:rsidR="00253A79">
        <w:rPr>
          <w:lang w:eastAsia="es-ES"/>
        </w:rPr>
        <w:t>que se va</w:t>
      </w:r>
      <w:r>
        <w:rPr>
          <w:lang w:eastAsia="es-ES"/>
        </w:rPr>
        <w:t>n</w:t>
      </w:r>
      <w:r w:rsidR="00253A79">
        <w:rPr>
          <w:lang w:eastAsia="es-ES"/>
        </w:rPr>
        <w:t xml:space="preserve"> a utilizar en cada una de las etapas, procedemos a </w:t>
      </w:r>
      <w:r>
        <w:rPr>
          <w:lang w:eastAsia="es-ES"/>
        </w:rPr>
        <w:t>especificar</w:t>
      </w:r>
      <w:r w:rsidR="00217EBA">
        <w:rPr>
          <w:lang w:eastAsia="es-ES"/>
        </w:rPr>
        <w:t xml:space="preserve"> los valores de </w:t>
      </w:r>
      <m:oMath>
        <m:sSub>
          <m:sSubPr>
            <m:ctrlPr>
              <w:rPr>
                <w:rFonts w:ascii="Cambria Math" w:hAnsi="Cambria Math"/>
                <w:i/>
                <w:lang w:eastAsia="es-ES"/>
              </w:rPr>
            </m:ctrlPr>
          </m:sSubPr>
          <m:e>
            <m:r>
              <w:rPr>
                <w:rFonts w:ascii="Cambria Math" w:hAnsi="Cambria Math"/>
                <w:lang w:eastAsia="es-ES"/>
              </w:rPr>
              <m:t>R</m:t>
            </m:r>
          </m:e>
          <m:sub>
            <m:r>
              <w:rPr>
                <w:rFonts w:ascii="Cambria Math" w:hAnsi="Cambria Math"/>
                <w:lang w:eastAsia="es-ES"/>
              </w:rPr>
              <m:t>d</m:t>
            </m:r>
          </m:sub>
        </m:sSub>
      </m:oMath>
      <w:r w:rsidR="00217EBA">
        <w:rPr>
          <w:lang w:eastAsia="es-ES"/>
        </w:rPr>
        <w:t xml:space="preserve"> y </w:t>
      </w:r>
      <m:oMath>
        <m:sSub>
          <m:sSubPr>
            <m:ctrlPr>
              <w:rPr>
                <w:rFonts w:ascii="Cambria Math" w:hAnsi="Cambria Math"/>
                <w:i/>
                <w:lang w:eastAsia="es-ES"/>
              </w:rPr>
            </m:ctrlPr>
          </m:sSubPr>
          <m:e>
            <m:r>
              <w:rPr>
                <w:rFonts w:ascii="Cambria Math" w:hAnsi="Cambria Math"/>
                <w:lang w:eastAsia="es-ES"/>
              </w:rPr>
              <m:t>C</m:t>
            </m:r>
          </m:e>
          <m:sub>
            <m:r>
              <w:rPr>
                <w:rFonts w:ascii="Cambria Math" w:hAnsi="Cambria Math"/>
                <w:lang w:eastAsia="es-ES"/>
              </w:rPr>
              <m:t>p</m:t>
            </m:r>
          </m:sub>
        </m:sSub>
      </m:oMath>
      <w:r w:rsidR="00253A79">
        <w:rPr>
          <w:lang w:eastAsia="es-ES"/>
        </w:rPr>
        <w:t>. Primero se obtiene</w:t>
      </w:r>
      <w:r w:rsidR="00217EBA">
        <w:rPr>
          <w:lang w:eastAsia="es-ES"/>
        </w:rPr>
        <w:t xml:space="preserve"> la función de transferencia desde </w:t>
      </w:r>
      <m:oMath>
        <m:sSub>
          <m:sSubPr>
            <m:ctrlPr>
              <w:rPr>
                <w:rFonts w:ascii="Cambria Math" w:hAnsi="Cambria Math"/>
                <w:i/>
                <w:lang w:eastAsia="es-ES"/>
              </w:rPr>
            </m:ctrlPr>
          </m:sSubPr>
          <m:e>
            <m:r>
              <w:rPr>
                <w:rFonts w:ascii="Cambria Math" w:hAnsi="Cambria Math"/>
                <w:lang w:eastAsia="es-ES"/>
              </w:rPr>
              <m:t>V</m:t>
            </m:r>
          </m:e>
          <m:sub>
            <m:r>
              <w:rPr>
                <w:rFonts w:ascii="Cambria Math" w:hAnsi="Cambria Math"/>
                <w:lang w:eastAsia="es-ES"/>
              </w:rPr>
              <m:t>i</m:t>
            </m:r>
          </m:sub>
        </m:sSub>
      </m:oMath>
      <w:r w:rsidR="00217EBA">
        <w:rPr>
          <w:lang w:eastAsia="es-ES"/>
        </w:rPr>
        <w:t xml:space="preserve">(entrada de control) y </w:t>
      </w:r>
      <m:oMath>
        <m:sSub>
          <m:sSubPr>
            <m:ctrlPr>
              <w:rPr>
                <w:rFonts w:ascii="Cambria Math" w:hAnsi="Cambria Math"/>
                <w:i/>
                <w:lang w:eastAsia="es-ES"/>
              </w:rPr>
            </m:ctrlPr>
          </m:sSubPr>
          <m:e>
            <m:r>
              <w:rPr>
                <w:rFonts w:ascii="Cambria Math" w:hAnsi="Cambria Math"/>
                <w:lang w:eastAsia="es-ES"/>
              </w:rPr>
              <m:t>V</m:t>
            </m:r>
          </m:e>
          <m:sub>
            <m:r>
              <w:rPr>
                <w:rFonts w:ascii="Cambria Math" w:hAnsi="Cambria Math"/>
                <w:lang w:eastAsia="es-ES"/>
              </w:rPr>
              <m:t>obuf</m:t>
            </m:r>
          </m:sub>
        </m:sSub>
      </m:oMath>
      <w:r w:rsidR="00253A79">
        <w:rPr>
          <w:lang w:eastAsia="es-ES"/>
        </w:rPr>
        <w:t xml:space="preserve">(salida de la etapa PBUF) </w:t>
      </w:r>
      <w:r w:rsidR="00217EBA">
        <w:rPr>
          <w:lang w:eastAsia="es-ES"/>
        </w:rPr>
        <w:t xml:space="preserve">hasta la salida del operacional </w:t>
      </w:r>
      <w:r w:rsidR="00253A79">
        <w:rPr>
          <w:lang w:eastAsia="es-ES"/>
        </w:rPr>
        <w:t>CS-VA</w:t>
      </w:r>
      <w:r w:rsidR="00217EBA">
        <w:rPr>
          <w:lang w:eastAsia="es-ES"/>
        </w:rPr>
        <w:t>:</w:t>
      </w:r>
    </w:p>
    <w:p w14:paraId="46F3713E" w14:textId="77777777" w:rsidR="00217EBA" w:rsidRPr="000108FA" w:rsidRDefault="008B234C" w:rsidP="00217EBA">
      <w:pPr>
        <w:rPr>
          <w:lang w:eastAsia="es-ES"/>
        </w:rPr>
      </w:pPr>
      <m:oMathPara>
        <m:oMath>
          <m:f>
            <m:fPr>
              <m:ctrlPr>
                <w:rPr>
                  <w:rFonts w:ascii="Cambria Math" w:hAnsi="Cambria Math"/>
                  <w:i/>
                  <w:lang w:eastAsia="es-ES"/>
                </w:rPr>
              </m:ctrlPr>
            </m:fPr>
            <m:num>
              <m:sSub>
                <m:sSubPr>
                  <m:ctrlPr>
                    <w:rPr>
                      <w:rFonts w:ascii="Cambria Math" w:hAnsi="Cambria Math"/>
                      <w:i/>
                      <w:lang w:eastAsia="es-ES"/>
                    </w:rPr>
                  </m:ctrlPr>
                </m:sSubPr>
                <m:e>
                  <m:r>
                    <w:rPr>
                      <w:rFonts w:ascii="Cambria Math" w:hAnsi="Cambria Math"/>
                      <w:lang w:eastAsia="es-ES"/>
                    </w:rPr>
                    <m:t>V</m:t>
                  </m:r>
                </m:e>
                <m:sub>
                  <m:r>
                    <w:rPr>
                      <w:rFonts w:ascii="Cambria Math" w:hAnsi="Cambria Math"/>
                      <w:lang w:eastAsia="es-ES"/>
                    </w:rPr>
                    <m:t>oVA</m:t>
                  </m:r>
                </m:sub>
              </m:sSub>
            </m:num>
            <m:den>
              <m:d>
                <m:dPr>
                  <m:ctrlPr>
                    <w:rPr>
                      <w:rFonts w:ascii="Cambria Math" w:hAnsi="Cambria Math"/>
                      <w:i/>
                      <w:lang w:eastAsia="es-ES"/>
                    </w:rPr>
                  </m:ctrlPr>
                </m:dPr>
                <m:e>
                  <m:sSub>
                    <m:sSubPr>
                      <m:ctrlPr>
                        <w:rPr>
                          <w:rFonts w:ascii="Cambria Math" w:hAnsi="Cambria Math"/>
                          <w:i/>
                          <w:lang w:eastAsia="es-ES"/>
                        </w:rPr>
                      </m:ctrlPr>
                    </m:sSubPr>
                    <m:e>
                      <m:r>
                        <w:rPr>
                          <w:rFonts w:ascii="Cambria Math" w:hAnsi="Cambria Math"/>
                          <w:lang w:eastAsia="es-ES"/>
                        </w:rPr>
                        <m:t>V</m:t>
                      </m:r>
                    </m:e>
                    <m:sub>
                      <m:r>
                        <w:rPr>
                          <w:rFonts w:ascii="Cambria Math" w:hAnsi="Cambria Math"/>
                          <w:lang w:eastAsia="es-ES"/>
                        </w:rPr>
                        <m:t>i</m:t>
                      </m:r>
                    </m:sub>
                  </m:sSub>
                  <m:r>
                    <w:rPr>
                      <w:rFonts w:ascii="Cambria Math" w:hAnsi="Cambria Math"/>
                      <w:lang w:eastAsia="es-ES"/>
                    </w:rPr>
                    <m:t>+</m:t>
                  </m:r>
                  <m:sSub>
                    <m:sSubPr>
                      <m:ctrlPr>
                        <w:rPr>
                          <w:rFonts w:ascii="Cambria Math" w:hAnsi="Cambria Math"/>
                          <w:i/>
                          <w:lang w:eastAsia="es-ES"/>
                        </w:rPr>
                      </m:ctrlPr>
                    </m:sSubPr>
                    <m:e>
                      <m:r>
                        <w:rPr>
                          <w:rFonts w:ascii="Cambria Math" w:hAnsi="Cambria Math"/>
                          <w:lang w:eastAsia="es-ES"/>
                        </w:rPr>
                        <m:t>V</m:t>
                      </m:r>
                    </m:e>
                    <m:sub>
                      <m:r>
                        <w:rPr>
                          <w:rFonts w:ascii="Cambria Math" w:hAnsi="Cambria Math"/>
                          <w:lang w:eastAsia="es-ES"/>
                        </w:rPr>
                        <m:t>obuf</m:t>
                      </m:r>
                    </m:sub>
                  </m:sSub>
                </m:e>
              </m:d>
            </m:den>
          </m:f>
          <m:r>
            <w:rPr>
              <w:rFonts w:ascii="Cambria Math" w:hAnsi="Cambria Math"/>
              <w:lang w:eastAsia="es-ES"/>
            </w:rPr>
            <m:t>=-</m:t>
          </m:r>
          <m:f>
            <m:fPr>
              <m:ctrlPr>
                <w:rPr>
                  <w:rFonts w:ascii="Cambria Math" w:hAnsi="Cambria Math"/>
                  <w:i/>
                  <w:lang w:eastAsia="es-ES"/>
                </w:rPr>
              </m:ctrlPr>
            </m:fPr>
            <m:num>
              <m:r>
                <w:rPr>
                  <w:rFonts w:ascii="Cambria Math" w:hAnsi="Cambria Math"/>
                  <w:lang w:eastAsia="es-ES"/>
                </w:rPr>
                <m:t>1</m:t>
              </m:r>
            </m:num>
            <m:den>
              <m:r>
                <w:rPr>
                  <w:rFonts w:ascii="Cambria Math" w:hAnsi="Cambria Math"/>
                  <w:lang w:eastAsia="es-ES"/>
                </w:rPr>
                <m:t>sCpRd</m:t>
              </m:r>
            </m:den>
          </m:f>
          <m:r>
            <w:rPr>
              <w:rFonts w:ascii="Cambria Math" w:hAnsi="Cambria Math"/>
              <w:lang w:eastAsia="es-ES"/>
            </w:rPr>
            <m:t xml:space="preserve"> </m:t>
          </m:r>
        </m:oMath>
      </m:oMathPara>
    </w:p>
    <w:p w14:paraId="044C4380" w14:textId="5BAA6EA3" w:rsidR="00217EBA" w:rsidRDefault="00253A79" w:rsidP="00217EBA">
      <w:pPr>
        <w:rPr>
          <w:lang w:eastAsia="es-ES"/>
        </w:rPr>
      </w:pPr>
      <w:r>
        <w:rPr>
          <w:lang w:eastAsia="es-ES"/>
        </w:rPr>
        <w:t>Esta etapa se encarga</w:t>
      </w:r>
      <w:r w:rsidR="00217EBA">
        <w:rPr>
          <w:lang w:eastAsia="es-ES"/>
        </w:rPr>
        <w:t xml:space="preserve"> de integrar el error obtenido del voltaje aplicado a la celda y el voltaje deseado en la celda; </w:t>
      </w:r>
      <w:bookmarkStart w:id="112" w:name="OLE_LINK44"/>
      <w:bookmarkStart w:id="113" w:name="OLE_LINK45"/>
      <w:bookmarkStart w:id="114" w:name="OLE_LINK46"/>
      <w:bookmarkStart w:id="115" w:name="OLE_LINK47"/>
      <w:bookmarkStart w:id="116" w:name="OLE_LINK48"/>
      <w:bookmarkStart w:id="117" w:name="OLE_LINK49"/>
      <m:oMath>
        <m:sSub>
          <m:sSubPr>
            <m:ctrlPr>
              <w:rPr>
                <w:rFonts w:ascii="Cambria Math" w:hAnsi="Cambria Math"/>
                <w:i/>
                <w:lang w:eastAsia="es-ES"/>
              </w:rPr>
            </m:ctrlPr>
          </m:sSubPr>
          <m:e>
            <m:r>
              <w:rPr>
                <w:rFonts w:ascii="Cambria Math" w:hAnsi="Cambria Math"/>
                <w:lang w:eastAsia="es-ES"/>
              </w:rPr>
              <m:t>C</m:t>
            </m:r>
          </m:e>
          <m:sub>
            <m:r>
              <w:rPr>
                <w:rFonts w:ascii="Cambria Math" w:hAnsi="Cambria Math"/>
                <w:lang w:eastAsia="es-ES"/>
              </w:rPr>
              <m:t>p</m:t>
            </m:r>
          </m:sub>
        </m:sSub>
      </m:oMath>
      <w:bookmarkEnd w:id="112"/>
      <w:bookmarkEnd w:id="113"/>
      <w:bookmarkEnd w:id="114"/>
      <w:bookmarkEnd w:id="115"/>
      <w:bookmarkEnd w:id="116"/>
      <w:bookmarkEnd w:id="117"/>
      <w:r w:rsidR="00217EBA">
        <w:rPr>
          <w:lang w:eastAsia="es-ES"/>
        </w:rPr>
        <w:t xml:space="preserve"> y </w:t>
      </w:r>
      <m:oMath>
        <m:sSub>
          <m:sSubPr>
            <m:ctrlPr>
              <w:rPr>
                <w:rFonts w:ascii="Cambria Math" w:hAnsi="Cambria Math"/>
                <w:i/>
                <w:lang w:eastAsia="es-ES"/>
              </w:rPr>
            </m:ctrlPr>
          </m:sSubPr>
          <m:e>
            <m:r>
              <w:rPr>
                <w:rFonts w:ascii="Cambria Math" w:hAnsi="Cambria Math"/>
                <w:lang w:eastAsia="es-ES"/>
              </w:rPr>
              <m:t>R</m:t>
            </m:r>
          </m:e>
          <m:sub>
            <m:r>
              <w:rPr>
                <w:rFonts w:ascii="Cambria Math" w:hAnsi="Cambria Math"/>
                <w:lang w:eastAsia="es-ES"/>
              </w:rPr>
              <m:t>d</m:t>
            </m:r>
          </m:sub>
        </m:sSub>
      </m:oMath>
      <w:r w:rsidR="00217EBA">
        <w:rPr>
          <w:lang w:eastAsia="es-ES"/>
        </w:rPr>
        <w:t xml:space="preserve"> definen un coeficiente en el integrador que en esta ocasión será 1µs, y por ende </w:t>
      </w:r>
      <m:oMath>
        <m:sSub>
          <m:sSubPr>
            <m:ctrlPr>
              <w:rPr>
                <w:rFonts w:ascii="Cambria Math" w:hAnsi="Cambria Math"/>
                <w:i/>
                <w:lang w:eastAsia="es-ES"/>
              </w:rPr>
            </m:ctrlPr>
          </m:sSubPr>
          <m:e>
            <m:r>
              <w:rPr>
                <w:rFonts w:ascii="Cambria Math" w:hAnsi="Cambria Math"/>
                <w:lang w:eastAsia="es-ES"/>
              </w:rPr>
              <m:t>C</m:t>
            </m:r>
          </m:e>
          <m:sub>
            <m:r>
              <w:rPr>
                <w:rFonts w:ascii="Cambria Math" w:hAnsi="Cambria Math"/>
                <w:lang w:eastAsia="es-ES"/>
              </w:rPr>
              <m:t>p</m:t>
            </m:r>
          </m:sub>
        </m:sSub>
        <m:r>
          <w:rPr>
            <w:rFonts w:ascii="Cambria Math" w:hAnsi="Cambria Math"/>
            <w:lang w:eastAsia="es-ES"/>
          </w:rPr>
          <m:t>=1μs/</m:t>
        </m:r>
        <m:sSub>
          <m:sSubPr>
            <m:ctrlPr>
              <w:rPr>
                <w:rFonts w:ascii="Cambria Math" w:hAnsi="Cambria Math"/>
                <w:i/>
                <w:lang w:eastAsia="es-ES"/>
              </w:rPr>
            </m:ctrlPr>
          </m:sSubPr>
          <m:e>
            <m:r>
              <w:rPr>
                <w:rFonts w:ascii="Cambria Math" w:hAnsi="Cambria Math"/>
                <w:lang w:eastAsia="es-ES"/>
              </w:rPr>
              <m:t>R</m:t>
            </m:r>
          </m:e>
          <m:sub>
            <m:r>
              <w:rPr>
                <w:rFonts w:ascii="Cambria Math" w:hAnsi="Cambria Math"/>
                <w:lang w:eastAsia="es-ES"/>
              </w:rPr>
              <m:t>d</m:t>
            </m:r>
          </m:sub>
        </m:sSub>
      </m:oMath>
      <w:r w:rsidR="00217EBA">
        <w:rPr>
          <w:lang w:eastAsia="es-ES"/>
        </w:rPr>
        <w:t xml:space="preserve">; definiendo el valor </w:t>
      </w:r>
      <m:oMath>
        <m:sSub>
          <m:sSubPr>
            <m:ctrlPr>
              <w:rPr>
                <w:rFonts w:ascii="Cambria Math" w:hAnsi="Cambria Math"/>
                <w:i/>
                <w:lang w:eastAsia="es-ES"/>
              </w:rPr>
            </m:ctrlPr>
          </m:sSubPr>
          <m:e>
            <m:r>
              <w:rPr>
                <w:rFonts w:ascii="Cambria Math" w:hAnsi="Cambria Math"/>
                <w:lang w:eastAsia="es-ES"/>
              </w:rPr>
              <m:t>R</m:t>
            </m:r>
          </m:e>
          <m:sub>
            <m:r>
              <w:rPr>
                <w:rFonts w:ascii="Cambria Math" w:hAnsi="Cambria Math"/>
                <w:lang w:eastAsia="es-ES"/>
              </w:rPr>
              <m:t>d</m:t>
            </m:r>
          </m:sub>
        </m:sSub>
      </m:oMath>
      <w:r w:rsidR="00217EBA">
        <w:rPr>
          <w:lang w:eastAsia="es-ES"/>
        </w:rPr>
        <w:t xml:space="preserve"> igual a </w:t>
      </w:r>
      <m:oMath>
        <m:r>
          <w:rPr>
            <w:rFonts w:ascii="Cambria Math" w:hAnsi="Cambria Math"/>
            <w:lang w:eastAsia="es-ES"/>
          </w:rPr>
          <m:t>10k</m:t>
        </m:r>
        <m:r>
          <m:rPr>
            <m:sty m:val="p"/>
          </m:rPr>
          <w:rPr>
            <w:rFonts w:ascii="Cambria Math" w:hAnsi="Cambria Math"/>
            <w:lang w:eastAsia="es-ES"/>
          </w:rPr>
          <m:t>Ω</m:t>
        </m:r>
      </m:oMath>
      <w:r w:rsidR="00217EBA">
        <w:rPr>
          <w:lang w:eastAsia="es-ES"/>
        </w:rPr>
        <w:t xml:space="preserve">, el valor de </w:t>
      </w:r>
      <m:oMath>
        <m:sSub>
          <m:sSubPr>
            <m:ctrlPr>
              <w:rPr>
                <w:rFonts w:ascii="Cambria Math" w:hAnsi="Cambria Math"/>
                <w:i/>
                <w:lang w:eastAsia="es-ES"/>
              </w:rPr>
            </m:ctrlPr>
          </m:sSubPr>
          <m:e>
            <m:r>
              <w:rPr>
                <w:rFonts w:ascii="Cambria Math" w:hAnsi="Cambria Math"/>
                <w:lang w:eastAsia="es-ES"/>
              </w:rPr>
              <m:t>C</m:t>
            </m:r>
          </m:e>
          <m:sub>
            <m:r>
              <w:rPr>
                <w:rFonts w:ascii="Cambria Math" w:hAnsi="Cambria Math"/>
                <w:lang w:eastAsia="es-ES"/>
              </w:rPr>
              <m:t>p</m:t>
            </m:r>
          </m:sub>
        </m:sSub>
      </m:oMath>
      <w:r w:rsidR="00217EBA">
        <w:rPr>
          <w:lang w:eastAsia="es-ES"/>
        </w:rPr>
        <w:t xml:space="preserve"> es </w:t>
      </w:r>
      <m:oMath>
        <m:r>
          <w:rPr>
            <w:rFonts w:ascii="Cambria Math" w:hAnsi="Cambria Math"/>
            <w:lang w:eastAsia="es-ES"/>
          </w:rPr>
          <m:t>10pF</m:t>
        </m:r>
      </m:oMath>
      <w:r w:rsidR="00217EBA">
        <w:rPr>
          <w:lang w:eastAsia="es-ES"/>
        </w:rPr>
        <w:t>.</w:t>
      </w:r>
    </w:p>
    <w:p w14:paraId="7CC62F28" w14:textId="0310EF65" w:rsidR="00496F55" w:rsidRDefault="00253A79" w:rsidP="007B0DA7">
      <w:pPr>
        <w:rPr>
          <w:lang w:eastAsia="es-ES"/>
        </w:rPr>
      </w:pPr>
      <w:r>
        <w:rPr>
          <w:lang w:eastAsia="es-ES"/>
        </w:rPr>
        <w:t xml:space="preserve">A continuación se define el valor de </w:t>
      </w:r>
      <m:oMath>
        <m:sSub>
          <m:sSubPr>
            <m:ctrlPr>
              <w:rPr>
                <w:rFonts w:ascii="Cambria Math" w:hAnsi="Cambria Math"/>
                <w:i/>
                <w:lang w:eastAsia="es-ES"/>
              </w:rPr>
            </m:ctrlPr>
          </m:sSubPr>
          <m:e>
            <m:r>
              <w:rPr>
                <w:rFonts w:ascii="Cambria Math" w:hAnsi="Cambria Math"/>
                <w:lang w:eastAsia="es-ES"/>
              </w:rPr>
              <m:t>R</m:t>
            </m:r>
          </m:e>
          <m:sub>
            <m:r>
              <w:rPr>
                <w:rFonts w:ascii="Cambria Math" w:hAnsi="Cambria Math"/>
                <w:lang w:eastAsia="es-ES"/>
              </w:rPr>
              <m:t>m</m:t>
            </m:r>
          </m:sub>
        </m:sSub>
      </m:oMath>
      <w:r>
        <w:rPr>
          <w:lang w:eastAsia="es-ES"/>
        </w:rPr>
        <w:t xml:space="preserve"> </w:t>
      </w:r>
      <w:r w:rsidR="00400593">
        <w:rPr>
          <w:lang w:eastAsia="es-ES"/>
        </w:rPr>
        <w:t xml:space="preserve">para </w:t>
      </w:r>
      <w:r w:rsidR="00217EBA">
        <w:rPr>
          <w:lang w:eastAsia="es-ES"/>
        </w:rPr>
        <w:t>las escalas de medición</w:t>
      </w:r>
      <w:r w:rsidR="008662DE">
        <w:rPr>
          <w:lang w:eastAsia="es-ES"/>
        </w:rPr>
        <w:t xml:space="preserve"> </w:t>
      </w:r>
      <w:r w:rsidR="00C470B4">
        <w:rPr>
          <w:lang w:val="es-419" w:eastAsia="es-ES"/>
        </w:rPr>
        <w:t>identificadas</w:t>
      </w:r>
      <w:r>
        <w:rPr>
          <w:lang w:eastAsia="es-ES"/>
        </w:rPr>
        <w:t xml:space="preserve"> al inicio de la sección </w:t>
      </w:r>
      <w:r>
        <w:rPr>
          <w:lang w:eastAsia="es-ES"/>
        </w:rPr>
        <w:fldChar w:fldCharType="begin"/>
      </w:r>
      <w:r>
        <w:rPr>
          <w:lang w:eastAsia="es-ES"/>
        </w:rPr>
        <w:instrText xml:space="preserve"> REF _Ref467730175 \r \h </w:instrText>
      </w:r>
      <w:r>
        <w:rPr>
          <w:lang w:eastAsia="es-ES"/>
        </w:rPr>
      </w:r>
      <w:r>
        <w:rPr>
          <w:lang w:eastAsia="es-ES"/>
        </w:rPr>
        <w:fldChar w:fldCharType="separate"/>
      </w:r>
      <w:r w:rsidR="00986CFD">
        <w:rPr>
          <w:lang w:eastAsia="es-ES"/>
        </w:rPr>
        <w:t>1</w:t>
      </w:r>
      <w:r>
        <w:rPr>
          <w:lang w:eastAsia="es-ES"/>
        </w:rPr>
        <w:fldChar w:fldCharType="end"/>
      </w:r>
      <w:r>
        <w:rPr>
          <w:lang w:eastAsia="es-ES"/>
        </w:rPr>
        <w:t xml:space="preserve"> de este capítulo.</w:t>
      </w:r>
      <w:bookmarkStart w:id="118" w:name="OLE_LINK50"/>
      <w:bookmarkStart w:id="119" w:name="OLE_LINK51"/>
      <w:bookmarkStart w:id="120" w:name="OLE_LINK52"/>
      <w:r>
        <w:rPr>
          <w:lang w:eastAsia="es-ES"/>
        </w:rPr>
        <w:t xml:space="preserve"> </w:t>
      </w:r>
      <w:bookmarkStart w:id="121" w:name="OLE_LINK4"/>
      <w:bookmarkStart w:id="122" w:name="OLE_LINK5"/>
      <w:bookmarkStart w:id="123" w:name="OLE_LINK6"/>
      <m:oMath>
        <m:sSub>
          <m:sSubPr>
            <m:ctrlPr>
              <w:rPr>
                <w:rFonts w:ascii="Cambria Math" w:hAnsi="Cambria Math"/>
                <w:i/>
                <w:lang w:eastAsia="es-ES"/>
              </w:rPr>
            </m:ctrlPr>
          </m:sSubPr>
          <m:e>
            <m:r>
              <w:rPr>
                <w:rFonts w:ascii="Cambria Math" w:hAnsi="Cambria Math"/>
                <w:lang w:eastAsia="es-ES"/>
              </w:rPr>
              <m:t>R</m:t>
            </m:r>
          </m:e>
          <m:sub>
            <m:r>
              <w:rPr>
                <w:rFonts w:ascii="Cambria Math" w:hAnsi="Cambria Math"/>
                <w:lang w:eastAsia="es-ES"/>
              </w:rPr>
              <m:t>m</m:t>
            </m:r>
          </m:sub>
        </m:sSub>
      </m:oMath>
      <w:bookmarkEnd w:id="118"/>
      <w:bookmarkEnd w:id="119"/>
      <w:bookmarkEnd w:id="120"/>
      <w:bookmarkEnd w:id="121"/>
      <w:bookmarkEnd w:id="122"/>
      <w:bookmarkEnd w:id="123"/>
      <w:r w:rsidR="00217EBA">
        <w:rPr>
          <w:lang w:eastAsia="es-ES"/>
        </w:rPr>
        <w:t xml:space="preserve"> </w:t>
      </w:r>
      <w:r>
        <w:rPr>
          <w:lang w:eastAsia="es-ES"/>
        </w:rPr>
        <w:t>es calculado con</w:t>
      </w:r>
      <w:r w:rsidR="00217EBA">
        <w:rPr>
          <w:lang w:eastAsia="es-ES"/>
        </w:rPr>
        <w:t xml:space="preserve"> la corriente que </w:t>
      </w:r>
      <w:r w:rsidR="008662DE">
        <w:rPr>
          <w:lang w:eastAsia="es-ES"/>
        </w:rPr>
        <w:t>circula por</w:t>
      </w:r>
      <w:r w:rsidR="00217EBA">
        <w:rPr>
          <w:lang w:eastAsia="es-ES"/>
        </w:rPr>
        <w:t xml:space="preserve"> la celda randles </w:t>
      </w:r>
      <w:r w:rsidR="00217EBA">
        <w:rPr>
          <w:lang w:eastAsia="es-ES"/>
        </w:rPr>
        <w:lastRenderedPageBreak/>
        <w:t>y el voltaje de salida que se quiere</w:t>
      </w:r>
      <w:r w:rsidR="00496F55">
        <w:rPr>
          <w:lang w:eastAsia="es-ES"/>
        </w:rPr>
        <w:t xml:space="preserve"> medir</w:t>
      </w:r>
      <w:r>
        <w:rPr>
          <w:lang w:eastAsia="es-ES"/>
        </w:rPr>
        <w:t xml:space="preserve">. </w:t>
      </w:r>
      <w:r w:rsidR="008662DE">
        <w:rPr>
          <w:lang w:eastAsia="es-ES"/>
        </w:rPr>
        <w:t xml:space="preserve">El valor máximo del </w:t>
      </w:r>
      <w:r w:rsidR="00496F55">
        <w:rPr>
          <w:lang w:eastAsia="es-ES"/>
        </w:rPr>
        <w:t>voltaje</w:t>
      </w:r>
      <w:r>
        <w:rPr>
          <w:lang w:eastAsia="es-ES"/>
        </w:rPr>
        <w:t xml:space="preserve"> </w:t>
      </w:r>
      <w:r w:rsidR="00496F55">
        <w:rPr>
          <w:lang w:eastAsia="es-ES"/>
        </w:rPr>
        <w:t>a medir será el</w:t>
      </w:r>
      <w:r>
        <w:rPr>
          <w:lang w:eastAsia="es-ES"/>
        </w:rPr>
        <w:t xml:space="preserve"> voltaje</w:t>
      </w:r>
      <w:r w:rsidR="00496F55">
        <w:rPr>
          <w:lang w:eastAsia="es-ES"/>
        </w:rPr>
        <w:t xml:space="preserve"> máximo que se puede aplicar a la celda</w:t>
      </w:r>
      <w:r w:rsidR="00C470B4">
        <w:rPr>
          <w:lang w:val="es-419" w:eastAsia="es-ES"/>
        </w:rPr>
        <w:t xml:space="preserve"> </w:t>
      </w:r>
      <w:r w:rsidR="00496F55">
        <w:rPr>
          <w:lang w:eastAsia="es-ES"/>
        </w:rPr>
        <w:t xml:space="preserve">(10V) con el fin de tener una mejor </w:t>
      </w:r>
      <w:r w:rsidR="009A25A7">
        <w:rPr>
          <w:lang w:eastAsia="es-ES"/>
        </w:rPr>
        <w:t>resolución</w:t>
      </w:r>
      <w:r w:rsidR="00496F55">
        <w:rPr>
          <w:lang w:eastAsia="es-ES"/>
        </w:rPr>
        <w:t xml:space="preserve"> y </w:t>
      </w:r>
      <w:r w:rsidR="008662DE">
        <w:rPr>
          <w:lang w:eastAsia="es-ES"/>
        </w:rPr>
        <w:t xml:space="preserve">el valor de </w:t>
      </w:r>
      <w:r w:rsidR="00496F55">
        <w:rPr>
          <w:lang w:eastAsia="es-ES"/>
        </w:rPr>
        <w:t>la cor</w:t>
      </w:r>
      <w:r w:rsidR="00400593">
        <w:rPr>
          <w:lang w:eastAsia="es-ES"/>
        </w:rPr>
        <w:t>riente será la máxima de cada una de</w:t>
      </w:r>
      <w:r w:rsidR="00496F55">
        <w:rPr>
          <w:lang w:eastAsia="es-ES"/>
        </w:rPr>
        <w:t xml:space="preserve"> las escalas para que el sistema no se sature.</w:t>
      </w:r>
    </w:p>
    <w:bookmarkStart w:id="124" w:name="OLE_LINK15"/>
    <w:bookmarkStart w:id="125" w:name="OLE_LINK16"/>
    <w:bookmarkStart w:id="126" w:name="OLE_LINK17"/>
    <w:bookmarkStart w:id="127" w:name="OLE_LINK18"/>
    <w:bookmarkStart w:id="128" w:name="OLE_LINK19"/>
    <w:bookmarkStart w:id="129" w:name="OLE_LINK53"/>
    <w:bookmarkStart w:id="130" w:name="OLE_LINK54"/>
    <w:p w14:paraId="5A0C116F" w14:textId="77777777" w:rsidR="00217EBA" w:rsidRPr="00496F55" w:rsidRDefault="008B234C" w:rsidP="00496F55">
      <w:pPr>
        <w:jc w:val="center"/>
        <w:rPr>
          <w:lang w:eastAsia="es-ES"/>
        </w:rPr>
      </w:pPr>
      <m:oMathPara>
        <m:oMath>
          <m:sSub>
            <m:sSubPr>
              <m:ctrlPr>
                <w:rPr>
                  <w:rFonts w:ascii="Cambria Math" w:hAnsi="Cambria Math"/>
                  <w:i/>
                  <w:lang w:eastAsia="es-ES"/>
                </w:rPr>
              </m:ctrlPr>
            </m:sSubPr>
            <m:e>
              <m:r>
                <w:rPr>
                  <w:rFonts w:ascii="Cambria Math" w:hAnsi="Cambria Math"/>
                  <w:lang w:eastAsia="es-ES"/>
                </w:rPr>
                <m:t>R</m:t>
              </m:r>
            </m:e>
            <m:sub>
              <m:r>
                <w:rPr>
                  <w:rFonts w:ascii="Cambria Math" w:hAnsi="Cambria Math"/>
                  <w:lang w:eastAsia="es-ES"/>
                </w:rPr>
                <m:t>m1</m:t>
              </m:r>
            </m:sub>
          </m:sSub>
          <w:bookmarkEnd w:id="124"/>
          <w:bookmarkEnd w:id="125"/>
          <w:bookmarkEnd w:id="126"/>
          <w:bookmarkEnd w:id="127"/>
          <w:bookmarkEnd w:id="128"/>
          <m:r>
            <w:rPr>
              <w:rFonts w:ascii="Cambria Math" w:hAnsi="Cambria Math"/>
              <w:lang w:eastAsia="es-ES"/>
            </w:rPr>
            <m:t>=</m:t>
          </m:r>
          <m:f>
            <m:fPr>
              <m:ctrlPr>
                <w:rPr>
                  <w:rFonts w:ascii="Cambria Math" w:hAnsi="Cambria Math"/>
                  <w:i/>
                  <w:lang w:eastAsia="es-ES"/>
                </w:rPr>
              </m:ctrlPr>
            </m:fPr>
            <m:num>
              <m:r>
                <w:rPr>
                  <w:rFonts w:ascii="Cambria Math" w:hAnsi="Cambria Math"/>
                  <w:lang w:eastAsia="es-ES"/>
                </w:rPr>
                <m:t>10V</m:t>
              </m:r>
            </m:num>
            <m:den>
              <m:r>
                <w:rPr>
                  <w:rFonts w:ascii="Cambria Math" w:hAnsi="Cambria Math"/>
                  <w:lang w:eastAsia="es-ES"/>
                </w:rPr>
                <m:t>0.1A</m:t>
              </m:r>
            </m:den>
          </m:f>
          <m:r>
            <w:rPr>
              <w:rFonts w:ascii="Cambria Math" w:hAnsi="Cambria Math"/>
              <w:lang w:eastAsia="es-ES"/>
            </w:rPr>
            <m:t>=100 Ω→Escala 1</m:t>
          </m:r>
        </m:oMath>
      </m:oMathPara>
    </w:p>
    <w:p w14:paraId="1C05AB90" w14:textId="77777777" w:rsidR="00400593" w:rsidRDefault="008B234C" w:rsidP="00BD26FD">
      <w:pPr>
        <w:jc w:val="center"/>
        <w:rPr>
          <w:lang w:eastAsia="es-ES"/>
        </w:rPr>
      </w:pPr>
      <m:oMathPara>
        <m:oMath>
          <m:sSub>
            <m:sSubPr>
              <m:ctrlPr>
                <w:rPr>
                  <w:rFonts w:ascii="Cambria Math" w:hAnsi="Cambria Math"/>
                  <w:i/>
                  <w:lang w:eastAsia="es-ES"/>
                </w:rPr>
              </m:ctrlPr>
            </m:sSubPr>
            <m:e>
              <m:r>
                <w:rPr>
                  <w:rFonts w:ascii="Cambria Math" w:hAnsi="Cambria Math"/>
                  <w:lang w:eastAsia="es-ES"/>
                </w:rPr>
                <m:t>R</m:t>
              </m:r>
            </m:e>
            <m:sub>
              <m:r>
                <w:rPr>
                  <w:rFonts w:ascii="Cambria Math" w:hAnsi="Cambria Math"/>
                  <w:lang w:eastAsia="es-ES"/>
                </w:rPr>
                <m:t>m2</m:t>
              </m:r>
            </m:sub>
          </m:sSub>
          <m:r>
            <w:rPr>
              <w:rFonts w:ascii="Cambria Math" w:hAnsi="Cambria Math"/>
              <w:lang w:eastAsia="es-ES"/>
            </w:rPr>
            <m:t>=</m:t>
          </m:r>
          <m:f>
            <m:fPr>
              <m:ctrlPr>
                <w:rPr>
                  <w:rFonts w:ascii="Cambria Math" w:hAnsi="Cambria Math"/>
                  <w:i/>
                  <w:lang w:eastAsia="es-ES"/>
                </w:rPr>
              </m:ctrlPr>
            </m:fPr>
            <m:num>
              <m:r>
                <w:rPr>
                  <w:rFonts w:ascii="Cambria Math" w:hAnsi="Cambria Math"/>
                  <w:lang w:eastAsia="es-ES"/>
                </w:rPr>
                <m:t>10V</m:t>
              </m:r>
            </m:num>
            <m:den>
              <m:r>
                <w:rPr>
                  <w:rFonts w:ascii="Cambria Math" w:hAnsi="Cambria Math"/>
                  <w:lang w:eastAsia="es-ES"/>
                </w:rPr>
                <m:t>0.01A</m:t>
              </m:r>
            </m:den>
          </m:f>
          <m:r>
            <w:rPr>
              <w:rFonts w:ascii="Cambria Math" w:hAnsi="Cambria Math"/>
              <w:lang w:eastAsia="es-ES"/>
            </w:rPr>
            <m:t>=1000 Ω→Escala 2</m:t>
          </m:r>
        </m:oMath>
      </m:oMathPara>
    </w:p>
    <w:p w14:paraId="20937DCB" w14:textId="77777777" w:rsidR="009F1DF7" w:rsidRDefault="009F1DF7" w:rsidP="00EA2BA7">
      <w:pPr>
        <w:pStyle w:val="Ttulo3"/>
        <w:numPr>
          <w:ilvl w:val="1"/>
          <w:numId w:val="7"/>
        </w:numPr>
      </w:pPr>
      <w:bookmarkStart w:id="131" w:name="_Toc467826778"/>
      <w:bookmarkStart w:id="132" w:name="_Toc467836039"/>
      <w:bookmarkEnd w:id="110"/>
      <w:bookmarkEnd w:id="111"/>
      <w:bookmarkEnd w:id="129"/>
      <w:bookmarkEnd w:id="130"/>
      <w:r>
        <w:t>Diseño del bloque AE</w:t>
      </w:r>
      <w:bookmarkEnd w:id="131"/>
      <w:bookmarkEnd w:id="132"/>
    </w:p>
    <w:p w14:paraId="554D9D5A" w14:textId="67DAAEE5" w:rsidR="009F1DF7" w:rsidRPr="00815810" w:rsidRDefault="009F1DF7" w:rsidP="009F1DF7">
      <w:pPr>
        <w:rPr>
          <w:lang w:val="es-419" w:eastAsia="es-ES"/>
        </w:rPr>
      </w:pPr>
      <w:r>
        <w:rPr>
          <w:lang w:val="es-ES" w:eastAsia="es-ES"/>
        </w:rPr>
        <w:t xml:space="preserve">Debido a que el instrumento de medición debe operar </w:t>
      </w:r>
      <w:r w:rsidR="008662DE">
        <w:rPr>
          <w:lang w:val="es-ES" w:eastAsia="es-ES"/>
        </w:rPr>
        <w:t>168</w:t>
      </w:r>
      <w:r>
        <w:rPr>
          <w:lang w:val="es-ES" w:eastAsia="es-ES"/>
        </w:rPr>
        <w:t xml:space="preserve"> horas en </w:t>
      </w:r>
      <w:r w:rsidRPr="00815810">
        <w:rPr>
          <w:i/>
          <w:lang w:val="es-ES" w:eastAsia="es-ES"/>
        </w:rPr>
        <w:t>stand by</w:t>
      </w:r>
      <w:r w:rsidR="008662DE">
        <w:rPr>
          <w:i/>
          <w:lang w:val="es-ES" w:eastAsia="es-ES"/>
        </w:rPr>
        <w:t xml:space="preserve"> </w:t>
      </w:r>
      <w:r w:rsidR="008662DE">
        <w:rPr>
          <w:lang w:val="es-ES" w:eastAsia="es-ES"/>
        </w:rPr>
        <w:t>por cada carga de las baterías</w:t>
      </w:r>
      <w:r>
        <w:rPr>
          <w:lang w:val="es-ES" w:eastAsia="es-ES"/>
        </w:rPr>
        <w:t>, se diseñó un sistema de ahorro de energía que apaga el bloque fuente y</w:t>
      </w:r>
      <w:r w:rsidR="00D9654B">
        <w:rPr>
          <w:lang w:val="es-ES" w:eastAsia="es-ES"/>
        </w:rPr>
        <w:t xml:space="preserve"> debido a que el bloque potenciostato se apaga,</w:t>
      </w:r>
      <w:r>
        <w:rPr>
          <w:lang w:val="es-ES" w:eastAsia="es-ES"/>
        </w:rPr>
        <w:t xml:space="preserve"> abre el WE para prevenir posibles cor</w:t>
      </w:r>
      <w:r w:rsidR="00D9654B">
        <w:rPr>
          <w:lang w:val="es-ES" w:eastAsia="es-ES"/>
        </w:rPr>
        <w:t>rientes de fuga que puedan lo puedan dañar</w:t>
      </w:r>
      <w:r>
        <w:rPr>
          <w:lang w:val="es-ES" w:eastAsia="es-ES"/>
        </w:rPr>
        <w:t>.</w:t>
      </w:r>
    </w:p>
    <w:p w14:paraId="50CDE76E" w14:textId="2BDE559A" w:rsidR="009E5AE8" w:rsidRPr="00D9654B" w:rsidRDefault="009F1DF7" w:rsidP="00815810">
      <w:pPr>
        <w:rPr>
          <w:lang w:val="es-ES" w:eastAsia="es-ES"/>
        </w:rPr>
      </w:pPr>
      <w:r>
        <w:rPr>
          <w:lang w:val="es-ES" w:eastAsia="es-ES"/>
        </w:rPr>
        <w:t xml:space="preserve">El bloque AE mostrado en la </w:t>
      </w:r>
      <w:r w:rsidR="009C5EBB">
        <w:rPr>
          <w:lang w:val="es-ES" w:eastAsia="es-ES"/>
        </w:rPr>
        <w:fldChar w:fldCharType="begin"/>
      </w:r>
      <w:r w:rsidR="009C5EBB">
        <w:rPr>
          <w:lang w:val="es-ES" w:eastAsia="es-ES"/>
        </w:rPr>
        <w:instrText xml:space="preserve"> REF _Ref467803975 \h </w:instrText>
      </w:r>
      <w:r w:rsidR="009C5EBB">
        <w:rPr>
          <w:lang w:val="es-ES" w:eastAsia="es-ES"/>
        </w:rPr>
      </w:r>
      <w:r w:rsidR="009C5EBB">
        <w:rPr>
          <w:lang w:val="es-ES" w:eastAsia="es-ES"/>
        </w:rPr>
        <w:fldChar w:fldCharType="separate"/>
      </w:r>
      <w:r w:rsidR="00986CFD">
        <w:t xml:space="preserve">Ilustración </w:t>
      </w:r>
      <w:r w:rsidR="00986CFD">
        <w:rPr>
          <w:noProof/>
        </w:rPr>
        <w:t>11</w:t>
      </w:r>
      <w:r w:rsidR="009C5EBB">
        <w:rPr>
          <w:lang w:val="es-ES" w:eastAsia="es-ES"/>
        </w:rPr>
        <w:fldChar w:fldCharType="end"/>
      </w:r>
      <w:r w:rsidR="009C5EBB">
        <w:rPr>
          <w:lang w:val="es-ES" w:eastAsia="es-ES"/>
        </w:rPr>
        <w:t xml:space="preserve"> </w:t>
      </w:r>
      <w:r>
        <w:rPr>
          <w:lang w:val="es-ES" w:eastAsia="es-ES"/>
        </w:rPr>
        <w:t xml:space="preserve">es un </w:t>
      </w:r>
      <w:r w:rsidRPr="009F1DF7">
        <w:rPr>
          <w:i/>
          <w:lang w:val="es-ES" w:eastAsia="es-ES"/>
        </w:rPr>
        <w:t>switch</w:t>
      </w:r>
      <w:r>
        <w:rPr>
          <w:lang w:val="es-ES" w:eastAsia="es-ES"/>
        </w:rPr>
        <w:t xml:space="preserve"> capaz de manejar la corriente que necesitan los bloques de fuente,</w:t>
      </w:r>
      <w:r w:rsidR="00D9654B">
        <w:rPr>
          <w:lang w:val="es-ES" w:eastAsia="es-ES"/>
        </w:rPr>
        <w:t xml:space="preserve"> el</w:t>
      </w:r>
      <w:r>
        <w:rPr>
          <w:lang w:val="es-ES" w:eastAsia="es-ES"/>
        </w:rPr>
        <w:t xml:space="preserve"> DAC, </w:t>
      </w:r>
      <w:r w:rsidR="00D9654B">
        <w:rPr>
          <w:lang w:val="es-ES" w:eastAsia="es-ES"/>
        </w:rPr>
        <w:t xml:space="preserve">el </w:t>
      </w:r>
      <m:oMath>
        <m:sSub>
          <m:sSubPr>
            <m:ctrlPr>
              <w:rPr>
                <w:rFonts w:ascii="Cambria Math" w:hAnsi="Cambria Math"/>
                <w:i/>
                <w:lang w:eastAsia="es-ES"/>
              </w:rPr>
            </m:ctrlPr>
          </m:sSubPr>
          <m:e>
            <m:r>
              <w:rPr>
                <w:rFonts w:ascii="Cambria Math" w:hAnsi="Cambria Math"/>
                <w:lang w:eastAsia="es-ES"/>
              </w:rPr>
              <m:t>R</m:t>
            </m:r>
          </m:e>
          <m:sub>
            <m:r>
              <w:rPr>
                <w:rFonts w:ascii="Cambria Math" w:hAnsi="Cambria Math"/>
                <w:lang w:eastAsia="es-ES"/>
              </w:rPr>
              <m:t>m</m:t>
            </m:r>
          </m:sub>
        </m:sSub>
      </m:oMath>
      <w:r>
        <w:rPr>
          <w:lang w:eastAsia="es-ES"/>
        </w:rPr>
        <w:t xml:space="preserve"> </w:t>
      </w:r>
      <w:r>
        <w:rPr>
          <w:lang w:val="es-ES" w:eastAsia="es-ES"/>
        </w:rPr>
        <w:t>y</w:t>
      </w:r>
      <w:r w:rsidR="00D9654B">
        <w:rPr>
          <w:lang w:val="es-ES" w:eastAsia="es-ES"/>
        </w:rPr>
        <w:t xml:space="preserve"> el</w:t>
      </w:r>
      <w:r>
        <w:rPr>
          <w:lang w:val="es-ES" w:eastAsia="es-ES"/>
        </w:rPr>
        <w:t xml:space="preserve"> potenciostato para operar correctamente</w:t>
      </w:r>
      <w:bookmarkStart w:id="133" w:name="OLE_LINK23"/>
      <w:bookmarkStart w:id="134" w:name="OLE_LINK24"/>
      <w:bookmarkStart w:id="135" w:name="OLE_LINK25"/>
      <w:r>
        <w:rPr>
          <w:lang w:val="es-ES" w:eastAsia="es-ES"/>
        </w:rPr>
        <w:t xml:space="preserve">, debe tener un </w:t>
      </w:r>
      <m:oMath>
        <m:sSub>
          <m:sSubPr>
            <m:ctrlPr>
              <w:rPr>
                <w:rFonts w:ascii="Cambria Math" w:hAnsi="Cambria Math"/>
                <w:i/>
                <w:lang w:eastAsia="es-ES"/>
              </w:rPr>
            </m:ctrlPr>
          </m:sSubPr>
          <m:e>
            <m:r>
              <w:rPr>
                <w:rFonts w:ascii="Cambria Math" w:hAnsi="Cambria Math"/>
                <w:lang w:eastAsia="es-ES"/>
              </w:rPr>
              <m:t>R</m:t>
            </m:r>
          </m:e>
          <m:sub>
            <m:r>
              <w:rPr>
                <w:rFonts w:ascii="Cambria Math" w:hAnsi="Cambria Math"/>
                <w:lang w:eastAsia="es-ES"/>
              </w:rPr>
              <m:t>on</m:t>
            </m:r>
          </m:sub>
        </m:sSub>
      </m:oMath>
      <w:r>
        <w:rPr>
          <w:lang w:val="es-ES" w:eastAsia="es-ES"/>
        </w:rPr>
        <w:t xml:space="preserve"> </w:t>
      </w:r>
      <w:r w:rsidR="00D9654B">
        <w:rPr>
          <w:lang w:val="es-ES" w:eastAsia="es-ES"/>
        </w:rPr>
        <w:t>despreciable</w:t>
      </w:r>
      <w:r>
        <w:rPr>
          <w:lang w:val="es-ES" w:eastAsia="es-ES"/>
        </w:rPr>
        <w:t xml:space="preserve"> para que las </w:t>
      </w:r>
      <w:r w:rsidR="00D9654B">
        <w:rPr>
          <w:lang w:val="es-ES" w:eastAsia="es-ES"/>
        </w:rPr>
        <w:t xml:space="preserve">caídas de voltaje a la entrada del bloque fuente debidas a </w:t>
      </w:r>
      <w:r>
        <w:rPr>
          <w:lang w:val="es-ES" w:eastAsia="es-ES"/>
        </w:rPr>
        <w:t xml:space="preserve">fluctuaciones de corriente no afecten la operación </w:t>
      </w:r>
      <w:bookmarkEnd w:id="133"/>
      <w:bookmarkEnd w:id="134"/>
      <w:bookmarkEnd w:id="135"/>
      <w:r w:rsidR="00D9654B">
        <w:rPr>
          <w:lang w:val="es-ES" w:eastAsia="es-ES"/>
        </w:rPr>
        <w:t>de este</w:t>
      </w:r>
      <w:bookmarkStart w:id="136" w:name="OLE_LINK13"/>
      <w:bookmarkStart w:id="137" w:name="OLE_LINK14"/>
      <w:r w:rsidR="00D9654B">
        <w:rPr>
          <w:lang w:val="es-ES" w:eastAsia="es-ES"/>
        </w:rPr>
        <w:t>, d</w:t>
      </w:r>
      <w:r>
        <w:rPr>
          <w:lang w:val="es-ES" w:eastAsia="es-ES"/>
        </w:rPr>
        <w:t>ebe poderse gestionar con una señal digital proveniente del bloque microcontrolador y sin corriente de polarización</w:t>
      </w:r>
      <w:r w:rsidR="009A0114">
        <w:rPr>
          <w:lang w:val="es-419" w:eastAsia="es-ES"/>
        </w:rPr>
        <w:t xml:space="preserve"> y</w:t>
      </w:r>
      <w:r>
        <w:rPr>
          <w:lang w:val="es-ES" w:eastAsia="es-ES"/>
        </w:rPr>
        <w:t xml:space="preserve"> debe estar abierto con el fin de </w:t>
      </w:r>
      <w:r w:rsidR="00D9654B">
        <w:rPr>
          <w:lang w:val="es-ES" w:eastAsia="es-ES"/>
        </w:rPr>
        <w:t>ahorrar</w:t>
      </w:r>
      <w:r>
        <w:rPr>
          <w:lang w:val="es-ES" w:eastAsia="es-ES"/>
        </w:rPr>
        <w:t xml:space="preserve"> energía</w:t>
      </w:r>
      <w:bookmarkEnd w:id="136"/>
      <w:bookmarkEnd w:id="137"/>
      <w:r>
        <w:rPr>
          <w:lang w:val="es-ES" w:eastAsia="es-ES"/>
        </w:rPr>
        <w:t>.</w:t>
      </w:r>
    </w:p>
    <w:p w14:paraId="465E3BCB" w14:textId="63766A03" w:rsidR="009F1DF7" w:rsidRDefault="009F1DF7" w:rsidP="009F1DF7">
      <w:pPr>
        <w:jc w:val="center"/>
        <w:rPr>
          <w:lang w:val="es-ES" w:eastAsia="es-ES"/>
        </w:rPr>
      </w:pPr>
      <w:r>
        <w:rPr>
          <w:noProof/>
          <w:lang w:eastAsia="es-CO"/>
        </w:rPr>
        <w:drawing>
          <wp:inline distT="0" distB="0" distL="0" distR="0" wp14:anchorId="6AF3DC89" wp14:editId="07024DB4">
            <wp:extent cx="3419475" cy="800735"/>
            <wp:effectExtent l="19050" t="19050" r="28575" b="1841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324" t="12474" r="3472"/>
                    <a:stretch/>
                  </pic:blipFill>
                  <pic:spPr bwMode="auto">
                    <a:xfrm>
                      <a:off x="0" y="0"/>
                      <a:ext cx="3473035" cy="813277"/>
                    </a:xfrm>
                    <a:prstGeom prst="rect">
                      <a:avLst/>
                    </a:prstGeom>
                    <a:ln w="19050" cap="flat" cmpd="sng" algn="ctr">
                      <a:solidFill>
                        <a:srgbClr val="5B9BD5">
                          <a:lumMod val="50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828C5E5" w14:textId="4532BBEF" w:rsidR="009F1DF7" w:rsidRDefault="009F1DF7" w:rsidP="009F1DF7">
      <w:pPr>
        <w:pStyle w:val="Descripcin"/>
        <w:jc w:val="center"/>
      </w:pPr>
      <w:bookmarkStart w:id="138" w:name="_Ref467803975"/>
      <w:r>
        <w:t xml:space="preserve">Ilustración </w:t>
      </w:r>
      <w:r>
        <w:fldChar w:fldCharType="begin"/>
      </w:r>
      <w:r>
        <w:instrText xml:space="preserve"> SEQ Ilustración \* ARABIC </w:instrText>
      </w:r>
      <w:r>
        <w:fldChar w:fldCharType="separate"/>
      </w:r>
      <w:r w:rsidR="00986CFD">
        <w:rPr>
          <w:noProof/>
        </w:rPr>
        <w:t>11</w:t>
      </w:r>
      <w:r>
        <w:fldChar w:fldCharType="end"/>
      </w:r>
      <w:bookmarkEnd w:id="138"/>
      <w:r>
        <w:t xml:space="preserve"> - Bloque AE encargado de apagar el bloque fuente</w:t>
      </w:r>
    </w:p>
    <w:p w14:paraId="3F3CB24A" w14:textId="77777777" w:rsidR="009F1DF7" w:rsidRDefault="009F1DF7" w:rsidP="009F1DF7">
      <w:pPr>
        <w:rPr>
          <w:szCs w:val="22"/>
        </w:rPr>
      </w:pPr>
      <w:r>
        <w:t xml:space="preserve">Según las especificaciones mencionadas en el párrafo anterior, el dispositivo seleccionado es </w:t>
      </w:r>
      <w:r w:rsidRPr="009F1DF7">
        <w:t>CPC1002</w:t>
      </w:r>
      <w:r w:rsidRPr="009F1DF7">
        <w:rPr>
          <w:szCs w:val="22"/>
        </w:rPr>
        <w:t>N</w:t>
      </w:r>
      <w:r w:rsidRPr="009F1DF7">
        <w:rPr>
          <w:rStyle w:val="Refdenotaalpie"/>
          <w:sz w:val="22"/>
          <w:szCs w:val="22"/>
        </w:rPr>
        <w:footnoteReference w:id="10"/>
      </w:r>
      <w:r>
        <w:rPr>
          <w:szCs w:val="22"/>
        </w:rPr>
        <w:t xml:space="preserve"> el cual </w:t>
      </w:r>
      <w:bookmarkStart w:id="139" w:name="OLE_LINK20"/>
      <w:bookmarkStart w:id="140" w:name="OLE_LINK21"/>
      <w:bookmarkStart w:id="141" w:name="OLE_LINK22"/>
      <w:r>
        <w:rPr>
          <w:szCs w:val="22"/>
        </w:rPr>
        <w:t xml:space="preserve">es capaz de soportar una corriente de carga máxima de 700mA, tiene un </w:t>
      </w:r>
      <m:oMath>
        <m:sSub>
          <m:sSubPr>
            <m:ctrlPr>
              <w:rPr>
                <w:rFonts w:ascii="Cambria Math" w:hAnsi="Cambria Math"/>
                <w:i/>
                <w:lang w:eastAsia="es-ES"/>
              </w:rPr>
            </m:ctrlPr>
          </m:sSubPr>
          <m:e>
            <m:r>
              <w:rPr>
                <w:rFonts w:ascii="Cambria Math" w:hAnsi="Cambria Math"/>
                <w:lang w:eastAsia="es-ES"/>
              </w:rPr>
              <m:t>R</m:t>
            </m:r>
          </m:e>
          <m:sub>
            <m:r>
              <w:rPr>
                <w:rFonts w:ascii="Cambria Math" w:hAnsi="Cambria Math"/>
                <w:lang w:eastAsia="es-ES"/>
              </w:rPr>
              <m:t>on</m:t>
            </m:r>
          </m:sub>
        </m:sSub>
      </m:oMath>
      <w:r>
        <w:rPr>
          <w:lang w:eastAsia="es-ES"/>
        </w:rPr>
        <w:t xml:space="preserve"> </w:t>
      </w:r>
      <w:r w:rsidR="00BA412D">
        <w:rPr>
          <w:lang w:eastAsia="es-ES"/>
        </w:rPr>
        <w:t>máximo</w:t>
      </w:r>
      <w:r>
        <w:rPr>
          <w:lang w:eastAsia="es-ES"/>
        </w:rPr>
        <w:t xml:space="preserve"> de 550 mΩ</w:t>
      </w:r>
      <w:r>
        <w:rPr>
          <w:szCs w:val="22"/>
        </w:rPr>
        <w:t xml:space="preserve"> y está en estado abierto sin corriente de polarización</w:t>
      </w:r>
      <w:bookmarkEnd w:id="139"/>
      <w:bookmarkEnd w:id="140"/>
      <w:bookmarkEnd w:id="141"/>
      <w:r>
        <w:rPr>
          <w:szCs w:val="22"/>
        </w:rPr>
        <w:t>.</w:t>
      </w:r>
    </w:p>
    <w:p w14:paraId="1690A165" w14:textId="244DD066" w:rsidR="009F1DF7" w:rsidRDefault="009F1DF7" w:rsidP="009F1DF7">
      <w:pPr>
        <w:rPr>
          <w:szCs w:val="22"/>
        </w:rPr>
      </w:pPr>
      <w:r>
        <w:rPr>
          <w:szCs w:val="22"/>
        </w:rPr>
        <w:t>El</w:t>
      </w:r>
      <w:r w:rsidR="00BA412D">
        <w:rPr>
          <w:szCs w:val="22"/>
        </w:rPr>
        <w:t xml:space="preserve"> segundo</w:t>
      </w:r>
      <w:r>
        <w:rPr>
          <w:szCs w:val="22"/>
        </w:rPr>
        <w:t xml:space="preserve"> bloque </w:t>
      </w:r>
      <w:r w:rsidR="009C5EBB">
        <w:rPr>
          <w:szCs w:val="22"/>
        </w:rPr>
        <w:t xml:space="preserve">AE mostrado en la </w:t>
      </w:r>
      <w:r w:rsidR="009C5EBB">
        <w:rPr>
          <w:szCs w:val="22"/>
        </w:rPr>
        <w:fldChar w:fldCharType="begin"/>
      </w:r>
      <w:r w:rsidR="009C5EBB">
        <w:rPr>
          <w:szCs w:val="22"/>
        </w:rPr>
        <w:instrText xml:space="preserve"> REF _Ref467803962 \h </w:instrText>
      </w:r>
      <w:r w:rsidR="009C5EBB">
        <w:rPr>
          <w:szCs w:val="22"/>
        </w:rPr>
      </w:r>
      <w:r w:rsidR="009C5EBB">
        <w:rPr>
          <w:szCs w:val="22"/>
        </w:rPr>
        <w:fldChar w:fldCharType="separate"/>
      </w:r>
      <w:r w:rsidR="00986CFD">
        <w:t xml:space="preserve">Ilustración </w:t>
      </w:r>
      <w:r w:rsidR="00986CFD">
        <w:rPr>
          <w:noProof/>
        </w:rPr>
        <w:t>12</w:t>
      </w:r>
      <w:r w:rsidR="009C5EBB">
        <w:rPr>
          <w:szCs w:val="22"/>
        </w:rPr>
        <w:fldChar w:fldCharType="end"/>
      </w:r>
      <w:r w:rsidR="009C5EBB">
        <w:rPr>
          <w:szCs w:val="22"/>
        </w:rPr>
        <w:t xml:space="preserve"> </w:t>
      </w:r>
      <w:r>
        <w:rPr>
          <w:szCs w:val="22"/>
        </w:rPr>
        <w:t xml:space="preserve">es un </w:t>
      </w:r>
      <w:r w:rsidRPr="00BA412D">
        <w:rPr>
          <w:i/>
          <w:szCs w:val="22"/>
        </w:rPr>
        <w:t>switch</w:t>
      </w:r>
      <w:r>
        <w:rPr>
          <w:szCs w:val="22"/>
        </w:rPr>
        <w:t xml:space="preserve"> capaz de manejar la corriente que circula a través de la celda randles,</w:t>
      </w:r>
      <w:r>
        <w:rPr>
          <w:lang w:val="es-ES" w:eastAsia="es-ES"/>
        </w:rPr>
        <w:t xml:space="preserve"> debe tener un </w:t>
      </w:r>
      <m:oMath>
        <m:sSub>
          <m:sSubPr>
            <m:ctrlPr>
              <w:rPr>
                <w:rFonts w:ascii="Cambria Math" w:hAnsi="Cambria Math"/>
                <w:i/>
                <w:lang w:eastAsia="es-ES"/>
              </w:rPr>
            </m:ctrlPr>
          </m:sSubPr>
          <m:e>
            <m:r>
              <w:rPr>
                <w:rFonts w:ascii="Cambria Math" w:hAnsi="Cambria Math"/>
                <w:lang w:eastAsia="es-ES"/>
              </w:rPr>
              <m:t>R</m:t>
            </m:r>
          </m:e>
          <m:sub>
            <m:r>
              <w:rPr>
                <w:rFonts w:ascii="Cambria Math" w:hAnsi="Cambria Math"/>
                <w:lang w:eastAsia="es-ES"/>
              </w:rPr>
              <m:t>on</m:t>
            </m:r>
          </m:sub>
        </m:sSub>
      </m:oMath>
      <w:r>
        <w:rPr>
          <w:lang w:val="es-ES" w:eastAsia="es-ES"/>
        </w:rPr>
        <w:t xml:space="preserve"> despreciable con respecto a la celda randles con el fin de no afectar el voltagrama,</w:t>
      </w:r>
      <w:r>
        <w:rPr>
          <w:szCs w:val="22"/>
        </w:rPr>
        <w:t xml:space="preserve"> </w:t>
      </w:r>
      <w:r>
        <w:rPr>
          <w:lang w:val="es-ES" w:eastAsia="es-ES"/>
        </w:rPr>
        <w:t xml:space="preserve">debe poderse gestionar con una señal digital proveniente del bloque microcontrolador y sin corriente de polarización debe estar abierto. </w:t>
      </w:r>
      <w:r>
        <w:rPr>
          <w:szCs w:val="22"/>
        </w:rPr>
        <w:t xml:space="preserve"> </w:t>
      </w:r>
    </w:p>
    <w:p w14:paraId="458C515E" w14:textId="77777777" w:rsidR="009F1DF7" w:rsidRDefault="009F1DF7" w:rsidP="009F1DF7">
      <w:pPr>
        <w:jc w:val="center"/>
      </w:pPr>
      <w:r>
        <w:rPr>
          <w:noProof/>
          <w:lang w:eastAsia="es-CO"/>
        </w:rPr>
        <w:lastRenderedPageBreak/>
        <w:drawing>
          <wp:inline distT="0" distB="0" distL="0" distR="0" wp14:anchorId="14DB4566" wp14:editId="2BAAB5B2">
            <wp:extent cx="3429691" cy="991235"/>
            <wp:effectExtent l="19050" t="19050" r="18415" b="1841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8521" b="1"/>
                    <a:stretch/>
                  </pic:blipFill>
                  <pic:spPr bwMode="auto">
                    <a:xfrm>
                      <a:off x="0" y="0"/>
                      <a:ext cx="3461516" cy="1000433"/>
                    </a:xfrm>
                    <a:prstGeom prst="rect">
                      <a:avLst/>
                    </a:prstGeom>
                    <a:ln w="19050" cap="flat" cmpd="sng" algn="ctr">
                      <a:solidFill>
                        <a:srgbClr val="5B9BD5">
                          <a:lumMod val="50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31A6D66" w14:textId="0BEA22D1" w:rsidR="009F1DF7" w:rsidRDefault="009F1DF7" w:rsidP="009F1DF7">
      <w:pPr>
        <w:pStyle w:val="Descripcin"/>
        <w:jc w:val="center"/>
      </w:pPr>
      <w:bookmarkStart w:id="142" w:name="_Ref467803962"/>
      <w:r>
        <w:t xml:space="preserve">Ilustración </w:t>
      </w:r>
      <w:r>
        <w:fldChar w:fldCharType="begin"/>
      </w:r>
      <w:r>
        <w:instrText xml:space="preserve"> SEQ Ilustración \* ARABIC </w:instrText>
      </w:r>
      <w:r>
        <w:fldChar w:fldCharType="separate"/>
      </w:r>
      <w:r w:rsidR="00986CFD">
        <w:rPr>
          <w:noProof/>
        </w:rPr>
        <w:t>12</w:t>
      </w:r>
      <w:r>
        <w:fldChar w:fldCharType="end"/>
      </w:r>
      <w:bookmarkEnd w:id="142"/>
      <w:r>
        <w:t>- Bloque AE encargado de abrir el WE</w:t>
      </w:r>
    </w:p>
    <w:p w14:paraId="17E3AB43" w14:textId="77777777" w:rsidR="009F1DF7" w:rsidRDefault="009F1DF7" w:rsidP="009F1DF7">
      <w:pPr>
        <w:rPr>
          <w:szCs w:val="22"/>
        </w:rPr>
      </w:pPr>
      <w:r>
        <w:t xml:space="preserve">Para este bloque se eligió el </w:t>
      </w:r>
      <w:r w:rsidRPr="009F1DF7">
        <w:rPr>
          <w:i/>
        </w:rPr>
        <w:t>switch</w:t>
      </w:r>
      <w:r>
        <w:t xml:space="preserve"> </w:t>
      </w:r>
      <w:r w:rsidRPr="009F1DF7">
        <w:rPr>
          <w:szCs w:val="22"/>
        </w:rPr>
        <w:t>CPC1014N</w:t>
      </w:r>
      <w:r w:rsidRPr="009F1DF7">
        <w:rPr>
          <w:rStyle w:val="Refdenotaalpie"/>
          <w:sz w:val="22"/>
          <w:szCs w:val="22"/>
        </w:rPr>
        <w:footnoteReference w:id="11"/>
      </w:r>
      <w:r>
        <w:rPr>
          <w:szCs w:val="22"/>
        </w:rPr>
        <w:t xml:space="preserve"> que es capaz de soportar una corriente de carga máxima de 400mA AC, tiene un </w:t>
      </w:r>
      <m:oMath>
        <m:sSub>
          <m:sSubPr>
            <m:ctrlPr>
              <w:rPr>
                <w:rFonts w:ascii="Cambria Math" w:hAnsi="Cambria Math"/>
                <w:i/>
                <w:lang w:eastAsia="es-ES"/>
              </w:rPr>
            </m:ctrlPr>
          </m:sSubPr>
          <m:e>
            <m:r>
              <w:rPr>
                <w:rFonts w:ascii="Cambria Math" w:hAnsi="Cambria Math"/>
                <w:lang w:eastAsia="es-ES"/>
              </w:rPr>
              <m:t>R</m:t>
            </m:r>
          </m:e>
          <m:sub>
            <m:r>
              <w:rPr>
                <w:rFonts w:ascii="Cambria Math" w:hAnsi="Cambria Math"/>
                <w:lang w:eastAsia="es-ES"/>
              </w:rPr>
              <m:t>on</m:t>
            </m:r>
          </m:sub>
        </m:sSub>
      </m:oMath>
      <w:r>
        <w:rPr>
          <w:lang w:eastAsia="es-ES"/>
        </w:rPr>
        <w:t xml:space="preserve"> máximo de 2 Ω</w:t>
      </w:r>
      <w:r>
        <w:rPr>
          <w:szCs w:val="22"/>
        </w:rPr>
        <w:t xml:space="preserve"> y está en estado abierto sin corriente de polarización.</w:t>
      </w:r>
    </w:p>
    <w:p w14:paraId="142DEE94" w14:textId="497B0759" w:rsidR="009F1DF7" w:rsidRDefault="00697A10" w:rsidP="009F1DF7">
      <w:r>
        <w:t xml:space="preserve">Debido a que ambos </w:t>
      </w:r>
      <w:r w:rsidRPr="00697A10">
        <w:rPr>
          <w:i/>
        </w:rPr>
        <w:t>switches</w:t>
      </w:r>
      <w:r>
        <w:t xml:space="preserve"> operan con una señal de 0.9V a 1.4V y una</w:t>
      </w:r>
      <w:r w:rsidR="000D7130">
        <w:t xml:space="preserve"> corriente de polarización de 5</w:t>
      </w:r>
      <w:r>
        <w:t>mA</w:t>
      </w:r>
      <w:r w:rsidR="000D7130">
        <w:t>,</w:t>
      </w:r>
      <w:r>
        <w:t xml:space="preserve"> pero la señal de control del microcontrolador es de 5V, se decidió colocar una resistencia a la salida de los pines del microcontrolador con el fin de que caiga el exceso de voltaje. El valor de esta resistencia es: </w:t>
      </w:r>
    </w:p>
    <w:p w14:paraId="412650F3" w14:textId="77777777" w:rsidR="00697A10" w:rsidRPr="00387EB3" w:rsidRDefault="00697A10" w:rsidP="009F1DF7">
      <m:oMathPara>
        <m:oMath>
          <m:r>
            <w:rPr>
              <w:rFonts w:ascii="Cambria Math" w:hAnsi="Cambria Math"/>
            </w:rPr>
            <m:t>R=</m:t>
          </m:r>
          <m:f>
            <m:fPr>
              <m:ctrlPr>
                <w:rPr>
                  <w:rFonts w:ascii="Cambria Math" w:hAnsi="Cambria Math"/>
                  <w:i/>
                </w:rPr>
              </m:ctrlPr>
            </m:fPr>
            <m:num>
              <m:d>
                <m:dPr>
                  <m:ctrlPr>
                    <w:rPr>
                      <w:rFonts w:ascii="Cambria Math" w:hAnsi="Cambria Math"/>
                      <w:i/>
                    </w:rPr>
                  </m:ctrlPr>
                </m:dPr>
                <m:e>
                  <m:r>
                    <w:rPr>
                      <w:rFonts w:ascii="Cambria Math" w:hAnsi="Cambria Math"/>
                    </w:rPr>
                    <m:t>5-1.1</m:t>
                  </m:r>
                </m:e>
              </m:d>
            </m:num>
            <m:den>
              <m:r>
                <w:rPr>
                  <w:rFonts w:ascii="Cambria Math" w:hAnsi="Cambria Math"/>
                </w:rPr>
                <m:t>0.005</m:t>
              </m:r>
            </m:den>
          </m:f>
          <m:r>
            <w:rPr>
              <w:rFonts w:ascii="Cambria Math" w:hAnsi="Cambria Math"/>
            </w:rPr>
            <m:t>=740</m:t>
          </m:r>
          <w:bookmarkStart w:id="143" w:name="OLE_LINK26"/>
          <w:bookmarkStart w:id="144" w:name="OLE_LINK27"/>
          <w:bookmarkStart w:id="145" w:name="OLE_LINK28"/>
          <w:bookmarkStart w:id="146" w:name="OLE_LINK34"/>
          <m:r>
            <w:rPr>
              <w:rFonts w:ascii="Cambria Math" w:hAnsi="Cambria Math"/>
            </w:rPr>
            <m:t>Ω</m:t>
          </m:r>
        </m:oMath>
      </m:oMathPara>
      <w:bookmarkEnd w:id="143"/>
      <w:bookmarkEnd w:id="144"/>
      <w:bookmarkEnd w:id="145"/>
      <w:bookmarkEnd w:id="146"/>
    </w:p>
    <w:p w14:paraId="75FC420E" w14:textId="2B56E3FF" w:rsidR="00387EB3" w:rsidRPr="00697A10" w:rsidRDefault="009C5EBB" w:rsidP="009F1DF7">
      <w:r>
        <w:t>Se seleccionó el resistor con valor nominal a 1% más cercano, el cual es</w:t>
      </w:r>
      <w:r w:rsidR="00387EB3">
        <w:t xml:space="preserve"> 750</w:t>
      </w:r>
      <m:oMath>
        <m:r>
          <w:rPr>
            <w:rFonts w:ascii="Cambria Math" w:hAnsi="Cambria Math"/>
          </w:rPr>
          <m:t>Ω</m:t>
        </m:r>
      </m:oMath>
      <w:r w:rsidR="00387EB3">
        <w:t xml:space="preserve">. </w:t>
      </w:r>
    </w:p>
    <w:p w14:paraId="697F13BC" w14:textId="77777777" w:rsidR="00387EB3" w:rsidRDefault="00387EB3" w:rsidP="00EA2BA7">
      <w:pPr>
        <w:pStyle w:val="Ttulo3"/>
        <w:numPr>
          <w:ilvl w:val="1"/>
          <w:numId w:val="7"/>
        </w:numPr>
      </w:pPr>
      <w:bookmarkStart w:id="147" w:name="OLE_LINK37"/>
      <w:bookmarkStart w:id="148" w:name="OLE_LINK38"/>
      <w:bookmarkStart w:id="149" w:name="_Toc467826779"/>
      <w:bookmarkStart w:id="150" w:name="_Toc467836040"/>
      <w:r>
        <w:t xml:space="preserve">Diseño </w:t>
      </w:r>
      <w:bookmarkEnd w:id="147"/>
      <w:bookmarkEnd w:id="148"/>
      <w:r>
        <w:t>del bloque Rm</w:t>
      </w:r>
      <w:bookmarkEnd w:id="149"/>
      <w:bookmarkEnd w:id="150"/>
    </w:p>
    <w:p w14:paraId="074EB0D5" w14:textId="77777777" w:rsidR="000A21E3" w:rsidRDefault="000A21E3" w:rsidP="000A21E3">
      <w:pPr>
        <w:rPr>
          <w:lang w:eastAsia="es-ES"/>
        </w:rPr>
      </w:pPr>
      <w:r>
        <w:rPr>
          <w:lang w:val="es-ES" w:eastAsia="es-ES"/>
        </w:rPr>
        <w:t xml:space="preserve">En el diseño del potenciostato se definió dos escalas de medición, una de </w:t>
      </w:r>
      <w:bookmarkStart w:id="151" w:name="OLE_LINK69"/>
      <w:bookmarkStart w:id="152" w:name="OLE_LINK70"/>
      <w:r>
        <w:rPr>
          <w:lang w:eastAsia="es-ES"/>
        </w:rPr>
        <w:t xml:space="preserve">100mA a 1mA </w:t>
      </w:r>
      <w:bookmarkEnd w:id="151"/>
      <w:bookmarkEnd w:id="152"/>
      <w:r>
        <w:rPr>
          <w:lang w:eastAsia="es-ES"/>
        </w:rPr>
        <w:t>y  la otra de 10mA a 0.1mA, ambas con un error máximo del 10% y el Rm calculado de cada una es de 100</w:t>
      </w:r>
      <m:oMath>
        <m:r>
          <w:rPr>
            <w:rFonts w:ascii="Cambria Math" w:hAnsi="Cambria Math"/>
          </w:rPr>
          <m:t xml:space="preserve"> Ω</m:t>
        </m:r>
      </m:oMath>
      <w:r>
        <w:t xml:space="preserve"> y 1000</w:t>
      </w:r>
      <m:oMath>
        <m:r>
          <w:rPr>
            <w:rFonts w:ascii="Cambria Math" w:hAnsi="Cambria Math"/>
          </w:rPr>
          <m:t>Ω</m:t>
        </m:r>
      </m:oMath>
      <w:r>
        <w:t xml:space="preserve"> respectivamente</w:t>
      </w:r>
      <w:r>
        <w:rPr>
          <w:lang w:eastAsia="es-ES"/>
        </w:rPr>
        <w:t xml:space="preserve">. El bloque encargado de cambiar de escala es el Rm. </w:t>
      </w:r>
    </w:p>
    <w:p w14:paraId="70E2A302" w14:textId="77777777" w:rsidR="000A21E3" w:rsidRDefault="000A21E3" w:rsidP="000A21E3">
      <w:pPr>
        <w:rPr>
          <w:lang w:val="es-ES" w:eastAsia="es-ES"/>
        </w:rPr>
      </w:pPr>
      <w:r>
        <w:rPr>
          <w:lang w:eastAsia="es-ES"/>
        </w:rPr>
        <w:t xml:space="preserve">El bloque Rm se diseñó como un </w:t>
      </w:r>
      <w:r w:rsidRPr="0003091A">
        <w:rPr>
          <w:i/>
          <w:lang w:eastAsia="es-ES"/>
        </w:rPr>
        <w:t>switch</w:t>
      </w:r>
      <w:r>
        <w:rPr>
          <w:lang w:eastAsia="es-ES"/>
        </w:rPr>
        <w:t xml:space="preserve"> con dos entradas y una salida, las dos entradas van conectadas a los resistores de cada una de las escalas y la salida va conectada al CE. Por especificaciones de diseño debe ser capaz de manejar 100mA y un voltaje mínimo de 10V, adicional debe tener un </w:t>
      </w:r>
      <w:bookmarkStart w:id="153" w:name="OLE_LINK60"/>
      <w:bookmarkStart w:id="154" w:name="OLE_LINK61"/>
      <w:bookmarkStart w:id="155" w:name="OLE_LINK62"/>
      <m:oMath>
        <m:sSub>
          <m:sSubPr>
            <m:ctrlPr>
              <w:rPr>
                <w:rFonts w:ascii="Cambria Math" w:hAnsi="Cambria Math"/>
                <w:i/>
              </w:rPr>
            </m:ctrlPr>
          </m:sSubPr>
          <m:e>
            <m:r>
              <w:rPr>
                <w:rFonts w:ascii="Cambria Math" w:hAnsi="Cambria Math"/>
              </w:rPr>
              <m:t>R</m:t>
            </m:r>
          </m:e>
          <m:sub>
            <m:r>
              <w:rPr>
                <w:rFonts w:ascii="Cambria Math" w:hAnsi="Cambria Math"/>
              </w:rPr>
              <m:t>on</m:t>
            </m:r>
          </m:sub>
        </m:sSub>
      </m:oMath>
      <w:r>
        <w:t xml:space="preserve"> </w:t>
      </w:r>
      <w:bookmarkEnd w:id="153"/>
      <w:bookmarkEnd w:id="154"/>
      <w:bookmarkEnd w:id="155"/>
      <w:r>
        <w:t>despreciable con respecto a los resistores de cada escala para que no afecte la medición y debe poder ser gestionado con el microcontrolador.</w:t>
      </w:r>
    </w:p>
    <w:p w14:paraId="41947671" w14:textId="0C012C01" w:rsidR="000A21E3" w:rsidRDefault="000A21E3" w:rsidP="000A21E3">
      <w:pPr>
        <w:rPr>
          <w:lang w:val="es-ES" w:eastAsia="es-ES"/>
        </w:rPr>
      </w:pPr>
      <w:r>
        <w:rPr>
          <w:lang w:val="es-ES" w:eastAsia="es-ES"/>
        </w:rPr>
        <w:t xml:space="preserve">En caso de que este dispositivo se dañe y para proteger el </w:t>
      </w:r>
      <w:r w:rsidR="00282989">
        <w:rPr>
          <w:lang w:val="es-ES" w:eastAsia="es-ES"/>
        </w:rPr>
        <w:t xml:space="preserve">bloque </w:t>
      </w:r>
      <w:r>
        <w:rPr>
          <w:lang w:val="es-ES" w:eastAsia="es-ES"/>
        </w:rPr>
        <w:t>potenciostato se coloca un resistor en paralelo a ambas escalas. Este resistor en paralelo con el resistor de cada escala</w:t>
      </w:r>
      <w:r w:rsidR="009E7E9C">
        <w:rPr>
          <w:lang w:val="es-419" w:eastAsia="es-ES"/>
        </w:rPr>
        <w:t>,</w:t>
      </w:r>
      <w:r>
        <w:rPr>
          <w:lang w:val="es-ES" w:eastAsia="es-ES"/>
        </w:rPr>
        <w:t xml:space="preserve"> mas </w:t>
      </w:r>
      <m:oMath>
        <m:sSub>
          <m:sSubPr>
            <m:ctrlPr>
              <w:rPr>
                <w:rFonts w:ascii="Cambria Math" w:hAnsi="Cambria Math"/>
                <w:i/>
              </w:rPr>
            </m:ctrlPr>
          </m:sSubPr>
          <m:e>
            <m:r>
              <w:rPr>
                <w:rFonts w:ascii="Cambria Math" w:hAnsi="Cambria Math"/>
              </w:rPr>
              <m:t>R</m:t>
            </m:r>
          </m:e>
          <m:sub>
            <m:r>
              <w:rPr>
                <w:rFonts w:ascii="Cambria Math" w:hAnsi="Cambria Math"/>
              </w:rPr>
              <m:t>on</m:t>
            </m:r>
          </m:sub>
        </m:sSub>
      </m:oMath>
      <w:r>
        <w:t xml:space="preserve"> del </w:t>
      </w:r>
      <w:r w:rsidRPr="0003091A">
        <w:rPr>
          <w:i/>
        </w:rPr>
        <w:t>switch</w:t>
      </w:r>
      <w:r>
        <w:t xml:space="preserve"> debe ser igual al Rm calculado.</w:t>
      </w:r>
    </w:p>
    <w:p w14:paraId="7790AA7C" w14:textId="77777777" w:rsidR="000A21E3" w:rsidRDefault="000A21E3" w:rsidP="000A21E3">
      <w:r>
        <w:rPr>
          <w:lang w:val="es-ES" w:eastAsia="es-ES"/>
        </w:rPr>
        <w:lastRenderedPageBreak/>
        <w:t xml:space="preserve">El dispositivo que cumple estas característica es </w:t>
      </w:r>
      <w:r w:rsidRPr="0003091A">
        <w:rPr>
          <w:lang w:val="es-ES" w:eastAsia="es-ES"/>
        </w:rPr>
        <w:t>dg46</w:t>
      </w:r>
      <w:r w:rsidRPr="003E41E4">
        <w:rPr>
          <w:szCs w:val="22"/>
          <w:lang w:val="es-ES" w:eastAsia="es-ES"/>
        </w:rPr>
        <w:t>9</w:t>
      </w:r>
      <w:r w:rsidRPr="003E41E4">
        <w:rPr>
          <w:rStyle w:val="Refdenotaalpie"/>
          <w:sz w:val="22"/>
          <w:szCs w:val="22"/>
          <w:lang w:val="es-ES" w:eastAsia="es-ES"/>
        </w:rPr>
        <w:footnoteReference w:id="12"/>
      </w:r>
      <w:r>
        <w:rPr>
          <w:lang w:val="es-ES" w:eastAsia="es-ES"/>
        </w:rPr>
        <w:t xml:space="preserve"> pues maneja una corriente de 120mA, opera en puede operar voltajes de 10V y la resistencia </w:t>
      </w:r>
      <w:bookmarkStart w:id="158" w:name="OLE_LINK63"/>
      <w:bookmarkStart w:id="159" w:name="OLE_LINK64"/>
      <w:bookmarkStart w:id="160" w:name="OLE_LINK65"/>
      <m:oMath>
        <m:sSub>
          <m:sSubPr>
            <m:ctrlPr>
              <w:rPr>
                <w:rFonts w:ascii="Cambria Math" w:hAnsi="Cambria Math"/>
                <w:i/>
              </w:rPr>
            </m:ctrlPr>
          </m:sSubPr>
          <m:e>
            <m:r>
              <w:rPr>
                <w:rFonts w:ascii="Cambria Math" w:hAnsi="Cambria Math"/>
              </w:rPr>
              <m:t>R</m:t>
            </m:r>
          </m:e>
          <m:sub>
            <m:r>
              <w:rPr>
                <w:rFonts w:ascii="Cambria Math" w:hAnsi="Cambria Math"/>
              </w:rPr>
              <m:t>on</m:t>
            </m:r>
          </m:sub>
        </m:sSub>
      </m:oMath>
      <w:bookmarkEnd w:id="158"/>
      <w:bookmarkEnd w:id="159"/>
      <w:bookmarkEnd w:id="160"/>
      <w:r>
        <w:t xml:space="preserve"> es de típico de 3.6Ω y máximo de 6</w:t>
      </w:r>
      <w:bookmarkStart w:id="161" w:name="OLE_LINK66"/>
      <w:bookmarkStart w:id="162" w:name="OLE_LINK67"/>
      <w:bookmarkStart w:id="163" w:name="OLE_LINK68"/>
      <w:r>
        <w:t>Ω</w:t>
      </w:r>
      <w:bookmarkEnd w:id="161"/>
      <w:bookmarkEnd w:id="162"/>
      <w:bookmarkEnd w:id="163"/>
      <w:r>
        <w:t>.</w:t>
      </w:r>
    </w:p>
    <w:p w14:paraId="03E9444C" w14:textId="7A0148A7" w:rsidR="000A21E3" w:rsidRDefault="000A21E3" w:rsidP="000A21E3">
      <w:pPr>
        <w:rPr>
          <w:lang w:eastAsia="es-ES"/>
        </w:rPr>
      </w:pPr>
      <w:r>
        <w:t xml:space="preserve">Una vez definido el dispositivo a utilizar, se definen los resistores de cada escala y el de protección; el resistor de protección debe ser lo menor posible debido a que todo resistor tiene un ruido intrínseco que es </w:t>
      </w:r>
      <w:r w:rsidR="000D7130">
        <w:t>proporcional a su valor nominal</w:t>
      </w:r>
      <w:r>
        <w:t xml:space="preserve"> y como en esta etapa se requiere la menor cantidad de ruido debido a que está involucrada la variable a medir, el valor que se escoge es de 2000</w:t>
      </w:r>
      <w:r>
        <w:rPr>
          <w:lang w:eastAsia="es-ES"/>
        </w:rPr>
        <w:t xml:space="preserve">Ω. </w:t>
      </w:r>
    </w:p>
    <w:p w14:paraId="26EDC4CB" w14:textId="2C2545C3" w:rsidR="000A21E3" w:rsidRDefault="000A21E3" w:rsidP="000A21E3">
      <w:pPr>
        <w:rPr>
          <w:lang w:eastAsia="es-ES"/>
        </w:rPr>
      </w:pPr>
      <w:bookmarkStart w:id="164" w:name="OLE_LINK76"/>
      <w:bookmarkStart w:id="165" w:name="OLE_LINK77"/>
      <w:r>
        <w:t xml:space="preserve">Para la escala de </w:t>
      </w:r>
      <w:r>
        <w:rPr>
          <w:lang w:eastAsia="es-ES"/>
        </w:rPr>
        <w:t>100mA a 1mA en donde el Rm calculado es de 100</w:t>
      </w:r>
      <w:bookmarkStart w:id="166" w:name="OLE_LINK71"/>
      <w:bookmarkStart w:id="167" w:name="OLE_LINK72"/>
      <w:bookmarkStart w:id="168" w:name="OLE_LINK73"/>
      <w:bookmarkStart w:id="169" w:name="OLE_LINK74"/>
      <w:bookmarkStart w:id="170" w:name="OLE_LINK75"/>
      <w:r>
        <w:rPr>
          <w:lang w:eastAsia="es-ES"/>
        </w:rPr>
        <w:t>Ω</w:t>
      </w:r>
      <w:bookmarkEnd w:id="166"/>
      <w:bookmarkEnd w:id="167"/>
      <w:bookmarkEnd w:id="168"/>
      <w:bookmarkEnd w:id="169"/>
      <w:bookmarkEnd w:id="170"/>
      <w:r>
        <w:rPr>
          <w:lang w:eastAsia="es-ES"/>
        </w:rPr>
        <w:t xml:space="preserve">, se </w:t>
      </w:r>
      <w:r w:rsidR="00943926">
        <w:rPr>
          <w:lang w:eastAsia="es-ES"/>
        </w:rPr>
        <w:t>utilizó un</w:t>
      </w:r>
      <w:r>
        <w:rPr>
          <w:lang w:eastAsia="es-ES"/>
        </w:rPr>
        <w:t xml:space="preserve"> resistor de 100Ω </w:t>
      </w:r>
      <w:bookmarkStart w:id="171" w:name="OLE_LINK85"/>
      <w:bookmarkStart w:id="172" w:name="OLE_LINK86"/>
      <w:bookmarkStart w:id="173" w:name="OLE_LINK87"/>
      <w:r>
        <w:rPr>
          <w:lang w:eastAsia="es-ES"/>
        </w:rPr>
        <w:t xml:space="preserve">± 0.1% </w:t>
      </w:r>
      <w:bookmarkEnd w:id="171"/>
      <w:bookmarkEnd w:id="172"/>
      <w:bookmarkEnd w:id="173"/>
      <w:r>
        <w:rPr>
          <w:lang w:eastAsia="es-ES"/>
        </w:rPr>
        <w:t xml:space="preserve">2W debido a que es el valor comercial más cercano al deseado y la máxima potencia que puede disipar es próxima a un 1W. </w:t>
      </w:r>
      <w:bookmarkStart w:id="174" w:name="OLE_LINK88"/>
      <w:bookmarkStart w:id="175" w:name="OLE_LINK89"/>
      <w:bookmarkStart w:id="176" w:name="OLE_LINK90"/>
      <w:r>
        <w:rPr>
          <w:lang w:eastAsia="es-ES"/>
        </w:rPr>
        <w:t xml:space="preserve">El error máximo generado </w:t>
      </w:r>
      <w:r w:rsidR="0037203E">
        <w:rPr>
          <w:lang w:eastAsia="es-ES"/>
        </w:rPr>
        <w:t xml:space="preserve">en esta escala </w:t>
      </w:r>
      <w:r>
        <w:rPr>
          <w:lang w:eastAsia="es-ES"/>
        </w:rPr>
        <w:t>es del 1.5%</w:t>
      </w:r>
      <w:bookmarkEnd w:id="174"/>
      <w:bookmarkEnd w:id="175"/>
      <w:bookmarkEnd w:id="176"/>
      <w:r w:rsidR="00D9654B">
        <w:rPr>
          <w:lang w:eastAsia="es-ES"/>
        </w:rPr>
        <w:t xml:space="preserve"> lo cual está dentro del rango permitido para el instrumento a diseñar.</w:t>
      </w:r>
    </w:p>
    <w:bookmarkEnd w:id="164"/>
    <w:bookmarkEnd w:id="165"/>
    <w:p w14:paraId="0AA36788" w14:textId="1D25B938" w:rsidR="000A21E3" w:rsidRPr="0003091A" w:rsidRDefault="000A21E3" w:rsidP="000A21E3">
      <w:r>
        <w:t xml:space="preserve">Para la escala de </w:t>
      </w:r>
      <w:r>
        <w:rPr>
          <w:lang w:eastAsia="es-ES"/>
        </w:rPr>
        <w:t xml:space="preserve">10mA a 0.1mA en donde el Rm calculado es de 1000Ω, se </w:t>
      </w:r>
      <w:r w:rsidR="00943926" w:rsidRPr="00943926">
        <w:rPr>
          <w:lang w:eastAsia="es-ES"/>
        </w:rPr>
        <w:t>utiliz</w:t>
      </w:r>
      <w:r w:rsidR="00943926">
        <w:rPr>
          <w:lang w:eastAsia="es-ES"/>
        </w:rPr>
        <w:t>ó</w:t>
      </w:r>
      <w:r>
        <w:rPr>
          <w:lang w:eastAsia="es-ES"/>
        </w:rPr>
        <w:t xml:space="preserve"> un resistor de 2000Ω ± 0.01% debido a que es el valor comercial más cercano al deseado. El error máximo generado</w:t>
      </w:r>
      <w:r w:rsidR="0037203E">
        <w:rPr>
          <w:lang w:eastAsia="es-ES"/>
        </w:rPr>
        <w:t xml:space="preserve"> en esta escala</w:t>
      </w:r>
      <w:r>
        <w:rPr>
          <w:lang w:eastAsia="es-ES"/>
        </w:rPr>
        <w:t xml:space="preserve"> es del 0.2%.</w:t>
      </w:r>
    </w:p>
    <w:p w14:paraId="39C78055" w14:textId="14300B72" w:rsidR="000A21E3" w:rsidRDefault="000A21E3" w:rsidP="00EA2BA7">
      <w:pPr>
        <w:pStyle w:val="Ttulo3"/>
        <w:numPr>
          <w:ilvl w:val="1"/>
          <w:numId w:val="36"/>
        </w:numPr>
      </w:pPr>
      <w:bookmarkStart w:id="177" w:name="_Toc467738057"/>
      <w:bookmarkStart w:id="178" w:name="_Toc467826780"/>
      <w:bookmarkStart w:id="179" w:name="_Toc467836041"/>
      <w:r>
        <w:t xml:space="preserve">Diseño del bloque </w:t>
      </w:r>
      <w:bookmarkEnd w:id="177"/>
      <w:r>
        <w:t>DAC</w:t>
      </w:r>
      <w:bookmarkEnd w:id="178"/>
      <w:bookmarkEnd w:id="179"/>
    </w:p>
    <w:p w14:paraId="1F8AF801" w14:textId="15A96E80" w:rsidR="00F87EE4" w:rsidRDefault="00F87EE4" w:rsidP="00815810">
      <w:r>
        <w:rPr>
          <w:lang w:val="es-ES" w:eastAsia="es-ES"/>
        </w:rPr>
        <w:t>Al bloque potenciostato le ingresa una señal de referencia tipo triángulo de 0.01V a 10V con un error del 10%</w:t>
      </w:r>
      <w:r w:rsidR="0089323A">
        <w:rPr>
          <w:lang w:val="es-ES" w:eastAsia="es-ES"/>
        </w:rPr>
        <w:t xml:space="preserve"> para realizar el voltagrama. Esta señal </w:t>
      </w:r>
      <w:r>
        <w:rPr>
          <w:lang w:val="es-ES" w:eastAsia="es-ES"/>
        </w:rPr>
        <w:t>es generada por este bloque</w:t>
      </w:r>
      <w:r w:rsidR="0089323A">
        <w:rPr>
          <w:lang w:val="es-ES" w:eastAsia="es-ES"/>
        </w:rPr>
        <w:t xml:space="preserve"> mediante instrucciones que son enviadas por el bloque microcontrolador y</w:t>
      </w:r>
      <w:r w:rsidR="00E51661">
        <w:rPr>
          <w:lang w:val="es-ES" w:eastAsia="es-ES"/>
        </w:rPr>
        <w:t xml:space="preserve"> la señal generada</w:t>
      </w:r>
      <w:r w:rsidR="0089323A">
        <w:rPr>
          <w:lang w:val="es-ES" w:eastAsia="es-ES"/>
        </w:rPr>
        <w:t xml:space="preserve"> tiene un rango dinámico próximo a los 80 dB, por lo tanto se requiere que el DAC tenga al menos 14 bits efectivos y si es posible,</w:t>
      </w:r>
      <w:r w:rsidR="00E51661">
        <w:rPr>
          <w:lang w:val="es-ES" w:eastAsia="es-ES"/>
        </w:rPr>
        <w:t xml:space="preserve"> que</w:t>
      </w:r>
      <w:r w:rsidR="0089323A">
        <w:rPr>
          <w:lang w:val="es-ES" w:eastAsia="es-ES"/>
        </w:rPr>
        <w:t xml:space="preserve"> e</w:t>
      </w:r>
      <w:r w:rsidR="00461268">
        <w:rPr>
          <w:lang w:val="es-ES" w:eastAsia="es-ES"/>
        </w:rPr>
        <w:t xml:space="preserve">l voltaje </w:t>
      </w:r>
      <w:r w:rsidR="0089323A">
        <w:rPr>
          <w:lang w:val="es-ES" w:eastAsia="es-ES"/>
        </w:rPr>
        <w:t xml:space="preserve">de </w:t>
      </w:r>
      <w:r w:rsidR="00E51661">
        <w:rPr>
          <w:lang w:val="es-ES" w:eastAsia="es-ES"/>
        </w:rPr>
        <w:t>salida</w:t>
      </w:r>
      <w:r w:rsidR="0089323A">
        <w:rPr>
          <w:lang w:val="es-ES" w:eastAsia="es-ES"/>
        </w:rPr>
        <w:t xml:space="preserve"> sea de 0V a 10V para no utilizar amplificadores externos y el </w:t>
      </w:r>
      <m:oMath>
        <m:sSub>
          <m:sSubPr>
            <m:ctrlPr>
              <w:rPr>
                <w:rFonts w:ascii="Cambria Math" w:hAnsi="Cambria Math"/>
                <w:i/>
                <w:lang w:val="es-ES" w:eastAsia="es-ES"/>
              </w:rPr>
            </m:ctrlPr>
          </m:sSubPr>
          <m:e>
            <m:r>
              <w:rPr>
                <w:rFonts w:ascii="Cambria Math" w:hAnsi="Cambria Math"/>
                <w:lang w:val="es-ES" w:eastAsia="es-ES"/>
              </w:rPr>
              <m:t>V</m:t>
            </m:r>
          </m:e>
          <m:sub>
            <m:r>
              <w:rPr>
                <w:rFonts w:ascii="Cambria Math" w:hAnsi="Cambria Math"/>
                <w:lang w:val="es-ES" w:eastAsia="es-ES"/>
              </w:rPr>
              <m:t>lsb</m:t>
            </m:r>
          </m:sub>
        </m:sSub>
      </m:oMath>
      <w:r w:rsidR="0089323A">
        <w:rPr>
          <w:lang w:val="es-ES" w:eastAsia="es-ES"/>
        </w:rPr>
        <w:t xml:space="preserve"> no se pierda por el ruido intrínseco del instrumento</w:t>
      </w:r>
      <w:r w:rsidR="00461268">
        <w:rPr>
          <w:lang w:val="es-ES" w:eastAsia="es-ES"/>
        </w:rPr>
        <w:t xml:space="preserve"> de medición</w:t>
      </w:r>
      <w:r w:rsidR="0089323A">
        <w:rPr>
          <w:lang w:val="es-ES" w:eastAsia="es-ES"/>
        </w:rPr>
        <w:t>.</w:t>
      </w:r>
      <w:r w:rsidR="00461268">
        <w:rPr>
          <w:lang w:val="es-ES" w:eastAsia="es-ES"/>
        </w:rPr>
        <w:t xml:space="preserve"> </w:t>
      </w:r>
    </w:p>
    <w:p w14:paraId="69CC2826" w14:textId="343F1762" w:rsidR="00461268" w:rsidRDefault="00461268" w:rsidP="00815810">
      <w:pPr>
        <w:rPr>
          <w:szCs w:val="22"/>
        </w:rPr>
      </w:pPr>
      <w:r>
        <w:rPr>
          <w:lang w:val="es-ES" w:eastAsia="es-ES"/>
        </w:rPr>
        <w:t>El</w:t>
      </w:r>
      <w:r w:rsidR="0089323A">
        <w:rPr>
          <w:lang w:val="es-ES" w:eastAsia="es-ES"/>
        </w:rPr>
        <w:t xml:space="preserve"> </w:t>
      </w:r>
      <w:r w:rsidR="0089323A" w:rsidRPr="00815810">
        <w:rPr>
          <w:szCs w:val="22"/>
          <w:lang w:val="es-ES" w:eastAsia="es-ES"/>
        </w:rPr>
        <w:t xml:space="preserve">dispositivo que </w:t>
      </w:r>
      <w:r>
        <w:rPr>
          <w:szCs w:val="22"/>
          <w:lang w:val="es-ES" w:eastAsia="es-ES"/>
        </w:rPr>
        <w:t xml:space="preserve">se seleccionó fue el </w:t>
      </w:r>
      <w:r w:rsidR="0089323A" w:rsidRPr="00815810">
        <w:rPr>
          <w:szCs w:val="22"/>
          <w:lang w:val="es-ES" w:eastAsia="es-ES"/>
        </w:rPr>
        <w:t>DAC715</w:t>
      </w:r>
      <w:r w:rsidR="0089323A" w:rsidRPr="00815810">
        <w:rPr>
          <w:rStyle w:val="Refdenotaalpie"/>
          <w:sz w:val="22"/>
          <w:szCs w:val="22"/>
          <w:lang w:val="es-ES" w:eastAsia="es-ES"/>
        </w:rPr>
        <w:footnoteReference w:id="13"/>
      </w:r>
      <w:r>
        <w:rPr>
          <w:szCs w:val="22"/>
          <w:lang w:val="es-ES" w:eastAsia="es-ES"/>
        </w:rPr>
        <w:t xml:space="preserve"> dado que tiene 16bits, tiene el voltaje a la salida de 0V a 10V, cuenta con un sistema de ajuste de ganancia y offset mediante dos potenciómetros, cuenta con señales que activan el dispositivo y se escogió que la entrada de los bits sea paralela dad</w:t>
      </w:r>
      <w:r w:rsidR="00714752">
        <w:rPr>
          <w:szCs w:val="22"/>
          <w:lang w:val="es-419" w:eastAsia="es-ES"/>
        </w:rPr>
        <w:t>a</w:t>
      </w:r>
      <w:r>
        <w:rPr>
          <w:szCs w:val="22"/>
          <w:lang w:val="es-ES" w:eastAsia="es-ES"/>
        </w:rPr>
        <w:t xml:space="preserve"> su facilidad al momento de la implementación. Esta decisión de diseño conlleva a un aumento de ruido en alta frecuencia que se resolvió mediante el desacople de tierras y </w:t>
      </w:r>
      <w:r w:rsidR="00E51661">
        <w:rPr>
          <w:szCs w:val="22"/>
          <w:lang w:val="es-ES" w:eastAsia="es-ES"/>
        </w:rPr>
        <w:t xml:space="preserve">utilización de </w:t>
      </w:r>
      <w:r>
        <w:rPr>
          <w:szCs w:val="22"/>
          <w:lang w:val="es-ES" w:eastAsia="es-ES"/>
        </w:rPr>
        <w:t>planos de tierra</w:t>
      </w:r>
      <w:r w:rsidR="00E51661">
        <w:rPr>
          <w:szCs w:val="22"/>
          <w:lang w:val="es-ES" w:eastAsia="es-ES"/>
        </w:rPr>
        <w:t xml:space="preserve"> en el PCB</w:t>
      </w:r>
      <w:r>
        <w:rPr>
          <w:szCs w:val="22"/>
          <w:lang w:val="es-ES" w:eastAsia="es-ES"/>
        </w:rPr>
        <w:t xml:space="preserve">, </w:t>
      </w:r>
      <w:r w:rsidR="00714752">
        <w:rPr>
          <w:szCs w:val="22"/>
          <w:lang w:val="es-419" w:eastAsia="es-ES"/>
        </w:rPr>
        <w:t xml:space="preserve">que </w:t>
      </w:r>
      <w:r>
        <w:rPr>
          <w:szCs w:val="22"/>
          <w:lang w:val="es-ES" w:eastAsia="es-ES"/>
        </w:rPr>
        <w:t xml:space="preserve">se verá con más detalle en la sección </w:t>
      </w:r>
      <w:r>
        <w:rPr>
          <w:szCs w:val="22"/>
          <w:lang w:val="es-ES" w:eastAsia="es-ES"/>
        </w:rPr>
        <w:fldChar w:fldCharType="begin"/>
      </w:r>
      <w:r>
        <w:rPr>
          <w:szCs w:val="22"/>
          <w:lang w:val="es-ES" w:eastAsia="es-ES"/>
        </w:rPr>
        <w:instrText xml:space="preserve"> REF _Ref467744891 \r \h </w:instrText>
      </w:r>
      <w:r>
        <w:rPr>
          <w:szCs w:val="22"/>
          <w:lang w:val="es-ES" w:eastAsia="es-ES"/>
        </w:rPr>
      </w:r>
      <w:r>
        <w:rPr>
          <w:szCs w:val="22"/>
          <w:lang w:val="es-ES" w:eastAsia="es-ES"/>
        </w:rPr>
        <w:fldChar w:fldCharType="separate"/>
      </w:r>
      <w:r w:rsidR="00986CFD">
        <w:rPr>
          <w:szCs w:val="22"/>
          <w:lang w:val="es-ES" w:eastAsia="es-ES"/>
        </w:rPr>
        <w:t>1.12</w:t>
      </w:r>
      <w:r>
        <w:rPr>
          <w:szCs w:val="22"/>
          <w:lang w:val="es-ES" w:eastAsia="es-ES"/>
        </w:rPr>
        <w:fldChar w:fldCharType="end"/>
      </w:r>
      <w:r>
        <w:rPr>
          <w:szCs w:val="22"/>
          <w:lang w:val="es-ES" w:eastAsia="es-ES"/>
        </w:rPr>
        <w:t xml:space="preserve"> de este capítulo.</w:t>
      </w:r>
    </w:p>
    <w:p w14:paraId="3B214B9B" w14:textId="100862BA" w:rsidR="00976561" w:rsidRDefault="00976561" w:rsidP="00815810">
      <w:pPr>
        <w:jc w:val="left"/>
        <w:rPr>
          <w:szCs w:val="22"/>
        </w:rPr>
      </w:pPr>
      <w:r>
        <w:rPr>
          <w:szCs w:val="22"/>
          <w:lang w:val="es-ES" w:eastAsia="es-ES"/>
        </w:rPr>
        <w:t xml:space="preserve">La señales de control de este dispositivo son 4, </w:t>
      </w:r>
      <w:bookmarkStart w:id="180" w:name="OLE_LINK40"/>
      <w:bookmarkStart w:id="181" w:name="OLE_LINK41"/>
      <w:bookmarkStart w:id="182" w:name="OLE_LINK42"/>
      <w:bookmarkStart w:id="183" w:name="OLE_LINK43"/>
      <w:bookmarkStart w:id="184" w:name="OLE_LINK55"/>
      <m:oMath>
        <m:bar>
          <m:barPr>
            <m:pos m:val="top"/>
            <m:ctrlPr>
              <w:rPr>
                <w:rFonts w:ascii="Cambria Math" w:hAnsi="Cambria Math"/>
                <w:i/>
                <w:szCs w:val="22"/>
                <w:lang w:val="es-ES" w:eastAsia="es-ES"/>
              </w:rPr>
            </m:ctrlPr>
          </m:barPr>
          <m:e>
            <m:sSub>
              <m:sSubPr>
                <m:ctrlPr>
                  <w:rPr>
                    <w:rFonts w:ascii="Cambria Math" w:hAnsi="Cambria Math"/>
                    <w:i/>
                    <w:lang w:val="es-ES" w:eastAsia="es-ES"/>
                  </w:rPr>
                </m:ctrlPr>
              </m:sSubPr>
              <m:e>
                <m:r>
                  <w:rPr>
                    <w:rFonts w:ascii="Cambria Math" w:hAnsi="Cambria Math"/>
                    <w:lang w:val="es-ES" w:eastAsia="es-ES"/>
                  </w:rPr>
                  <m:t>A</m:t>
                </m:r>
              </m:e>
              <m:sub>
                <m:r>
                  <w:rPr>
                    <w:rFonts w:ascii="Cambria Math" w:hAnsi="Cambria Math"/>
                    <w:lang w:val="es-ES" w:eastAsia="es-ES"/>
                  </w:rPr>
                  <m:t>0</m:t>
                </m:r>
              </m:sub>
            </m:sSub>
          </m:e>
        </m:bar>
      </m:oMath>
      <w:bookmarkEnd w:id="180"/>
      <w:bookmarkEnd w:id="181"/>
      <w:bookmarkEnd w:id="182"/>
      <w:bookmarkEnd w:id="183"/>
      <w:bookmarkEnd w:id="184"/>
      <w:r>
        <w:rPr>
          <w:szCs w:val="22"/>
          <w:lang w:val="es-ES" w:eastAsia="es-ES"/>
        </w:rPr>
        <w:t xml:space="preserve">, </w:t>
      </w:r>
      <m:oMath>
        <m:bar>
          <m:barPr>
            <m:pos m:val="top"/>
            <m:ctrlPr>
              <w:rPr>
                <w:rFonts w:ascii="Cambria Math" w:hAnsi="Cambria Math"/>
                <w:i/>
                <w:szCs w:val="22"/>
                <w:lang w:val="es-ES" w:eastAsia="es-ES"/>
              </w:rPr>
            </m:ctrlPr>
          </m:barPr>
          <m:e>
            <m:sSub>
              <m:sSubPr>
                <m:ctrlPr>
                  <w:rPr>
                    <w:rFonts w:ascii="Cambria Math" w:hAnsi="Cambria Math"/>
                    <w:i/>
                    <w:lang w:val="es-ES" w:eastAsia="es-ES"/>
                  </w:rPr>
                </m:ctrlPr>
              </m:sSubPr>
              <m:e>
                <m:r>
                  <w:rPr>
                    <w:rFonts w:ascii="Cambria Math" w:hAnsi="Cambria Math"/>
                    <w:lang w:val="es-ES" w:eastAsia="es-ES"/>
                  </w:rPr>
                  <m:t>A</m:t>
                </m:r>
              </m:e>
              <m:sub>
                <m:r>
                  <w:rPr>
                    <w:rFonts w:ascii="Cambria Math" w:hAnsi="Cambria Math"/>
                    <w:lang w:val="es-ES" w:eastAsia="es-ES"/>
                  </w:rPr>
                  <m:t>1</m:t>
                </m:r>
              </m:sub>
            </m:sSub>
          </m:e>
        </m:bar>
      </m:oMath>
      <w:r>
        <w:rPr>
          <w:szCs w:val="22"/>
          <w:lang w:val="es-ES" w:eastAsia="es-ES"/>
        </w:rPr>
        <w:t xml:space="preserve">, </w:t>
      </w:r>
      <m:oMath>
        <m:bar>
          <m:barPr>
            <m:pos m:val="top"/>
            <m:ctrlPr>
              <w:rPr>
                <w:rFonts w:ascii="Cambria Math" w:hAnsi="Cambria Math"/>
                <w:i/>
                <w:szCs w:val="22"/>
                <w:lang w:val="es-ES" w:eastAsia="es-ES"/>
              </w:rPr>
            </m:ctrlPr>
          </m:barPr>
          <m:e>
            <m:r>
              <w:rPr>
                <w:rFonts w:ascii="Cambria Math" w:hAnsi="Cambria Math"/>
                <w:lang w:val="es-ES" w:eastAsia="es-ES"/>
              </w:rPr>
              <m:t>WR</m:t>
            </m:r>
          </m:e>
        </m:bar>
      </m:oMath>
      <w:r>
        <w:rPr>
          <w:szCs w:val="22"/>
          <w:lang w:val="es-ES" w:eastAsia="es-ES"/>
        </w:rPr>
        <w:t xml:space="preserve"> y </w:t>
      </w:r>
      <m:oMath>
        <m:bar>
          <m:barPr>
            <m:pos m:val="top"/>
            <m:ctrlPr>
              <w:rPr>
                <w:rFonts w:ascii="Cambria Math" w:hAnsi="Cambria Math"/>
                <w:i/>
                <w:szCs w:val="22"/>
                <w:lang w:val="es-ES" w:eastAsia="es-ES"/>
              </w:rPr>
            </m:ctrlPr>
          </m:barPr>
          <m:e>
            <m:r>
              <w:rPr>
                <w:rFonts w:ascii="Cambria Math" w:hAnsi="Cambria Math"/>
                <w:lang w:val="es-ES" w:eastAsia="es-ES"/>
              </w:rPr>
              <m:t>CLR</m:t>
            </m:r>
          </m:e>
        </m:bar>
      </m:oMath>
      <w:r>
        <w:rPr>
          <w:szCs w:val="22"/>
          <w:lang w:val="es-ES" w:eastAsia="es-ES"/>
        </w:rPr>
        <w:t xml:space="preserve">y dependiendo si las señales están en alto o bajo hay 6 estados que se muestran en la tabla 1. La configuración que se </w:t>
      </w:r>
      <w:r>
        <w:rPr>
          <w:szCs w:val="22"/>
          <w:lang w:val="es-ES" w:eastAsia="es-ES"/>
        </w:rPr>
        <w:lastRenderedPageBreak/>
        <w:t xml:space="preserve">eligió para este dispositivo fue </w:t>
      </w:r>
      <w:bookmarkStart w:id="185" w:name="OLE_LINK56"/>
      <w:bookmarkStart w:id="186" w:name="OLE_LINK57"/>
      <w:bookmarkStart w:id="187" w:name="OLE_LINK58"/>
      <w:r w:rsidRPr="00815810">
        <w:rPr>
          <w:i/>
          <w:szCs w:val="22"/>
          <w:lang w:val="es-ES" w:eastAsia="es-ES"/>
        </w:rPr>
        <w:t>Latches Transparent</w:t>
      </w:r>
      <w:r w:rsidR="006234D1" w:rsidRPr="00815810">
        <w:rPr>
          <w:rStyle w:val="Refdenotaalpie"/>
          <w:i/>
          <w:sz w:val="22"/>
          <w:szCs w:val="22"/>
          <w:lang w:val="es-ES" w:eastAsia="es-ES"/>
        </w:rPr>
        <w:footnoteReference w:id="14"/>
      </w:r>
      <w:r>
        <w:rPr>
          <w:i/>
          <w:szCs w:val="22"/>
          <w:lang w:val="es-ES" w:eastAsia="es-ES"/>
        </w:rPr>
        <w:t xml:space="preserve"> </w:t>
      </w:r>
      <w:bookmarkEnd w:id="185"/>
      <w:bookmarkEnd w:id="186"/>
      <w:bookmarkEnd w:id="187"/>
      <w:r>
        <w:rPr>
          <w:szCs w:val="22"/>
          <w:lang w:val="es-ES" w:eastAsia="es-ES"/>
        </w:rPr>
        <w:t xml:space="preserve">debido a que no es necesario que el DAC almacene </w:t>
      </w:r>
      <w:r w:rsidR="006234D1">
        <w:rPr>
          <w:szCs w:val="22"/>
          <w:lang w:val="es-ES" w:eastAsia="es-ES"/>
        </w:rPr>
        <w:t>datos</w:t>
      </w:r>
      <w:r>
        <w:rPr>
          <w:szCs w:val="22"/>
          <w:lang w:val="es-ES" w:eastAsia="es-ES"/>
        </w:rPr>
        <w:t xml:space="preserve"> </w:t>
      </w:r>
      <w:r w:rsidR="006234D1">
        <w:rPr>
          <w:szCs w:val="22"/>
          <w:lang w:val="es-ES" w:eastAsia="es-ES"/>
        </w:rPr>
        <w:t>mientras</w:t>
      </w:r>
      <w:r>
        <w:rPr>
          <w:szCs w:val="22"/>
          <w:lang w:val="es-ES" w:eastAsia="es-ES"/>
        </w:rPr>
        <w:t xml:space="preserve"> está siendo controlado por el microc</w:t>
      </w:r>
      <w:r w:rsidR="006234D1">
        <w:rPr>
          <w:szCs w:val="22"/>
          <w:lang w:val="es-ES" w:eastAsia="es-ES"/>
        </w:rPr>
        <w:t>ontrolador.</w:t>
      </w:r>
    </w:p>
    <w:p w14:paraId="5E91F7CF" w14:textId="77777777" w:rsidR="00976561" w:rsidRDefault="00976561" w:rsidP="00815810">
      <w:pPr>
        <w:pStyle w:val="Descripcin"/>
        <w:jc w:val="center"/>
      </w:pPr>
      <w:r w:rsidRPr="0081531C">
        <w:rPr>
          <w:noProof/>
          <w:lang w:eastAsia="es-CO"/>
        </w:rPr>
        <w:drawing>
          <wp:inline distT="0" distB="0" distL="0" distR="0" wp14:anchorId="376E9772" wp14:editId="07D0D027">
            <wp:extent cx="4296869" cy="1371600"/>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45016" cy="1386969"/>
                    </a:xfrm>
                    <a:prstGeom prst="rect">
                      <a:avLst/>
                    </a:prstGeom>
                  </pic:spPr>
                </pic:pic>
              </a:graphicData>
            </a:graphic>
          </wp:inline>
        </w:drawing>
      </w:r>
    </w:p>
    <w:p w14:paraId="231D4B18" w14:textId="2EC79674" w:rsidR="00976561" w:rsidRDefault="00976561" w:rsidP="00815810">
      <w:pPr>
        <w:pStyle w:val="Descripcin"/>
        <w:jc w:val="center"/>
      </w:pPr>
      <w:r>
        <w:t xml:space="preserve">Tabla </w:t>
      </w:r>
      <w:r>
        <w:fldChar w:fldCharType="begin"/>
      </w:r>
      <w:r>
        <w:instrText xml:space="preserve"> SEQ Tabla \* ARABIC </w:instrText>
      </w:r>
      <w:r>
        <w:fldChar w:fldCharType="separate"/>
      </w:r>
      <w:r w:rsidR="00986CFD">
        <w:rPr>
          <w:noProof/>
        </w:rPr>
        <w:t>1</w:t>
      </w:r>
      <w:r>
        <w:fldChar w:fldCharType="end"/>
      </w:r>
      <w:r>
        <w:t xml:space="preserve"> - Estados del DAC715. Tomada del </w:t>
      </w:r>
      <w:r w:rsidRPr="00815810">
        <w:rPr>
          <w:i/>
        </w:rPr>
        <w:t>datasheet</w:t>
      </w:r>
      <w:r>
        <w:t xml:space="preserve"> del DAC715</w:t>
      </w:r>
    </w:p>
    <w:p w14:paraId="21F0421B" w14:textId="0EDA9E6A" w:rsidR="00976561" w:rsidRPr="00943926" w:rsidRDefault="006D4300" w:rsidP="00815810">
      <w:pPr>
        <w:rPr>
          <w:lang w:val="es-419"/>
        </w:rPr>
      </w:pPr>
      <w:r>
        <w:t xml:space="preserve">Como se mencionó previamente, este dispositivo tiene un sistema de </w:t>
      </w:r>
      <w:r w:rsidR="00A27B51">
        <w:t>ajuste de offset y ganancia</w:t>
      </w:r>
      <w:r>
        <w:t xml:space="preserve"> el cual se va a implementar para aumentar las posibilidades de tener más de 14bits efectivos</w:t>
      </w:r>
      <w:r w:rsidR="00A27B51">
        <w:t xml:space="preserve">. </w:t>
      </w:r>
      <w:r>
        <w:t>En la siguiente ilustración se aprecia el esquemático de dicho sistema</w:t>
      </w:r>
      <w:r w:rsidR="001F7F30">
        <w:rPr>
          <w:lang w:val="es-419"/>
        </w:rPr>
        <w:t>:</w:t>
      </w:r>
    </w:p>
    <w:p w14:paraId="5D8250ED" w14:textId="0F1CB4FF" w:rsidR="006D4300" w:rsidRDefault="006D4300" w:rsidP="00815810">
      <w:pPr>
        <w:jc w:val="center"/>
      </w:pPr>
      <w:r w:rsidRPr="0081531C">
        <w:rPr>
          <w:noProof/>
          <w:lang w:eastAsia="es-CO"/>
        </w:rPr>
        <w:drawing>
          <wp:inline distT="0" distB="0" distL="0" distR="0" wp14:anchorId="43B8A677" wp14:editId="70175AC9">
            <wp:extent cx="4467225" cy="261397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74369" cy="2618155"/>
                    </a:xfrm>
                    <a:prstGeom prst="rect">
                      <a:avLst/>
                    </a:prstGeom>
                  </pic:spPr>
                </pic:pic>
              </a:graphicData>
            </a:graphic>
          </wp:inline>
        </w:drawing>
      </w:r>
    </w:p>
    <w:p w14:paraId="5B5855AE" w14:textId="3B739AD0" w:rsidR="006D4300" w:rsidRDefault="006D4300" w:rsidP="00815810">
      <w:pPr>
        <w:pStyle w:val="Descripcin"/>
        <w:jc w:val="center"/>
      </w:pPr>
      <w:r>
        <w:t xml:space="preserve">Ilustración </w:t>
      </w:r>
      <w:r>
        <w:fldChar w:fldCharType="begin"/>
      </w:r>
      <w:r>
        <w:instrText xml:space="preserve"> SEQ Ilustración \* ARABIC </w:instrText>
      </w:r>
      <w:r>
        <w:fldChar w:fldCharType="separate"/>
      </w:r>
      <w:r w:rsidR="00986CFD">
        <w:rPr>
          <w:noProof/>
        </w:rPr>
        <w:t>13</w:t>
      </w:r>
      <w:r>
        <w:fldChar w:fldCharType="end"/>
      </w:r>
      <w:r>
        <w:t xml:space="preserve"> - </w:t>
      </w:r>
      <w:r w:rsidR="00A27B51">
        <w:t>Ajuste</w:t>
      </w:r>
      <w:r>
        <w:t xml:space="preserve"> de ganancia y offset del DAC715. Tomado del </w:t>
      </w:r>
      <w:r w:rsidRPr="00815810">
        <w:rPr>
          <w:i/>
        </w:rPr>
        <w:t>datasheet</w:t>
      </w:r>
      <w:r>
        <w:t xml:space="preserve"> del DAC715.</w:t>
      </w:r>
    </w:p>
    <w:p w14:paraId="031DF309" w14:textId="03F3ADD4" w:rsidR="00282989" w:rsidRDefault="00A27B51" w:rsidP="00815810">
      <w:bookmarkStart w:id="188" w:name="OLE_LINK92"/>
      <w:bookmarkStart w:id="189" w:name="OLE_LINK93"/>
      <w:r>
        <w:t xml:space="preserve">Para </w:t>
      </w:r>
      <w:r w:rsidR="00E1363F">
        <w:t>realizar</w:t>
      </w:r>
      <w:r>
        <w:t xml:space="preserve"> </w:t>
      </w:r>
      <w:r w:rsidR="00E1363F">
        <w:t>el ajuste de offset se selecciona un voltaje entre -Vcc y +Vcc por medio de un potenciómetro, que en este diseño es entre el rango de -15V a 15V. Este valor se ve reducido por el resistor de 2MΩ hasta los valores de</w:t>
      </w:r>
      <w:r w:rsidR="00444AF0">
        <w:t xml:space="preserve"> m</w:t>
      </w:r>
      <w:r w:rsidR="00E1363F">
        <w:t xml:space="preserve">V y la mitad de este valor se suma a la salida del DAC. </w:t>
      </w:r>
      <w:bookmarkEnd w:id="188"/>
      <w:bookmarkEnd w:id="189"/>
    </w:p>
    <w:p w14:paraId="69F24E8C" w14:textId="34A1B4C1" w:rsidR="00953202" w:rsidRPr="00A74A69" w:rsidRDefault="00953202" w:rsidP="00815810">
      <w:r>
        <w:lastRenderedPageBreak/>
        <w:t>Con el fin de desacoplar el DAC del</w:t>
      </w:r>
      <w:r w:rsidR="002461FE">
        <w:t xml:space="preserve"> bloque</w:t>
      </w:r>
      <w:r>
        <w:t xml:space="preserve"> potenciostato se </w:t>
      </w:r>
      <w:r w:rsidR="00943926">
        <w:t xml:space="preserve">utilizó </w:t>
      </w:r>
      <w:r>
        <w:t>el OPA2188 como buffer</w:t>
      </w:r>
      <w:r w:rsidR="002461FE">
        <w:t xml:space="preserve"> entre la salida del DAC y la entrada del bloque potenciostato.</w:t>
      </w:r>
    </w:p>
    <w:p w14:paraId="67D80143" w14:textId="77777777" w:rsidR="00444AF0" w:rsidRDefault="000A21E3" w:rsidP="00EA2BA7">
      <w:pPr>
        <w:pStyle w:val="Ttulo3"/>
      </w:pPr>
      <w:bookmarkStart w:id="190" w:name="_Toc467826781"/>
      <w:bookmarkStart w:id="191" w:name="_Toc467836042"/>
      <w:r>
        <w:t>Diseño del bloque Microcontrolador y ADC</w:t>
      </w:r>
      <w:bookmarkEnd w:id="190"/>
      <w:bookmarkEnd w:id="191"/>
    </w:p>
    <w:p w14:paraId="605CBA6B" w14:textId="346C813F" w:rsidR="00444AF0" w:rsidRDefault="00444AF0" w:rsidP="00B574E9">
      <w:pPr>
        <w:pStyle w:val="Ttulo3"/>
        <w:numPr>
          <w:ilvl w:val="2"/>
          <w:numId w:val="35"/>
        </w:numPr>
      </w:pPr>
      <w:bookmarkStart w:id="192" w:name="_Toc467826782"/>
      <w:bookmarkStart w:id="193" w:name="_Toc467836043"/>
      <w:r>
        <w:t>Microcontrolador</w:t>
      </w:r>
      <w:bookmarkEnd w:id="192"/>
      <w:bookmarkEnd w:id="193"/>
    </w:p>
    <w:p w14:paraId="6DBB63D1" w14:textId="6012516A" w:rsidR="00444AF0" w:rsidRPr="00A74A69" w:rsidRDefault="00444AF0" w:rsidP="00B96C1B">
      <w:pPr>
        <w:rPr>
          <w:lang w:val="es-ES" w:eastAsia="es-ES"/>
        </w:rPr>
      </w:pPr>
      <w:r w:rsidRPr="00A74A69">
        <w:rPr>
          <w:lang w:val="es-ES" w:eastAsia="es-ES"/>
        </w:rPr>
        <w:t xml:space="preserve">Como se mencionó al inicio de la sección </w:t>
      </w:r>
      <w:r w:rsidRPr="001D2BCC">
        <w:rPr>
          <w:lang w:val="es-ES" w:eastAsia="es-ES"/>
        </w:rPr>
        <w:fldChar w:fldCharType="begin"/>
      </w:r>
      <w:r w:rsidRPr="001D2BCC">
        <w:rPr>
          <w:lang w:val="es-ES" w:eastAsia="es-ES"/>
        </w:rPr>
        <w:instrText xml:space="preserve"> REF _Ref467730175 \r \h </w:instrText>
      </w:r>
      <w:r w:rsidRPr="001D2BCC">
        <w:rPr>
          <w:lang w:val="es-ES" w:eastAsia="es-ES"/>
        </w:rPr>
      </w:r>
      <w:r w:rsidRPr="001D2BCC">
        <w:rPr>
          <w:lang w:val="es-ES" w:eastAsia="es-ES"/>
        </w:rPr>
        <w:fldChar w:fldCharType="separate"/>
      </w:r>
      <w:r w:rsidR="00986CFD">
        <w:rPr>
          <w:lang w:val="es-ES" w:eastAsia="es-ES"/>
        </w:rPr>
        <w:t>1</w:t>
      </w:r>
      <w:r w:rsidRPr="001D2BCC">
        <w:rPr>
          <w:lang w:val="es-ES" w:eastAsia="es-ES"/>
        </w:rPr>
        <w:fldChar w:fldCharType="end"/>
      </w:r>
      <w:r w:rsidRPr="001D2BCC">
        <w:rPr>
          <w:lang w:val="es-ES" w:eastAsia="es-ES"/>
        </w:rPr>
        <w:t xml:space="preserve"> de este capítulo, el microcontrolador es el bloque que orquesta todo el instrumento de medición</w:t>
      </w:r>
      <w:r>
        <w:rPr>
          <w:lang w:val="es-ES" w:eastAsia="es-ES"/>
        </w:rPr>
        <w:t xml:space="preserve"> y</w:t>
      </w:r>
      <w:r w:rsidRPr="00A74A69">
        <w:rPr>
          <w:lang w:val="es-ES" w:eastAsia="es-ES"/>
        </w:rPr>
        <w:t xml:space="preserve"> e</w:t>
      </w:r>
      <w:r w:rsidRPr="001D2BCC">
        <w:rPr>
          <w:lang w:val="es-ES" w:eastAsia="es-ES"/>
        </w:rPr>
        <w:t xml:space="preserve">n esta sección se detallarán las características </w:t>
      </w:r>
      <w:r>
        <w:rPr>
          <w:lang w:val="es-ES" w:eastAsia="es-ES"/>
        </w:rPr>
        <w:t>que se tuvieron en cuenta para realizar la elección del mismo.</w:t>
      </w:r>
      <w:r w:rsidR="00930D7B">
        <w:rPr>
          <w:lang w:val="es-ES" w:eastAsia="es-ES"/>
        </w:rPr>
        <w:t xml:space="preserve"> El algoritmo del mismo </w:t>
      </w:r>
      <w:r w:rsidR="001F7F30">
        <w:rPr>
          <w:lang w:val="es-419" w:eastAsia="es-ES"/>
        </w:rPr>
        <w:t>se</w:t>
      </w:r>
      <w:r w:rsidR="00B96C1B">
        <w:rPr>
          <w:lang w:val="es-ES" w:eastAsia="es-ES"/>
        </w:rPr>
        <w:t xml:space="preserve"> encuentra </w:t>
      </w:r>
      <w:r w:rsidR="00930D7B">
        <w:rPr>
          <w:lang w:val="es-ES" w:eastAsia="es-ES"/>
        </w:rPr>
        <w:t xml:space="preserve">en la sección </w:t>
      </w:r>
      <w:r w:rsidR="00930D7B">
        <w:rPr>
          <w:lang w:val="es-ES" w:eastAsia="es-ES"/>
        </w:rPr>
        <w:fldChar w:fldCharType="begin"/>
      </w:r>
      <w:r w:rsidR="00930D7B">
        <w:rPr>
          <w:lang w:val="es-ES" w:eastAsia="es-ES"/>
        </w:rPr>
        <w:instrText xml:space="preserve"> REF _Ref467749153 \r \h </w:instrText>
      </w:r>
      <w:r w:rsidR="00930D7B">
        <w:rPr>
          <w:lang w:val="es-ES" w:eastAsia="es-ES"/>
        </w:rPr>
      </w:r>
      <w:r w:rsidR="00930D7B">
        <w:rPr>
          <w:lang w:val="es-ES" w:eastAsia="es-ES"/>
        </w:rPr>
        <w:fldChar w:fldCharType="separate"/>
      </w:r>
      <w:r w:rsidR="00986CFD">
        <w:rPr>
          <w:lang w:val="es-ES" w:eastAsia="es-ES"/>
        </w:rPr>
        <w:t>2.9</w:t>
      </w:r>
      <w:r w:rsidR="00930D7B">
        <w:rPr>
          <w:lang w:val="es-ES" w:eastAsia="es-ES"/>
        </w:rPr>
        <w:fldChar w:fldCharType="end"/>
      </w:r>
      <w:r w:rsidR="00930D7B">
        <w:rPr>
          <w:lang w:val="es-ES" w:eastAsia="es-ES"/>
        </w:rPr>
        <w:t xml:space="preserve"> de este capítulo. </w:t>
      </w:r>
    </w:p>
    <w:p w14:paraId="357BFBD0" w14:textId="11493FA1" w:rsidR="00953202" w:rsidRDefault="00444AF0" w:rsidP="00815810">
      <w:r>
        <w:rPr>
          <w:lang w:val="es-ES" w:eastAsia="es-ES"/>
        </w:rPr>
        <w:t xml:space="preserve">La primera característica es el número mínimo de pines que debe tener debido </w:t>
      </w:r>
      <w:r w:rsidR="007523B4">
        <w:rPr>
          <w:lang w:val="es-ES" w:eastAsia="es-ES"/>
        </w:rPr>
        <w:t xml:space="preserve">a </w:t>
      </w:r>
      <w:r>
        <w:rPr>
          <w:lang w:val="es-ES" w:eastAsia="es-ES"/>
        </w:rPr>
        <w:t>la cantidad de señales digitales que se están utilizando; se usa dos señales de control para el bloque de ahorro de energía, 3 señales para el control del DAC y 16 más</w:t>
      </w:r>
      <w:r w:rsidR="00953202">
        <w:rPr>
          <w:lang w:val="es-ES" w:eastAsia="es-ES"/>
        </w:rPr>
        <w:t xml:space="preserve"> que representan</w:t>
      </w:r>
      <w:r>
        <w:rPr>
          <w:lang w:val="es-ES" w:eastAsia="es-ES"/>
        </w:rPr>
        <w:t xml:space="preserve"> cada bit del mismo.</w:t>
      </w:r>
      <w:r w:rsidR="007523B4">
        <w:rPr>
          <w:lang w:val="es-ES" w:eastAsia="es-ES"/>
        </w:rPr>
        <w:t xml:space="preserve"> Se necesitan 2 pines, uno para transmitir datos y otro para recibir datos, que tengan la posibilidad de usar el protocolo RS232 con el fin de que el microcontrolador se comunique con el bloque de Tx/Rx y dos pines más que se pueda utilizar como la entrada del </w:t>
      </w:r>
      <w:r w:rsidR="00953202">
        <w:rPr>
          <w:lang w:val="es-ES" w:eastAsia="es-ES"/>
        </w:rPr>
        <w:t>ADC y su voltaje de referencia; para un total de 25 pines.</w:t>
      </w:r>
    </w:p>
    <w:p w14:paraId="3D0C699D" w14:textId="7528EAA9" w:rsidR="00930D7B" w:rsidRDefault="00953202" w:rsidP="00815810">
      <w:r>
        <w:rPr>
          <w:lang w:val="es-ES" w:eastAsia="es-ES"/>
        </w:rPr>
        <w:t xml:space="preserve">La segunda característica es el número de bytes de memoria flash que se necesitan para almacenar su configuración actual y los datos capturados por el potenciostato para graficar los voltagramas. </w:t>
      </w:r>
      <w:r w:rsidR="00930D7B">
        <w:rPr>
          <w:lang w:val="es-ES" w:eastAsia="es-ES"/>
        </w:rPr>
        <w:t>En las especificaciones de diseño del instrumento se</w:t>
      </w:r>
      <w:r>
        <w:rPr>
          <w:lang w:val="es-ES" w:eastAsia="es-ES"/>
        </w:rPr>
        <w:t xml:space="preserve"> pide un error máximo del 10% </w:t>
      </w:r>
      <w:r w:rsidR="00930D7B">
        <w:rPr>
          <w:lang w:val="es-ES" w:eastAsia="es-ES"/>
        </w:rPr>
        <w:t xml:space="preserve">en cada muestra, por esta razón </w:t>
      </w:r>
      <w:r>
        <w:rPr>
          <w:lang w:val="es-ES" w:eastAsia="es-ES"/>
        </w:rPr>
        <w:t>se puede utilizar 1 byte para almacenar cada muestra con su respectiva escala</w:t>
      </w:r>
      <w:r w:rsidR="00930D7B">
        <w:rPr>
          <w:lang w:val="es-ES" w:eastAsia="es-ES"/>
        </w:rPr>
        <w:t xml:space="preserve"> y como </w:t>
      </w:r>
      <w:r>
        <w:rPr>
          <w:lang w:val="es-ES" w:eastAsia="es-ES"/>
        </w:rPr>
        <w:t xml:space="preserve">mínimo </w:t>
      </w:r>
      <w:r w:rsidR="00930D7B">
        <w:rPr>
          <w:lang w:val="es-ES" w:eastAsia="es-ES"/>
        </w:rPr>
        <w:t xml:space="preserve">son </w:t>
      </w:r>
      <w:r>
        <w:rPr>
          <w:lang w:val="es-ES" w:eastAsia="es-ES"/>
        </w:rPr>
        <w:t xml:space="preserve">50 muestras por gráfica y </w:t>
      </w:r>
      <w:r w:rsidR="00930D7B">
        <w:rPr>
          <w:lang w:val="es-ES" w:eastAsia="es-ES"/>
        </w:rPr>
        <w:t xml:space="preserve">un total de </w:t>
      </w:r>
      <w:r>
        <w:rPr>
          <w:lang w:val="es-ES" w:eastAsia="es-ES"/>
        </w:rPr>
        <w:t xml:space="preserve">10 </w:t>
      </w:r>
      <w:r w:rsidR="007A0EB2">
        <w:rPr>
          <w:lang w:val="es-ES" w:eastAsia="es-ES"/>
        </w:rPr>
        <w:t>gráficas</w:t>
      </w:r>
      <w:r>
        <w:rPr>
          <w:lang w:val="es-ES" w:eastAsia="es-ES"/>
        </w:rPr>
        <w:t xml:space="preserve"> es necesario 500 bytes para almacenar</w:t>
      </w:r>
      <w:r w:rsidR="00930D7B">
        <w:rPr>
          <w:lang w:val="es-ES" w:eastAsia="es-ES"/>
        </w:rPr>
        <w:t xml:space="preserve"> todas</w:t>
      </w:r>
      <w:r>
        <w:rPr>
          <w:lang w:val="es-ES" w:eastAsia="es-ES"/>
        </w:rPr>
        <w:t xml:space="preserve"> las muestras</w:t>
      </w:r>
      <w:r w:rsidR="00930D7B">
        <w:rPr>
          <w:lang w:val="es-ES" w:eastAsia="es-ES"/>
        </w:rPr>
        <w:t xml:space="preserve">. A este valor se suma </w:t>
      </w:r>
      <w:r>
        <w:rPr>
          <w:lang w:val="es-ES" w:eastAsia="es-ES"/>
        </w:rPr>
        <w:t>los datos de</w:t>
      </w:r>
      <w:r w:rsidR="00930D7B">
        <w:rPr>
          <w:lang w:val="es-ES" w:eastAsia="es-ES"/>
        </w:rPr>
        <w:t xml:space="preserve"> la</w:t>
      </w:r>
      <w:r>
        <w:rPr>
          <w:lang w:val="es-ES" w:eastAsia="es-ES"/>
        </w:rPr>
        <w:t xml:space="preserve"> configuración actual</w:t>
      </w:r>
      <w:r w:rsidR="00930D7B">
        <w:rPr>
          <w:lang w:val="es-ES" w:eastAsia="es-ES"/>
        </w:rPr>
        <w:t xml:space="preserve"> del potenciostato que son</w:t>
      </w:r>
      <w:r>
        <w:rPr>
          <w:lang w:val="es-ES" w:eastAsia="es-ES"/>
        </w:rPr>
        <w:t xml:space="preserve"> </w:t>
      </w:r>
      <w:r w:rsidR="00930D7B">
        <w:rPr>
          <w:lang w:val="es-ES" w:eastAsia="es-ES"/>
        </w:rPr>
        <w:t>¿</w:t>
      </w:r>
      <w:r>
        <w:rPr>
          <w:lang w:val="es-ES" w:eastAsia="es-ES"/>
        </w:rPr>
        <w:t>estoy configurado</w:t>
      </w:r>
      <w:r w:rsidR="00930D7B">
        <w:rPr>
          <w:lang w:val="es-ES" w:eastAsia="es-ES"/>
        </w:rPr>
        <w:t>?</w:t>
      </w:r>
      <w:r>
        <w:rPr>
          <w:lang w:val="es-ES" w:eastAsia="es-ES"/>
        </w:rPr>
        <w:t xml:space="preserve">, voltaje máximo, número de gráficas, tiempo por gráfica, </w:t>
      </w:r>
      <w:r w:rsidR="00B65461">
        <w:rPr>
          <w:lang w:val="es-ES" w:eastAsia="es-ES"/>
        </w:rPr>
        <w:t>gráfica</w:t>
      </w:r>
      <w:r>
        <w:rPr>
          <w:lang w:val="es-ES" w:eastAsia="es-ES"/>
        </w:rPr>
        <w:t xml:space="preserve"> actual y tiempo de ejecución </w:t>
      </w:r>
      <w:r w:rsidR="00930D7B">
        <w:rPr>
          <w:lang w:val="es-ES" w:eastAsia="es-ES"/>
        </w:rPr>
        <w:t xml:space="preserve">hace </w:t>
      </w:r>
      <w:r>
        <w:rPr>
          <w:lang w:val="es-ES" w:eastAsia="es-ES"/>
        </w:rPr>
        <w:t>un total de 506 bytes.</w:t>
      </w:r>
    </w:p>
    <w:p w14:paraId="7B7FC58D" w14:textId="21F65FF8" w:rsidR="00953202" w:rsidRDefault="00930D7B" w:rsidP="00815810">
      <w:r>
        <w:rPr>
          <w:lang w:val="es-ES" w:eastAsia="es-ES"/>
        </w:rPr>
        <w:t>L</w:t>
      </w:r>
      <w:r w:rsidR="00953202">
        <w:rPr>
          <w:lang w:val="es-ES" w:eastAsia="es-ES"/>
        </w:rPr>
        <w:t>a tercera característica es que tenga el hardware para poder utilizar el ADC</w:t>
      </w:r>
      <w:r>
        <w:rPr>
          <w:lang w:val="es-ES" w:eastAsia="es-ES"/>
        </w:rPr>
        <w:t xml:space="preserve">. En la siguiente sección se </w:t>
      </w:r>
      <w:r w:rsidR="00282989">
        <w:rPr>
          <w:lang w:val="es-ES" w:eastAsia="es-ES"/>
        </w:rPr>
        <w:t>detalla</w:t>
      </w:r>
      <w:r>
        <w:rPr>
          <w:lang w:val="es-ES" w:eastAsia="es-ES"/>
        </w:rPr>
        <w:t xml:space="preserve"> las especificaciones del mismo.</w:t>
      </w:r>
      <w:r w:rsidR="00953202">
        <w:rPr>
          <w:lang w:val="es-ES" w:eastAsia="es-ES"/>
        </w:rPr>
        <w:t xml:space="preserve"> </w:t>
      </w:r>
    </w:p>
    <w:p w14:paraId="1B3915EB" w14:textId="45E357D1" w:rsidR="00930D7B" w:rsidRPr="0081531C" w:rsidRDefault="00930D7B" w:rsidP="00815810">
      <w:r>
        <w:rPr>
          <w:lang w:val="es-ES" w:eastAsia="es-ES"/>
        </w:rPr>
        <w:t>Y la última característica es que tenga un ciclo de reloj lo suficientemente pequeño para que se logre completar el algoritmo de capturar 50 muestras en 60 segu</w:t>
      </w:r>
      <w:r w:rsidR="00282989">
        <w:rPr>
          <w:lang w:val="es-ES" w:eastAsia="es-ES"/>
        </w:rPr>
        <w:t>ndos gestionado a</w:t>
      </w:r>
      <w:r>
        <w:rPr>
          <w:lang w:val="es-ES" w:eastAsia="es-ES"/>
        </w:rPr>
        <w:t>l DAC</w:t>
      </w:r>
      <w:r w:rsidR="00282989">
        <w:rPr>
          <w:lang w:val="es-ES" w:eastAsia="es-ES"/>
        </w:rPr>
        <w:t xml:space="preserve"> para que genere una señal triangulo</w:t>
      </w:r>
      <w:r>
        <w:rPr>
          <w:lang w:val="es-ES" w:eastAsia="es-ES"/>
        </w:rPr>
        <w:t xml:space="preserve">. </w:t>
      </w:r>
    </w:p>
    <w:p w14:paraId="3A27036E" w14:textId="28FB106A" w:rsidR="00444AF0" w:rsidRDefault="00444AF0" w:rsidP="00B574E9">
      <w:pPr>
        <w:pStyle w:val="Ttulo3"/>
        <w:numPr>
          <w:ilvl w:val="2"/>
          <w:numId w:val="35"/>
        </w:numPr>
      </w:pPr>
      <w:bookmarkStart w:id="194" w:name="_Toc467826783"/>
      <w:bookmarkStart w:id="195" w:name="_Toc467836044"/>
      <w:r>
        <w:t>ADC</w:t>
      </w:r>
      <w:bookmarkEnd w:id="194"/>
      <w:bookmarkEnd w:id="195"/>
    </w:p>
    <w:p w14:paraId="42B16DB4" w14:textId="2CAAE0C2" w:rsidR="00930D7B" w:rsidRDefault="002461FE" w:rsidP="00815810">
      <w:r>
        <w:rPr>
          <w:lang w:val="es-ES" w:eastAsia="es-ES"/>
        </w:rPr>
        <w:t xml:space="preserve">Una vez inicia la operación de generar el voltagrama cíclico, el encargado de </w:t>
      </w:r>
      <w:r w:rsidR="00282989">
        <w:rPr>
          <w:lang w:val="es-ES" w:eastAsia="es-ES"/>
        </w:rPr>
        <w:t>medir</w:t>
      </w:r>
      <w:r>
        <w:rPr>
          <w:lang w:val="es-ES" w:eastAsia="es-ES"/>
        </w:rPr>
        <w:t xml:space="preserve"> estos datos es el bloque ADC. Por razones de especificación es necesario que este bloque tenga un rango dinámico en la señal de entrada de al menos 60 dB, es decir, se necesita que el ADC tenga al menos 10 bits efectivos.  </w:t>
      </w:r>
    </w:p>
    <w:p w14:paraId="4B1235D3" w14:textId="556567B3" w:rsidR="00EE58A2" w:rsidRDefault="002461FE" w:rsidP="00815810">
      <w:pPr>
        <w:rPr>
          <w:szCs w:val="22"/>
        </w:rPr>
      </w:pPr>
      <w:r>
        <w:rPr>
          <w:lang w:val="es-ES" w:eastAsia="es-ES"/>
        </w:rPr>
        <w:lastRenderedPageBreak/>
        <w:t xml:space="preserve">Un microcontrolador que cumple con las características de la </w:t>
      </w:r>
      <w:r w:rsidR="00130384">
        <w:rPr>
          <w:lang w:val="es-ES" w:eastAsia="es-ES"/>
        </w:rPr>
        <w:t>sección</w:t>
      </w:r>
      <w:r>
        <w:rPr>
          <w:lang w:val="es-ES" w:eastAsia="es-ES"/>
        </w:rPr>
        <w:t xml:space="preserve"> anterior y el rango </w:t>
      </w:r>
      <w:r w:rsidR="00130384">
        <w:rPr>
          <w:lang w:val="es-ES" w:eastAsia="es-ES"/>
        </w:rPr>
        <w:t>dinámico</w:t>
      </w:r>
      <w:r>
        <w:rPr>
          <w:lang w:val="es-ES" w:eastAsia="es-ES"/>
        </w:rPr>
        <w:t xml:space="preserve"> del ADC es el </w:t>
      </w:r>
      <w:r w:rsidRPr="00815810">
        <w:rPr>
          <w:szCs w:val="22"/>
          <w:lang w:val="es-ES" w:eastAsia="es-ES"/>
        </w:rPr>
        <w:t>PIC</w:t>
      </w:r>
      <w:r w:rsidR="00130384" w:rsidRPr="00815810">
        <w:rPr>
          <w:szCs w:val="22"/>
          <w:lang w:val="es-ES" w:eastAsia="es-ES"/>
        </w:rPr>
        <w:t>18F4</w:t>
      </w:r>
      <w:r w:rsidRPr="00815810">
        <w:rPr>
          <w:szCs w:val="22"/>
          <w:lang w:val="es-ES" w:eastAsia="es-ES"/>
        </w:rPr>
        <w:t>6</w:t>
      </w:r>
      <w:r w:rsidR="00130384" w:rsidRPr="00815810">
        <w:rPr>
          <w:szCs w:val="22"/>
          <w:lang w:val="es-ES" w:eastAsia="es-ES"/>
        </w:rPr>
        <w:t>8</w:t>
      </w:r>
      <w:r w:rsidRPr="00815810">
        <w:rPr>
          <w:szCs w:val="22"/>
          <w:lang w:val="es-ES" w:eastAsia="es-ES"/>
        </w:rPr>
        <w:t>0</w:t>
      </w:r>
      <w:r w:rsidR="00130384" w:rsidRPr="00815810">
        <w:rPr>
          <w:rStyle w:val="Refdenotaalpie"/>
          <w:sz w:val="22"/>
          <w:szCs w:val="22"/>
          <w:lang w:val="es-ES" w:eastAsia="es-ES"/>
        </w:rPr>
        <w:footnoteReference w:id="15"/>
      </w:r>
      <w:r w:rsidR="00EE58A2">
        <w:rPr>
          <w:szCs w:val="22"/>
          <w:lang w:val="es-ES" w:eastAsia="es-ES"/>
        </w:rPr>
        <w:t xml:space="preserve"> pues tiene 40 pines de entrada y salida, 1024 bytes de memoria fla</w:t>
      </w:r>
      <w:r w:rsidR="0051145A">
        <w:rPr>
          <w:szCs w:val="22"/>
          <w:lang w:val="es-ES" w:eastAsia="es-ES"/>
        </w:rPr>
        <w:t xml:space="preserve">sh, </w:t>
      </w:r>
      <w:r w:rsidR="00EE58A2">
        <w:rPr>
          <w:szCs w:val="22"/>
          <w:lang w:val="es-ES" w:eastAsia="es-ES"/>
        </w:rPr>
        <w:t>11 canales ADC de 10 bits</w:t>
      </w:r>
      <w:r w:rsidR="0051145A">
        <w:rPr>
          <w:szCs w:val="22"/>
          <w:lang w:val="es-ES" w:eastAsia="es-ES"/>
        </w:rPr>
        <w:t xml:space="preserve"> y un reloj interno de 32MHz</w:t>
      </w:r>
    </w:p>
    <w:p w14:paraId="2E481E9C" w14:textId="6A33D5A3" w:rsidR="0079735E" w:rsidRDefault="0079735E" w:rsidP="00815810">
      <w:pPr>
        <w:rPr>
          <w:szCs w:val="22"/>
        </w:rPr>
      </w:pPr>
      <w:r>
        <w:rPr>
          <w:szCs w:val="22"/>
          <w:lang w:val="es-ES" w:eastAsia="es-ES"/>
        </w:rPr>
        <w:t xml:space="preserve">Dado las especificaciones de diseño de la sección </w:t>
      </w:r>
      <w:r>
        <w:rPr>
          <w:szCs w:val="22"/>
          <w:lang w:val="es-ES" w:eastAsia="es-ES"/>
        </w:rPr>
        <w:fldChar w:fldCharType="begin"/>
      </w:r>
      <w:r>
        <w:rPr>
          <w:szCs w:val="22"/>
          <w:lang w:val="es-ES" w:eastAsia="es-ES"/>
        </w:rPr>
        <w:instrText xml:space="preserve"> REF _Ref467704503 \r \h </w:instrText>
      </w:r>
      <w:r>
        <w:rPr>
          <w:szCs w:val="22"/>
          <w:lang w:val="es-ES" w:eastAsia="es-ES"/>
        </w:rPr>
      </w:r>
      <w:r>
        <w:rPr>
          <w:szCs w:val="22"/>
          <w:lang w:val="es-ES" w:eastAsia="es-ES"/>
        </w:rPr>
        <w:fldChar w:fldCharType="separate"/>
      </w:r>
      <w:r w:rsidR="00986CFD">
        <w:rPr>
          <w:szCs w:val="22"/>
          <w:lang w:val="es-ES" w:eastAsia="es-ES"/>
        </w:rPr>
        <w:t>1.3</w:t>
      </w:r>
      <w:r>
        <w:rPr>
          <w:szCs w:val="22"/>
          <w:lang w:val="es-ES" w:eastAsia="es-ES"/>
        </w:rPr>
        <w:fldChar w:fldCharType="end"/>
      </w:r>
      <w:r>
        <w:rPr>
          <w:szCs w:val="22"/>
          <w:lang w:val="es-ES" w:eastAsia="es-ES"/>
        </w:rPr>
        <w:t xml:space="preserve"> del capítulo 1 y el ancho de banda (Ver anexo </w:t>
      </w:r>
      <w:r>
        <w:rPr>
          <w:szCs w:val="22"/>
          <w:lang w:val="es-ES" w:eastAsia="es-ES"/>
        </w:rPr>
        <w:fldChar w:fldCharType="begin"/>
      </w:r>
      <w:r>
        <w:rPr>
          <w:szCs w:val="22"/>
          <w:lang w:val="es-ES" w:eastAsia="es-ES"/>
        </w:rPr>
        <w:instrText xml:space="preserve"> REF _Ref467751498 \r \h </w:instrText>
      </w:r>
      <w:r>
        <w:rPr>
          <w:szCs w:val="22"/>
          <w:lang w:val="es-ES" w:eastAsia="es-ES"/>
        </w:rPr>
      </w:r>
      <w:r>
        <w:rPr>
          <w:szCs w:val="22"/>
          <w:lang w:val="es-ES" w:eastAsia="es-ES"/>
        </w:rPr>
        <w:fldChar w:fldCharType="separate"/>
      </w:r>
      <w:r w:rsidR="00986CFD">
        <w:rPr>
          <w:szCs w:val="22"/>
          <w:lang w:val="es-ES" w:eastAsia="es-ES"/>
        </w:rPr>
        <w:t>0</w:t>
      </w:r>
      <w:r>
        <w:rPr>
          <w:szCs w:val="22"/>
          <w:lang w:val="es-ES" w:eastAsia="es-ES"/>
        </w:rPr>
        <w:fldChar w:fldCharType="end"/>
      </w:r>
      <w:ins w:id="196" w:author="TG1543" w:date="2016-11-25T00:46:00Z">
        <w:r w:rsidR="001413C7">
          <w:rPr>
            <w:szCs w:val="22"/>
            <w:lang w:val="es-ES" w:eastAsia="es-ES"/>
          </w:rPr>
          <w:t>)</w:t>
        </w:r>
      </w:ins>
      <w:r>
        <w:rPr>
          <w:szCs w:val="22"/>
          <w:lang w:val="es-ES" w:eastAsia="es-ES"/>
        </w:rPr>
        <w:t xml:space="preserve">, la frecuencia máxima de la señal de entrada es 0.05 Hz la frecuencia mínima de muestreo según el teorema de Nyquist es de 0.1 Hz, una frecuencia despreciable comparada con la velocidad interna del microcontrolador. </w:t>
      </w:r>
    </w:p>
    <w:p w14:paraId="5223E17E" w14:textId="427C0CBA" w:rsidR="00800830" w:rsidRDefault="00F371C0" w:rsidP="00815810">
      <w:pPr>
        <w:rPr>
          <w:szCs w:val="22"/>
        </w:rPr>
      </w:pPr>
      <w:r>
        <w:rPr>
          <w:szCs w:val="22"/>
          <w:lang w:val="es-ES" w:eastAsia="es-ES"/>
        </w:rPr>
        <w:t>Para reducir el ruido</w:t>
      </w:r>
      <w:r w:rsidR="0079735E">
        <w:rPr>
          <w:szCs w:val="22"/>
          <w:lang w:val="es-ES" w:eastAsia="es-ES"/>
        </w:rPr>
        <w:t xml:space="preserve"> producido por el muestreo de </w:t>
      </w:r>
      <w:r>
        <w:rPr>
          <w:szCs w:val="22"/>
          <w:lang w:val="es-ES" w:eastAsia="es-ES"/>
        </w:rPr>
        <w:t>la</w:t>
      </w:r>
      <w:r w:rsidR="0079735E">
        <w:rPr>
          <w:szCs w:val="22"/>
          <w:lang w:val="es-ES" w:eastAsia="es-ES"/>
        </w:rPr>
        <w:t xml:space="preserve"> señal y poder determinar cuándo cambiar de escala al potenciostato para que no sufra daños por la saturación</w:t>
      </w:r>
      <w:r w:rsidR="00BD0830">
        <w:rPr>
          <w:szCs w:val="22"/>
          <w:lang w:val="es-ES" w:eastAsia="es-ES"/>
        </w:rPr>
        <w:t>,</w:t>
      </w:r>
      <w:r w:rsidR="0079735E">
        <w:rPr>
          <w:szCs w:val="22"/>
          <w:lang w:val="es-ES" w:eastAsia="es-ES"/>
        </w:rPr>
        <w:t xml:space="preserve"> se aume</w:t>
      </w:r>
      <w:r w:rsidR="00E541E8">
        <w:rPr>
          <w:szCs w:val="22"/>
          <w:lang w:val="es-ES" w:eastAsia="es-ES"/>
        </w:rPr>
        <w:t>ntó la frecuencia de muestreo</w:t>
      </w:r>
      <w:r w:rsidR="00F97656">
        <w:rPr>
          <w:szCs w:val="22"/>
          <w:lang w:val="es-ES" w:eastAsia="es-ES"/>
        </w:rPr>
        <w:t xml:space="preserve"> a</w:t>
      </w:r>
      <w:r w:rsidR="00E541E8">
        <w:rPr>
          <w:szCs w:val="22"/>
          <w:lang w:val="es-ES" w:eastAsia="es-ES"/>
        </w:rPr>
        <w:t xml:space="preserve"> </w:t>
      </w:r>
      <w:r w:rsidR="0015753F">
        <w:rPr>
          <w:szCs w:val="22"/>
          <w:lang w:val="es-ES" w:eastAsia="es-ES"/>
        </w:rPr>
        <w:t>aproxima</w:t>
      </w:r>
      <w:r w:rsidR="00E541E8">
        <w:rPr>
          <w:szCs w:val="22"/>
          <w:lang w:val="es-ES" w:eastAsia="es-ES"/>
        </w:rPr>
        <w:t>damente 50</w:t>
      </w:r>
      <w:r>
        <w:rPr>
          <w:szCs w:val="22"/>
          <w:lang w:val="es-ES" w:eastAsia="es-ES"/>
        </w:rPr>
        <w:t xml:space="preserve">kHz y se diseñó filtro pasabajos con frecuencia de corte </w:t>
      </w:r>
      <w:r w:rsidR="008D3FE2">
        <w:rPr>
          <w:szCs w:val="22"/>
          <w:lang w:val="es-ES" w:eastAsia="es-ES"/>
        </w:rPr>
        <w:t xml:space="preserve">en </w:t>
      </w:r>
      <w:r w:rsidR="006D258F">
        <w:rPr>
          <w:szCs w:val="22"/>
          <w:lang w:val="es-ES" w:eastAsia="es-ES"/>
        </w:rPr>
        <w:t>1</w:t>
      </w:r>
      <w:r>
        <w:rPr>
          <w:szCs w:val="22"/>
          <w:lang w:val="es-ES" w:eastAsia="es-ES"/>
        </w:rPr>
        <w:t>k</w:t>
      </w:r>
      <w:r w:rsidRPr="00E64DA4">
        <w:rPr>
          <w:szCs w:val="22"/>
          <w:lang w:val="es-ES" w:eastAsia="es-ES"/>
        </w:rPr>
        <w:t>Hz</w:t>
      </w:r>
      <w:r>
        <w:rPr>
          <w:szCs w:val="22"/>
          <w:lang w:val="es-ES" w:eastAsia="es-ES"/>
        </w:rPr>
        <w:t xml:space="preserve"> para atenuar los componentes de las señales no deseadas generados por</w:t>
      </w:r>
      <w:r w:rsidR="00800830">
        <w:rPr>
          <w:szCs w:val="22"/>
          <w:lang w:val="es-ES" w:eastAsia="es-ES"/>
        </w:rPr>
        <w:t xml:space="preserve"> efecto aliasing</w:t>
      </w:r>
      <w:r w:rsidR="00BD2345">
        <w:rPr>
          <w:szCs w:val="22"/>
          <w:lang w:val="es-ES" w:eastAsia="es-ES"/>
        </w:rPr>
        <w:fldChar w:fldCharType="begin" w:fldLock="1"/>
      </w:r>
      <w:r w:rsidR="00015D5A">
        <w:rPr>
          <w:szCs w:val="22"/>
          <w:lang w:val="es-ES" w:eastAsia="es-ES"/>
        </w:rPr>
        <w:instrText>MERGEFIELD .wWw..wWw.QIQQA_CLUSTER.oOo.67e22c023265482db44a1973153f9eb2.oOo.gasteiger2010electrocatalysis.oOo.2D63B029-23D0-40EF-A022-E46901C0C748.xXx.SEPARATE_AUTHOR_DATE.xXx..oOo.antialising.oOo.2D63B029-23D0-40EF-A022-E46901C0C748.oOo. \* MERGEFORMAT</w:instrText>
      </w:r>
      <w:r w:rsidR="00BD2345">
        <w:rPr>
          <w:szCs w:val="22"/>
          <w:lang w:val="es-ES" w:eastAsia="es-ES"/>
        </w:rPr>
        <w:fldChar w:fldCharType="separate"/>
      </w:r>
      <w:r w:rsidR="00015D5A" w:rsidRPr="00015D5A">
        <w:rPr>
          <w:color w:val="auto"/>
          <w:szCs w:val="24"/>
          <w:lang w:eastAsia="es-ES"/>
        </w:rPr>
        <w:t>[9], [10]</w:t>
      </w:r>
      <w:r w:rsidR="00BD2345">
        <w:rPr>
          <w:szCs w:val="22"/>
          <w:lang w:val="es-ES" w:eastAsia="es-ES"/>
        </w:rPr>
        <w:fldChar w:fldCharType="end"/>
      </w:r>
      <w:r>
        <w:rPr>
          <w:szCs w:val="22"/>
          <w:lang w:val="es-ES" w:eastAsia="es-ES"/>
        </w:rPr>
        <w:t>.</w:t>
      </w:r>
    </w:p>
    <w:p w14:paraId="7753FD20" w14:textId="46F2A0B7" w:rsidR="00BD2345" w:rsidRPr="00943926" w:rsidRDefault="00BD2345" w:rsidP="00815810">
      <w:pPr>
        <w:rPr>
          <w:szCs w:val="22"/>
          <w:lang w:val="es-419" w:eastAsia="es-ES"/>
        </w:rPr>
      </w:pPr>
      <w:r>
        <w:rPr>
          <w:szCs w:val="22"/>
          <w:lang w:val="es-ES" w:eastAsia="es-ES"/>
        </w:rPr>
        <w:t>El diseño del filtro anti-aliasing fue guiado por el articulo</w:t>
      </w:r>
      <w:r w:rsidR="00282989">
        <w:rPr>
          <w:szCs w:val="22"/>
          <w:lang w:val="es-ES" w:eastAsia="es-ES"/>
        </w:rPr>
        <w:fldChar w:fldCharType="begin" w:fldLock="1"/>
      </w:r>
      <w:r w:rsidR="00015D5A">
        <w:rPr>
          <w:szCs w:val="22"/>
          <w:lang w:val="es-ES" w:eastAsia="es-ES"/>
        </w:rPr>
        <w:instrText>MERGEFIELD .wWw..wWw.QIQQA_CLUSTER.oOo.b06d5aadc44246ec835a8dff09158685.oOo.antialising.oOo.2D63B029-23D0-40EF-A022-E46901C0C748.xXx.SEPARATE_AUTHOR_DATE.xXx..oOo. \* MERGEFORMAT</w:instrText>
      </w:r>
      <w:r w:rsidR="00282989">
        <w:rPr>
          <w:szCs w:val="22"/>
          <w:lang w:val="es-ES" w:eastAsia="es-ES"/>
        </w:rPr>
        <w:fldChar w:fldCharType="separate"/>
      </w:r>
      <w:r w:rsidR="00015D5A" w:rsidRPr="00015D5A">
        <w:rPr>
          <w:color w:val="auto"/>
          <w:szCs w:val="24"/>
          <w:lang w:eastAsia="es-ES"/>
        </w:rPr>
        <w:t>[10]</w:t>
      </w:r>
      <w:r w:rsidR="00282989">
        <w:rPr>
          <w:szCs w:val="22"/>
          <w:lang w:val="es-ES" w:eastAsia="es-ES"/>
        </w:rPr>
        <w:fldChar w:fldCharType="end"/>
      </w:r>
      <w:r>
        <w:rPr>
          <w:szCs w:val="22"/>
          <w:lang w:val="es-ES" w:eastAsia="es-ES"/>
        </w:rPr>
        <w:t xml:space="preserve">. </w:t>
      </w:r>
      <w:r w:rsidR="006D258F">
        <w:rPr>
          <w:szCs w:val="22"/>
          <w:lang w:val="es-ES" w:eastAsia="es-ES"/>
        </w:rPr>
        <w:t>Los parámetros del filtro pasabajos son</w:t>
      </w:r>
      <w:r w:rsidR="00282989">
        <w:rPr>
          <w:szCs w:val="22"/>
          <w:lang w:val="es-ES" w:eastAsia="es-ES"/>
        </w:rPr>
        <w:t>: frecuencia de corte 1k,</w:t>
      </w:r>
      <w:r w:rsidR="006D258F">
        <w:rPr>
          <w:szCs w:val="22"/>
          <w:lang w:val="es-ES" w:eastAsia="es-ES"/>
        </w:rPr>
        <w:t xml:space="preserve"> atenuación en la </w:t>
      </w:r>
      <w:r w:rsidR="00282989">
        <w:rPr>
          <w:szCs w:val="22"/>
          <w:lang w:val="es-ES" w:eastAsia="es-ES"/>
        </w:rPr>
        <w:t xml:space="preserve">banda de parada de -60dB y la </w:t>
      </w:r>
      <w:r w:rsidR="006D258F">
        <w:rPr>
          <w:szCs w:val="22"/>
          <w:lang w:val="es-ES" w:eastAsia="es-ES"/>
        </w:rPr>
        <w:t>frecuencia de parada es 25kH</w:t>
      </w:r>
      <w:r w:rsidR="00282989">
        <w:rPr>
          <w:szCs w:val="22"/>
          <w:lang w:val="es-ES" w:eastAsia="es-ES"/>
        </w:rPr>
        <w:t>z. Para diseñar el filtro</w:t>
      </w:r>
      <w:r w:rsidR="006D258F">
        <w:rPr>
          <w:szCs w:val="22"/>
          <w:lang w:val="es-ES" w:eastAsia="es-ES"/>
        </w:rPr>
        <w:t xml:space="preserve"> se utilizó la herramienta FilterLab</w:t>
      </w:r>
      <w:r w:rsidR="000B4505">
        <w:rPr>
          <w:szCs w:val="22"/>
          <w:lang w:val="es-ES" w:eastAsia="es-ES"/>
        </w:rPr>
        <w:fldChar w:fldCharType="begin" w:fldLock="1"/>
      </w:r>
      <w:r w:rsidR="00015D5A">
        <w:rPr>
          <w:szCs w:val="22"/>
          <w:lang w:val="es-ES" w:eastAsia="es-ES"/>
        </w:rPr>
        <w:instrText>MERGEFIELD .wWw..wWw.QIQQA_CLUSTER.oOo.d38b5d7bb9c74baea89d832a1af2c509.oOo.filterlab.oOo.2D63B029-23D0-40EF-A022-E46901C0C748.xXx.SEPARATE_AUTHOR_DATE.xXx..oOo. \* MERGEFORMAT</w:instrText>
      </w:r>
      <w:r w:rsidR="000B4505">
        <w:rPr>
          <w:szCs w:val="22"/>
          <w:lang w:val="es-ES" w:eastAsia="es-ES"/>
        </w:rPr>
        <w:fldChar w:fldCharType="separate"/>
      </w:r>
      <w:r w:rsidR="00015D5A" w:rsidRPr="00015D5A">
        <w:rPr>
          <w:color w:val="auto"/>
          <w:szCs w:val="24"/>
          <w:lang w:eastAsia="es-ES"/>
        </w:rPr>
        <w:t>[11]</w:t>
      </w:r>
      <w:r w:rsidR="000B4505">
        <w:rPr>
          <w:szCs w:val="22"/>
          <w:lang w:val="es-ES" w:eastAsia="es-ES"/>
        </w:rPr>
        <w:fldChar w:fldCharType="end"/>
      </w:r>
      <w:r w:rsidR="00BD0830">
        <w:rPr>
          <w:szCs w:val="22"/>
          <w:lang w:val="es-ES" w:eastAsia="es-ES"/>
        </w:rPr>
        <w:t xml:space="preserve"> y </w:t>
      </w:r>
      <w:r w:rsidR="00282989">
        <w:rPr>
          <w:szCs w:val="22"/>
          <w:lang w:val="es-ES" w:eastAsia="es-ES"/>
        </w:rPr>
        <w:t xml:space="preserve">el resultado se observa en la </w:t>
      </w:r>
      <w:r w:rsidR="00282989">
        <w:rPr>
          <w:szCs w:val="22"/>
          <w:lang w:val="es-ES" w:eastAsia="es-ES"/>
        </w:rPr>
        <w:fldChar w:fldCharType="begin"/>
      </w:r>
      <w:r w:rsidR="00282989">
        <w:rPr>
          <w:szCs w:val="22"/>
          <w:lang w:val="es-ES" w:eastAsia="es-ES"/>
        </w:rPr>
        <w:instrText xml:space="preserve"> REF _Ref467804463 \h </w:instrText>
      </w:r>
      <w:r w:rsidR="00282989">
        <w:rPr>
          <w:szCs w:val="22"/>
          <w:lang w:val="es-ES" w:eastAsia="es-ES"/>
        </w:rPr>
      </w:r>
      <w:r w:rsidR="00282989">
        <w:rPr>
          <w:szCs w:val="22"/>
          <w:lang w:val="es-ES" w:eastAsia="es-ES"/>
        </w:rPr>
        <w:fldChar w:fldCharType="separate"/>
      </w:r>
      <w:r w:rsidR="00986CFD">
        <w:t xml:space="preserve">Ilustración </w:t>
      </w:r>
      <w:r w:rsidR="00986CFD">
        <w:rPr>
          <w:noProof/>
        </w:rPr>
        <w:t>14</w:t>
      </w:r>
      <w:r w:rsidR="00282989">
        <w:rPr>
          <w:szCs w:val="22"/>
          <w:lang w:val="es-ES" w:eastAsia="es-ES"/>
        </w:rPr>
        <w:fldChar w:fldCharType="end"/>
      </w:r>
      <w:r w:rsidR="00282989">
        <w:rPr>
          <w:szCs w:val="22"/>
          <w:lang w:val="es-ES" w:eastAsia="es-ES"/>
        </w:rPr>
        <w:t>.</w:t>
      </w:r>
    </w:p>
    <w:p w14:paraId="725349A4" w14:textId="2974C8CA" w:rsidR="006D258F" w:rsidRDefault="006D258F" w:rsidP="006D258F">
      <w:pPr>
        <w:jc w:val="center"/>
        <w:rPr>
          <w:szCs w:val="22"/>
          <w:lang w:val="es-ES" w:eastAsia="es-ES"/>
        </w:rPr>
      </w:pPr>
      <w:r>
        <w:rPr>
          <w:noProof/>
          <w:lang w:eastAsia="es-CO"/>
        </w:rPr>
        <w:drawing>
          <wp:inline distT="0" distB="0" distL="0" distR="0" wp14:anchorId="55EEF8A1" wp14:editId="66EBB7A2">
            <wp:extent cx="3825815" cy="1537257"/>
            <wp:effectExtent l="0" t="0" r="3810"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42271" cy="1543869"/>
                    </a:xfrm>
                    <a:prstGeom prst="rect">
                      <a:avLst/>
                    </a:prstGeom>
                  </pic:spPr>
                </pic:pic>
              </a:graphicData>
            </a:graphic>
          </wp:inline>
        </w:drawing>
      </w:r>
    </w:p>
    <w:p w14:paraId="0047B757" w14:textId="1645EE41" w:rsidR="006D258F" w:rsidRDefault="006D258F" w:rsidP="006D258F">
      <w:pPr>
        <w:pStyle w:val="Descripcin"/>
        <w:jc w:val="center"/>
        <w:rPr>
          <w:szCs w:val="22"/>
          <w:lang w:val="es-ES" w:eastAsia="es-ES"/>
        </w:rPr>
      </w:pPr>
      <w:bookmarkStart w:id="197" w:name="_Ref467804463"/>
      <w:r>
        <w:t xml:space="preserve">Ilustración </w:t>
      </w:r>
      <w:r>
        <w:fldChar w:fldCharType="begin"/>
      </w:r>
      <w:r>
        <w:instrText xml:space="preserve"> SEQ Ilustración \* ARABIC </w:instrText>
      </w:r>
      <w:r>
        <w:fldChar w:fldCharType="separate"/>
      </w:r>
      <w:r w:rsidR="00986CFD">
        <w:rPr>
          <w:noProof/>
        </w:rPr>
        <w:t>14</w:t>
      </w:r>
      <w:r>
        <w:fldChar w:fldCharType="end"/>
      </w:r>
      <w:bookmarkEnd w:id="197"/>
      <w:r>
        <w:t xml:space="preserve"> - Diseño del filtro anti-aliasing</w:t>
      </w:r>
    </w:p>
    <w:p w14:paraId="69DF5114" w14:textId="209BC6AD" w:rsidR="00704878" w:rsidRDefault="00704878" w:rsidP="00815810">
      <w:pPr>
        <w:rPr>
          <w:szCs w:val="22"/>
          <w:lang w:val="es-ES"/>
        </w:rPr>
      </w:pPr>
      <w:r>
        <w:rPr>
          <w:szCs w:val="22"/>
          <w:lang w:val="es-ES"/>
        </w:rPr>
        <w:t xml:space="preserve">La siguiente etapa en el bloque DAC es un doble amplificador inversor con el fin de atenuar a la mitad el voltaje máximo a la salida del instrumento de medición en el bloque potenciostato. El primer amplificador tiene ganancia -0.5 y el segundo ganancia -1. </w:t>
      </w:r>
    </w:p>
    <w:p w14:paraId="789C6497" w14:textId="42DF3D06" w:rsidR="00704878" w:rsidRPr="00872624" w:rsidRDefault="00704878" w:rsidP="00815810">
      <w:pPr>
        <w:rPr>
          <w:szCs w:val="22"/>
          <w:lang w:val="es-ES"/>
        </w:rPr>
      </w:pPr>
      <w:r>
        <w:rPr>
          <w:szCs w:val="22"/>
          <w:lang w:val="es-ES"/>
        </w:rPr>
        <w:t>Para implementar estas dos etapas, el filtro anti</w:t>
      </w:r>
      <w:r w:rsidR="000D7130">
        <w:rPr>
          <w:szCs w:val="22"/>
          <w:lang w:val="es-ES"/>
        </w:rPr>
        <w:t>-aliasing</w:t>
      </w:r>
      <w:r>
        <w:rPr>
          <w:szCs w:val="22"/>
          <w:lang w:val="es-ES"/>
        </w:rPr>
        <w:t xml:space="preserve"> y el amplificador con ganancia total de 0.5 se utilizarán amplificadores de referencia OPA2188 debido su CMRR</w:t>
      </w:r>
      <w:r w:rsidR="005A1FDC">
        <w:rPr>
          <w:szCs w:val="22"/>
          <w:lang w:val="es-ES"/>
        </w:rPr>
        <w:t>,</w:t>
      </w:r>
      <w:r>
        <w:rPr>
          <w:szCs w:val="22"/>
          <w:lang w:val="es-ES"/>
        </w:rPr>
        <w:t xml:space="preserve"> ganancia a lazo abierto</w:t>
      </w:r>
      <w:r w:rsidR="005A1FDC">
        <w:rPr>
          <w:szCs w:val="22"/>
          <w:lang w:val="es-ES"/>
        </w:rPr>
        <w:t>, BW y slew</w:t>
      </w:r>
      <w:r w:rsidR="00F551E5">
        <w:rPr>
          <w:szCs w:val="22"/>
          <w:lang w:val="es-ES"/>
        </w:rPr>
        <w:t>-rate</w:t>
      </w:r>
      <w:r w:rsidR="005A1FDC">
        <w:rPr>
          <w:szCs w:val="22"/>
          <w:lang w:val="es-ES"/>
        </w:rPr>
        <w:t>.</w:t>
      </w:r>
    </w:p>
    <w:p w14:paraId="66264AA9" w14:textId="0FBC3BB3" w:rsidR="000A21E3" w:rsidRDefault="008109DE" w:rsidP="00EA2BA7">
      <w:pPr>
        <w:pStyle w:val="Ttulo3"/>
      </w:pPr>
      <w:bookmarkStart w:id="198" w:name="_Toc467826784"/>
      <w:bookmarkStart w:id="199" w:name="_Toc467836045"/>
      <w:r>
        <w:lastRenderedPageBreak/>
        <w:t>Diseño del bloque Fuente</w:t>
      </w:r>
      <w:bookmarkEnd w:id="198"/>
      <w:bookmarkEnd w:id="199"/>
    </w:p>
    <w:p w14:paraId="434AF068" w14:textId="441400C7" w:rsidR="000D7130" w:rsidRDefault="008845A7" w:rsidP="000D7130">
      <w:pPr>
        <w:rPr>
          <w:lang w:val="es-ES" w:eastAsia="es-ES"/>
        </w:rPr>
      </w:pPr>
      <w:r>
        <w:rPr>
          <w:lang w:val="es-ES" w:eastAsia="es-ES"/>
        </w:rPr>
        <w:t>Debido a que el bloque potenciostato por especificaciones de diseño de tener una salida de voltaje máxima de 10</w:t>
      </w:r>
      <w:r w:rsidR="00061256">
        <w:rPr>
          <w:lang w:val="es-ES" w:eastAsia="es-ES"/>
        </w:rPr>
        <w:t>V</w:t>
      </w:r>
      <w:r>
        <w:rPr>
          <w:lang w:val="es-ES" w:eastAsia="es-ES"/>
        </w:rPr>
        <w:t xml:space="preserve"> se debe elevar el voltaje de las baterías a más de </w:t>
      </w:r>
      <w:r w:rsidR="00061256">
        <w:rPr>
          <w:lang w:val="es-ES" w:eastAsia="es-ES"/>
        </w:rPr>
        <w:t xml:space="preserve">10V, pero como algunos dispositivos de los bloques DAC, Rm y AE se polarizan con ± fuente, se debe disminuir el voltaje a menos de -10V. </w:t>
      </w:r>
      <w:r w:rsidR="00DB2ABC">
        <w:rPr>
          <w:lang w:val="es-ES" w:eastAsia="es-ES"/>
        </w:rPr>
        <w:t xml:space="preserve">Se </w:t>
      </w:r>
      <w:r w:rsidR="00061256">
        <w:rPr>
          <w:lang w:val="es-ES" w:eastAsia="es-ES"/>
        </w:rPr>
        <w:t>eligió transformar el voltaje de las baterías de 5V a ±15V</w:t>
      </w:r>
      <w:r w:rsidR="00DB2ABC">
        <w:rPr>
          <w:lang w:val="es-ES" w:eastAsia="es-ES"/>
        </w:rPr>
        <w:t xml:space="preserve"> pues este valor de polarización lo recomiendan para la mayoría de los dispositivos elegidos. </w:t>
      </w:r>
      <w:r w:rsidR="00061256">
        <w:rPr>
          <w:lang w:val="es-ES" w:eastAsia="es-ES"/>
        </w:rPr>
        <w:t xml:space="preserve"> </w:t>
      </w:r>
    </w:p>
    <w:p w14:paraId="2C5DDC12" w14:textId="208C8FA3" w:rsidR="00061256" w:rsidRDefault="00061256" w:rsidP="000D7130">
      <w:pPr>
        <w:rPr>
          <w:lang w:val="es-ES" w:eastAsia="es-ES"/>
        </w:rPr>
      </w:pPr>
      <w:r>
        <w:rPr>
          <w:lang w:val="es-ES" w:eastAsia="es-ES"/>
        </w:rPr>
        <w:t xml:space="preserve">Para elevar el voltaje de 5V a 15V se eligió la fuente </w:t>
      </w:r>
      <w:r w:rsidRPr="00061256">
        <w:rPr>
          <w:lang w:val="es-ES" w:eastAsia="es-ES"/>
        </w:rPr>
        <w:t>PTN04050C</w:t>
      </w:r>
      <w:r>
        <w:rPr>
          <w:lang w:val="es-ES" w:eastAsia="es-ES"/>
        </w:rPr>
        <w:t xml:space="preserve"> porque el voltaje a la salida se puede ajustar con un resistor de 60Ω ± 1%, la corriente que puede manejar supera el amperio y su eficiencia es hasta un 90%.</w:t>
      </w:r>
    </w:p>
    <w:p w14:paraId="38894782" w14:textId="06FDC93F" w:rsidR="00061256" w:rsidRPr="000D7130" w:rsidRDefault="00061256" w:rsidP="000D7130">
      <w:pPr>
        <w:rPr>
          <w:lang w:val="es-ES" w:eastAsia="es-ES"/>
        </w:rPr>
      </w:pPr>
      <w:r>
        <w:rPr>
          <w:lang w:val="es-ES" w:eastAsia="es-ES"/>
        </w:rPr>
        <w:t>Para disminuir el voltaje de 5V a -15V se eligió la fuente PTN04050A porque el voltaje a la salida se puede ajustar con un resistor de 523Ω ± 1%, la corriente que puede manejar supera el amperio y su eficiencia es hasta un 85%.</w:t>
      </w:r>
    </w:p>
    <w:p w14:paraId="660B2C3B" w14:textId="77777777" w:rsidR="000A21E3" w:rsidRDefault="000A21E3" w:rsidP="00EA2BA7">
      <w:pPr>
        <w:pStyle w:val="Ttulo3"/>
      </w:pPr>
      <w:bookmarkStart w:id="200" w:name="_Toc467826785"/>
      <w:bookmarkStart w:id="201" w:name="_Toc467836046"/>
      <w:r>
        <w:t>Diseño del bloque de Tx/Rx</w:t>
      </w:r>
      <w:bookmarkEnd w:id="200"/>
      <w:bookmarkEnd w:id="201"/>
    </w:p>
    <w:p w14:paraId="44174330" w14:textId="2A30CD45" w:rsidR="001A5502" w:rsidRDefault="001A5502" w:rsidP="00815810">
      <w:pPr>
        <w:rPr>
          <w:lang w:eastAsia="es-ES"/>
        </w:rPr>
      </w:pPr>
      <w:r>
        <w:rPr>
          <w:lang w:eastAsia="es-ES"/>
        </w:rPr>
        <w:t>El bloque de Tx/Rx</w:t>
      </w:r>
      <w:r w:rsidR="00F249A5">
        <w:rPr>
          <w:lang w:eastAsia="es-ES"/>
        </w:rPr>
        <w:t xml:space="preserve"> debe utilizar el protocolo bluetooth</w:t>
      </w:r>
      <w:r w:rsidR="00DB2ABC">
        <w:rPr>
          <w:lang w:eastAsia="es-ES"/>
        </w:rPr>
        <w:t xml:space="preserve"> por las especificaciones de diseño que están en la sección </w:t>
      </w:r>
      <w:r w:rsidR="00DB2ABC">
        <w:rPr>
          <w:lang w:eastAsia="es-ES"/>
        </w:rPr>
        <w:fldChar w:fldCharType="begin"/>
      </w:r>
      <w:r w:rsidR="00DB2ABC">
        <w:rPr>
          <w:lang w:eastAsia="es-ES"/>
        </w:rPr>
        <w:instrText xml:space="preserve"> REF _Ref467704503 \r \h </w:instrText>
      </w:r>
      <w:r w:rsidR="00DB2ABC">
        <w:rPr>
          <w:lang w:eastAsia="es-ES"/>
        </w:rPr>
      </w:r>
      <w:r w:rsidR="00DB2ABC">
        <w:rPr>
          <w:lang w:eastAsia="es-ES"/>
        </w:rPr>
        <w:fldChar w:fldCharType="separate"/>
      </w:r>
      <w:r w:rsidR="00986CFD">
        <w:rPr>
          <w:lang w:eastAsia="es-ES"/>
        </w:rPr>
        <w:t>1.3</w:t>
      </w:r>
      <w:r w:rsidR="00DB2ABC">
        <w:rPr>
          <w:lang w:eastAsia="es-ES"/>
        </w:rPr>
        <w:fldChar w:fldCharType="end"/>
      </w:r>
      <w:r w:rsidR="00DB2ABC">
        <w:rPr>
          <w:lang w:eastAsia="es-ES"/>
        </w:rPr>
        <w:t xml:space="preserve"> del capítulo 2</w:t>
      </w:r>
      <w:r w:rsidR="00F249A5">
        <w:rPr>
          <w:lang w:eastAsia="es-ES"/>
        </w:rPr>
        <w:t xml:space="preserve">, </w:t>
      </w:r>
      <w:r w:rsidR="00DB2ABC">
        <w:rPr>
          <w:lang w:eastAsia="es-ES"/>
        </w:rPr>
        <w:t>preferiblemente ser de bajo consumo,</w:t>
      </w:r>
      <w:r>
        <w:rPr>
          <w:lang w:eastAsia="es-ES"/>
        </w:rPr>
        <w:t xml:space="preserve"> ser compatible con la mayor cantidad de dispositivos móvi</w:t>
      </w:r>
      <w:r w:rsidR="00DB2ABC">
        <w:rPr>
          <w:lang w:eastAsia="es-ES"/>
        </w:rPr>
        <w:t xml:space="preserve">les que tienen sistema Android </w:t>
      </w:r>
      <w:r>
        <w:rPr>
          <w:lang w:eastAsia="es-ES"/>
        </w:rPr>
        <w:t>y tener un voltaje de polarización de 5V.</w:t>
      </w:r>
    </w:p>
    <w:p w14:paraId="00540BA9" w14:textId="4A52B341" w:rsidR="00DB2ABC" w:rsidRDefault="00DB2ABC" w:rsidP="00815810">
      <w:pPr>
        <w:rPr>
          <w:lang w:eastAsia="es-ES"/>
        </w:rPr>
      </w:pPr>
      <w:r>
        <w:rPr>
          <w:lang w:eastAsia="es-ES"/>
        </w:rPr>
        <w:t xml:space="preserve">Con estas especificaciones se escogió utilizar el bluetooth HC-05 el cual tiene un consumo de operación no mayor 40mA y en modo </w:t>
      </w:r>
      <w:r w:rsidRPr="00EB1849">
        <w:rPr>
          <w:i/>
          <w:lang w:eastAsia="es-ES"/>
        </w:rPr>
        <w:t>sleep</w:t>
      </w:r>
      <w:r>
        <w:rPr>
          <w:lang w:eastAsia="es-ES"/>
        </w:rPr>
        <w:t xml:space="preserve"> de no mayor a 1mA.</w:t>
      </w:r>
    </w:p>
    <w:p w14:paraId="4B795C48" w14:textId="0C96C308" w:rsidR="00F642C4" w:rsidRDefault="002F598E" w:rsidP="00EA2BA7">
      <w:pPr>
        <w:pStyle w:val="Ttulo3"/>
      </w:pPr>
      <w:bookmarkStart w:id="202" w:name="_Toc467487303"/>
      <w:bookmarkStart w:id="203" w:name="_Toc467826786"/>
      <w:bookmarkStart w:id="204" w:name="_Toc467836047"/>
      <w:r w:rsidRPr="004E745B">
        <w:t>Celda randles</w:t>
      </w:r>
      <w:bookmarkStart w:id="205" w:name="_Toc467487314"/>
      <w:bookmarkEnd w:id="202"/>
      <w:bookmarkEnd w:id="203"/>
      <w:bookmarkEnd w:id="204"/>
    </w:p>
    <w:p w14:paraId="09D619D1" w14:textId="77777777" w:rsidR="00F642C4" w:rsidRDefault="00F642C4" w:rsidP="00F642C4">
      <w:r>
        <w:t xml:space="preserve">Con fines experimentales, la celda electroquímica se puede cambiar por una celda randles, que es un circuito electrónico que simula el comportamiento de una celda electroquímica y al emplear este circuito, los electrodos que se conectan a la celda podrán ser cables facilitando el montaje del experimento. El esquemático de la celda randles se observa en la ilustración 4. </w:t>
      </w:r>
    </w:p>
    <w:p w14:paraId="75A90A5D" w14:textId="71C06BB7" w:rsidR="00F642C4" w:rsidRDefault="00F642C4" w:rsidP="00F642C4">
      <w:pPr>
        <w:jc w:val="center"/>
      </w:pPr>
      <w:r>
        <w:rPr>
          <w:noProof/>
          <w:lang w:eastAsia="es-CO"/>
        </w:rPr>
        <w:drawing>
          <wp:inline distT="0" distB="0" distL="0" distR="0" wp14:anchorId="5C2F2526" wp14:editId="17B115BF">
            <wp:extent cx="2362200" cy="7143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62200" cy="714375"/>
                    </a:xfrm>
                    <a:prstGeom prst="rect">
                      <a:avLst/>
                    </a:prstGeom>
                    <a:noFill/>
                    <a:ln>
                      <a:noFill/>
                    </a:ln>
                  </pic:spPr>
                </pic:pic>
              </a:graphicData>
            </a:graphic>
          </wp:inline>
        </w:drawing>
      </w:r>
    </w:p>
    <w:p w14:paraId="70FF8EC3" w14:textId="09CBE09A" w:rsidR="00F642C4" w:rsidRDefault="00F642C4" w:rsidP="00F642C4">
      <w:pPr>
        <w:pStyle w:val="Descripcin"/>
        <w:jc w:val="center"/>
        <w:rPr>
          <w:sz w:val="18"/>
        </w:rPr>
      </w:pPr>
      <w:r w:rsidRPr="001323D4">
        <w:rPr>
          <w:sz w:val="18"/>
        </w:rPr>
        <w:t xml:space="preserve">Ilustración </w:t>
      </w:r>
      <w:r w:rsidRPr="001323D4">
        <w:rPr>
          <w:sz w:val="18"/>
        </w:rPr>
        <w:fldChar w:fldCharType="begin"/>
      </w:r>
      <w:r w:rsidRPr="001323D4">
        <w:rPr>
          <w:sz w:val="18"/>
        </w:rPr>
        <w:instrText xml:space="preserve"> SEQ Ilustración \* ARABIC </w:instrText>
      </w:r>
      <w:r w:rsidRPr="001323D4">
        <w:rPr>
          <w:sz w:val="18"/>
        </w:rPr>
        <w:fldChar w:fldCharType="separate"/>
      </w:r>
      <w:r w:rsidR="00986CFD">
        <w:rPr>
          <w:noProof/>
          <w:sz w:val="18"/>
        </w:rPr>
        <w:t>15</w:t>
      </w:r>
      <w:r w:rsidRPr="001323D4">
        <w:rPr>
          <w:sz w:val="18"/>
        </w:rPr>
        <w:fldChar w:fldCharType="end"/>
      </w:r>
      <w:r w:rsidRPr="001323D4">
        <w:rPr>
          <w:sz w:val="18"/>
        </w:rPr>
        <w:t xml:space="preserve"> - Esquemático de una celda randles</w:t>
      </w:r>
      <w:r>
        <w:rPr>
          <w:sz w:val="18"/>
        </w:rPr>
        <w:t xml:space="preserve">. Imagen tomada de </w:t>
      </w:r>
      <w:r>
        <w:rPr>
          <w:sz w:val="18"/>
        </w:rPr>
        <w:fldChar w:fldCharType="begin" w:fldLock="1"/>
      </w:r>
      <w:r w:rsidR="00015D5A">
        <w:rPr>
          <w:sz w:val="18"/>
        </w:rPr>
        <w:instrText>MERGEFIELD .wWw..wWw.QIQQA_CLUSTER.oOo.f1c1a69b985847ee8be591b8c0c02525.oOo.pmid:27875859.oOo.2D63B029-23D0-40EF-A022-E46901C0C748.xXx.SEPARATE_AUTHOR_DATE.xXx..oOo. \* MERGEFORMAT</w:instrText>
      </w:r>
      <w:r>
        <w:rPr>
          <w:sz w:val="18"/>
        </w:rPr>
        <w:fldChar w:fldCharType="separate"/>
      </w:r>
      <w:r w:rsidR="00015D5A" w:rsidRPr="00015D5A">
        <w:rPr>
          <w:color w:val="auto"/>
          <w:sz w:val="18"/>
          <w:szCs w:val="24"/>
          <w:lang w:eastAsia="es-ES"/>
        </w:rPr>
        <w:t>[12]</w:t>
      </w:r>
      <w:r>
        <w:rPr>
          <w:sz w:val="18"/>
        </w:rPr>
        <w:fldChar w:fldCharType="end"/>
      </w:r>
    </w:p>
    <w:p w14:paraId="1714CE25" w14:textId="45FA5680" w:rsidR="00F642C4" w:rsidRDefault="00F642C4" w:rsidP="00F642C4">
      <w:r>
        <w:t>Con el fin de realizar la validación del instrumento d</w:t>
      </w:r>
      <w:r w:rsidR="002417E0">
        <w:t>e medición, se usarán las siguientes celdas randles</w:t>
      </w:r>
      <w:r w:rsidR="00A7288F">
        <w:fldChar w:fldCharType="begin" w:fldLock="1"/>
      </w:r>
      <w:r w:rsidR="00015D5A">
        <w:instrText>MERGEFIELD .wWw..wWw.QIQQA_CLUSTER.oOo.9485dc1086744a81a89e7237863316fc.oOo.Teq4Z .oOo.2D63B029-23D0-40EF-A022-E46901C0C748.xXx.SEPARATE_AUTHOR_DATE.xXx..oOo. \* MERGEFORMAT</w:instrText>
      </w:r>
      <w:r w:rsidR="00A7288F">
        <w:fldChar w:fldCharType="separate"/>
      </w:r>
      <w:r w:rsidR="00015D5A" w:rsidRPr="00015D5A">
        <w:rPr>
          <w:color w:val="auto"/>
          <w:szCs w:val="24"/>
          <w:lang w:eastAsia="es-ES"/>
        </w:rPr>
        <w:t>[13]</w:t>
      </w:r>
      <w:r w:rsidR="00A7288F">
        <w:rPr>
          <w:noProof/>
        </w:rPr>
        <w:fldChar w:fldCharType="end"/>
      </w:r>
      <w:r>
        <w:t>.</w:t>
      </w:r>
    </w:p>
    <w:p w14:paraId="17F1FFBF" w14:textId="4962B5EB" w:rsidR="002417E0" w:rsidRDefault="001A4910" w:rsidP="002417E0">
      <w:pPr>
        <w:keepNext/>
        <w:jc w:val="center"/>
      </w:pPr>
      <w:r>
        <w:rPr>
          <w:noProof/>
          <w:lang w:eastAsia="es-CO"/>
        </w:rPr>
        <w:lastRenderedPageBreak/>
        <w:drawing>
          <wp:inline distT="0" distB="0" distL="0" distR="0" wp14:anchorId="6AE9D49B" wp14:editId="499236A3">
            <wp:extent cx="2471468" cy="965902"/>
            <wp:effectExtent l="0" t="0" r="5080" b="571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01763" cy="977742"/>
                    </a:xfrm>
                    <a:prstGeom prst="rect">
                      <a:avLst/>
                    </a:prstGeom>
                  </pic:spPr>
                </pic:pic>
              </a:graphicData>
            </a:graphic>
          </wp:inline>
        </w:drawing>
      </w:r>
    </w:p>
    <w:p w14:paraId="14352C4C" w14:textId="56C2D198" w:rsidR="00F642C4" w:rsidRDefault="002417E0" w:rsidP="002417E0">
      <w:pPr>
        <w:pStyle w:val="Descripcin"/>
        <w:jc w:val="center"/>
      </w:pPr>
      <w:r>
        <w:t xml:space="preserve">Ilustración </w:t>
      </w:r>
      <w:r>
        <w:fldChar w:fldCharType="begin"/>
      </w:r>
      <w:r>
        <w:instrText xml:space="preserve"> SEQ Ilustración \* ARABIC </w:instrText>
      </w:r>
      <w:r>
        <w:fldChar w:fldCharType="separate"/>
      </w:r>
      <w:r w:rsidR="00986CFD">
        <w:rPr>
          <w:noProof/>
        </w:rPr>
        <w:t>16</w:t>
      </w:r>
      <w:r>
        <w:fldChar w:fldCharType="end"/>
      </w:r>
      <w:r>
        <w:t xml:space="preserve"> - Celda randles para la escala de 10mA a 0.1uA</w:t>
      </w:r>
    </w:p>
    <w:p w14:paraId="2D220B2E" w14:textId="50EC4A6A" w:rsidR="002417E0" w:rsidRDefault="001A4910" w:rsidP="002417E0">
      <w:pPr>
        <w:jc w:val="center"/>
      </w:pPr>
      <w:r>
        <w:rPr>
          <w:noProof/>
          <w:lang w:eastAsia="es-CO"/>
        </w:rPr>
        <w:drawing>
          <wp:inline distT="0" distB="0" distL="0" distR="0" wp14:anchorId="7E0716A5" wp14:editId="2CBA30A3">
            <wp:extent cx="2719965" cy="1061049"/>
            <wp:effectExtent l="0" t="0" r="4445" b="6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73287" cy="1081850"/>
                    </a:xfrm>
                    <a:prstGeom prst="rect">
                      <a:avLst/>
                    </a:prstGeom>
                  </pic:spPr>
                </pic:pic>
              </a:graphicData>
            </a:graphic>
          </wp:inline>
        </w:drawing>
      </w:r>
      <w:r>
        <w:rPr>
          <w:noProof/>
          <w:lang w:eastAsia="es-CO"/>
        </w:rPr>
        <w:t xml:space="preserve"> </w:t>
      </w:r>
    </w:p>
    <w:p w14:paraId="27CB3A94" w14:textId="6E5660C9" w:rsidR="002417E0" w:rsidRPr="002417E0" w:rsidRDefault="002417E0" w:rsidP="002417E0">
      <w:pPr>
        <w:pStyle w:val="Descripcin"/>
        <w:jc w:val="center"/>
      </w:pPr>
      <w:r>
        <w:t xml:space="preserve">Ilustración </w:t>
      </w:r>
      <w:r>
        <w:fldChar w:fldCharType="begin"/>
      </w:r>
      <w:r>
        <w:instrText xml:space="preserve"> SEQ Ilustración \* ARABIC </w:instrText>
      </w:r>
      <w:r>
        <w:fldChar w:fldCharType="separate"/>
      </w:r>
      <w:r w:rsidR="00986CFD">
        <w:rPr>
          <w:noProof/>
        </w:rPr>
        <w:t>17</w:t>
      </w:r>
      <w:r>
        <w:fldChar w:fldCharType="end"/>
      </w:r>
      <w:r>
        <w:t xml:space="preserve"> - Celda randles para la escala de 100mA a 1mA</w:t>
      </w:r>
    </w:p>
    <w:p w14:paraId="57EF12B9" w14:textId="4EAA9228" w:rsidR="008109DE" w:rsidRDefault="00CB290B" w:rsidP="00EA2BA7">
      <w:pPr>
        <w:pStyle w:val="Ttulo3"/>
      </w:pPr>
      <w:bookmarkStart w:id="206" w:name="_Ref467813456"/>
      <w:bookmarkStart w:id="207" w:name="_Toc467826787"/>
      <w:bookmarkStart w:id="208" w:name="_Toc467836048"/>
      <w:bookmarkEnd w:id="205"/>
      <w:r w:rsidRPr="00815810">
        <w:t>Esquemático</w:t>
      </w:r>
      <w:bookmarkStart w:id="209" w:name="_Toc467487302"/>
      <w:r w:rsidR="00144435">
        <w:t xml:space="preserve"> del instrumento de medición</w:t>
      </w:r>
      <w:bookmarkEnd w:id="206"/>
      <w:bookmarkEnd w:id="207"/>
      <w:bookmarkEnd w:id="208"/>
    </w:p>
    <w:p w14:paraId="0B4229A8" w14:textId="4DAB8FB6" w:rsidR="003B0379" w:rsidRDefault="00144435" w:rsidP="003B0379">
      <w:pPr>
        <w:rPr>
          <w:lang w:val="es-ES" w:eastAsia="es-ES"/>
        </w:rPr>
      </w:pPr>
      <w:r>
        <w:rPr>
          <w:lang w:val="es-ES" w:eastAsia="es-ES"/>
        </w:rPr>
        <w:t xml:space="preserve">El esquemático de un circuito muestra la conexión real de cada uno de los componentes que se seleccionaron en las secciones previas, a todos los dispositivos se le agregaron </w:t>
      </w:r>
      <w:r w:rsidR="0057129B">
        <w:rPr>
          <w:lang w:val="es-ES" w:eastAsia="es-ES"/>
        </w:rPr>
        <w:t xml:space="preserve">los </w:t>
      </w:r>
      <w:r>
        <w:rPr>
          <w:lang w:val="es-ES" w:eastAsia="es-ES"/>
        </w:rPr>
        <w:t xml:space="preserve">condensadores de desacople de fuente según las especificaciones de los </w:t>
      </w:r>
      <w:r w:rsidRPr="00144435">
        <w:rPr>
          <w:i/>
          <w:lang w:val="es-ES" w:eastAsia="es-ES"/>
        </w:rPr>
        <w:t>datasheets</w:t>
      </w:r>
      <w:r>
        <w:rPr>
          <w:lang w:val="es-ES" w:eastAsia="es-ES"/>
        </w:rPr>
        <w:t>. Debido a que el esquemático es tan extenso se dividirá en partes e iniciaremos por el</w:t>
      </w:r>
      <w:r w:rsidR="00160C7A">
        <w:rPr>
          <w:lang w:val="es-ES" w:eastAsia="es-ES"/>
        </w:rPr>
        <w:t xml:space="preserve"> bloque</w:t>
      </w:r>
      <w:r>
        <w:rPr>
          <w:lang w:val="es-ES" w:eastAsia="es-ES"/>
        </w:rPr>
        <w:t xml:space="preserve"> potenciostato</w:t>
      </w:r>
      <w:r w:rsidR="00160C7A">
        <w:rPr>
          <w:lang w:val="es-ES" w:eastAsia="es-ES"/>
        </w:rPr>
        <w:t>, el AE y el Rm</w:t>
      </w:r>
      <w:r>
        <w:rPr>
          <w:lang w:val="es-ES" w:eastAsia="es-ES"/>
        </w:rPr>
        <w:t xml:space="preserve">. </w:t>
      </w:r>
    </w:p>
    <w:p w14:paraId="13F4F596" w14:textId="365F8940" w:rsidR="00144435" w:rsidRDefault="00144435" w:rsidP="00144435">
      <w:pPr>
        <w:jc w:val="center"/>
        <w:rPr>
          <w:lang w:val="es-ES" w:eastAsia="es-ES"/>
        </w:rPr>
      </w:pPr>
      <w:r>
        <w:rPr>
          <w:noProof/>
          <w:lang w:eastAsia="es-CO"/>
        </w:rPr>
        <w:drawing>
          <wp:inline distT="0" distB="0" distL="0" distR="0" wp14:anchorId="59462453" wp14:editId="3B100C1B">
            <wp:extent cx="5072200" cy="2590360"/>
            <wp:effectExtent l="19050" t="19050" r="14605" b="1968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93514" cy="2601245"/>
                    </a:xfrm>
                    <a:prstGeom prst="rect">
                      <a:avLst/>
                    </a:prstGeom>
                    <a:noFill/>
                    <a:ln>
                      <a:solidFill>
                        <a:schemeClr val="tx1"/>
                      </a:solidFill>
                    </a:ln>
                  </pic:spPr>
                </pic:pic>
              </a:graphicData>
            </a:graphic>
          </wp:inline>
        </w:drawing>
      </w:r>
    </w:p>
    <w:p w14:paraId="6D29682E" w14:textId="0148EDEB" w:rsidR="00144435" w:rsidRDefault="00144435" w:rsidP="00144435">
      <w:pPr>
        <w:pStyle w:val="Descripcin"/>
        <w:jc w:val="center"/>
      </w:pPr>
      <w:bookmarkStart w:id="210" w:name="_Ref467804826"/>
      <w:r>
        <w:t xml:space="preserve">Ilustración </w:t>
      </w:r>
      <w:r>
        <w:fldChar w:fldCharType="begin"/>
      </w:r>
      <w:r>
        <w:instrText xml:space="preserve"> SEQ Ilustración \* ARABIC </w:instrText>
      </w:r>
      <w:r>
        <w:fldChar w:fldCharType="separate"/>
      </w:r>
      <w:r w:rsidR="00986CFD">
        <w:rPr>
          <w:noProof/>
        </w:rPr>
        <w:t>18</w:t>
      </w:r>
      <w:r>
        <w:fldChar w:fldCharType="end"/>
      </w:r>
      <w:bookmarkEnd w:id="210"/>
      <w:r>
        <w:t xml:space="preserve"> - Esquemático del bloque potenciostato, Rm y parte del AE.</w:t>
      </w:r>
    </w:p>
    <w:p w14:paraId="071181D1" w14:textId="7578E6B4" w:rsidR="0057129B" w:rsidRDefault="0057129B" w:rsidP="0057129B">
      <w:r>
        <w:t xml:space="preserve">En la </w:t>
      </w:r>
      <w:r w:rsidR="00160C7A">
        <w:fldChar w:fldCharType="begin"/>
      </w:r>
      <w:r w:rsidR="00160C7A">
        <w:instrText xml:space="preserve"> REF _Ref467804826 \h </w:instrText>
      </w:r>
      <w:r w:rsidR="00160C7A">
        <w:fldChar w:fldCharType="separate"/>
      </w:r>
      <w:r w:rsidR="00986CFD">
        <w:t xml:space="preserve">Ilustración </w:t>
      </w:r>
      <w:r w:rsidR="00986CFD">
        <w:rPr>
          <w:noProof/>
        </w:rPr>
        <w:t>18</w:t>
      </w:r>
      <w:r w:rsidR="00160C7A">
        <w:fldChar w:fldCharType="end"/>
      </w:r>
      <w:r w:rsidR="00160C7A">
        <w:t xml:space="preserve"> </w:t>
      </w:r>
      <w:r>
        <w:t xml:space="preserve">se puede observar encerrados en cuadros los componentes que no hacen parte del bloque del potenciostato. </w:t>
      </w:r>
    </w:p>
    <w:p w14:paraId="23533A5D" w14:textId="2BF90034" w:rsidR="0057129B" w:rsidRDefault="00FE02B8" w:rsidP="0057129B">
      <w:r>
        <w:rPr>
          <w:noProof/>
          <w:lang w:eastAsia="es-CO"/>
        </w:rPr>
        <w:lastRenderedPageBreak/>
        <w:drawing>
          <wp:inline distT="0" distB="0" distL="0" distR="0" wp14:anchorId="1ADAC661" wp14:editId="2CFDD955">
            <wp:extent cx="4985385" cy="3601720"/>
            <wp:effectExtent l="19050" t="19050" r="24765" b="1778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85385" cy="3601720"/>
                    </a:xfrm>
                    <a:prstGeom prst="rect">
                      <a:avLst/>
                    </a:prstGeom>
                    <a:noFill/>
                    <a:ln>
                      <a:solidFill>
                        <a:schemeClr val="tx1"/>
                      </a:solidFill>
                    </a:ln>
                  </pic:spPr>
                </pic:pic>
              </a:graphicData>
            </a:graphic>
          </wp:inline>
        </w:drawing>
      </w:r>
    </w:p>
    <w:p w14:paraId="4313BB43" w14:textId="69CE3220" w:rsidR="0057129B" w:rsidRDefault="0057129B" w:rsidP="0057129B">
      <w:pPr>
        <w:pStyle w:val="Descripcin"/>
        <w:jc w:val="center"/>
      </w:pPr>
      <w:bookmarkStart w:id="211" w:name="_Ref467804870"/>
      <w:r>
        <w:t xml:space="preserve">Ilustración </w:t>
      </w:r>
      <w:r>
        <w:fldChar w:fldCharType="begin"/>
      </w:r>
      <w:r>
        <w:instrText xml:space="preserve"> SEQ Ilustración \* ARABIC </w:instrText>
      </w:r>
      <w:r>
        <w:fldChar w:fldCharType="separate"/>
      </w:r>
      <w:r w:rsidR="00986CFD">
        <w:rPr>
          <w:noProof/>
        </w:rPr>
        <w:t>19</w:t>
      </w:r>
      <w:r>
        <w:fldChar w:fldCharType="end"/>
      </w:r>
      <w:bookmarkEnd w:id="211"/>
      <w:r>
        <w:t xml:space="preserve"> - Bloque ADC.</w:t>
      </w:r>
    </w:p>
    <w:p w14:paraId="162A5419" w14:textId="6DCA7869" w:rsidR="0057129B" w:rsidRDefault="0057129B" w:rsidP="0057129B">
      <w:r>
        <w:t xml:space="preserve">En la </w:t>
      </w:r>
      <w:r w:rsidR="00160C7A">
        <w:fldChar w:fldCharType="begin"/>
      </w:r>
      <w:r w:rsidR="00160C7A">
        <w:instrText xml:space="preserve"> REF _Ref467804870 \h </w:instrText>
      </w:r>
      <w:r w:rsidR="00160C7A">
        <w:fldChar w:fldCharType="separate"/>
      </w:r>
      <w:r w:rsidR="00986CFD">
        <w:t xml:space="preserve">Ilustración </w:t>
      </w:r>
      <w:r w:rsidR="00986CFD">
        <w:rPr>
          <w:noProof/>
        </w:rPr>
        <w:t>19</w:t>
      </w:r>
      <w:r w:rsidR="00160C7A">
        <w:fldChar w:fldCharType="end"/>
      </w:r>
      <w:r w:rsidR="00160C7A">
        <w:t xml:space="preserve"> </w:t>
      </w:r>
      <w:r>
        <w:t xml:space="preserve">se </w:t>
      </w:r>
      <w:r w:rsidR="00185326">
        <w:t>observa</w:t>
      </w:r>
      <w:r>
        <w:t xml:space="preserve"> el filtro anti-aliasing y el amplificador con ganancia total de 0.5, así como la entrada análoga del microcontrolador</w:t>
      </w:r>
      <w:r w:rsidR="00160C7A">
        <w:t>.</w:t>
      </w:r>
      <w:r>
        <w:t xml:space="preserve"> </w:t>
      </w:r>
    </w:p>
    <w:p w14:paraId="697EB694" w14:textId="481CC22A" w:rsidR="0057129B" w:rsidRDefault="0057129B" w:rsidP="0057129B">
      <w:pPr>
        <w:jc w:val="center"/>
      </w:pPr>
      <w:r>
        <w:rPr>
          <w:noProof/>
          <w:lang w:eastAsia="es-CO"/>
        </w:rPr>
        <w:lastRenderedPageBreak/>
        <w:drawing>
          <wp:inline distT="0" distB="0" distL="0" distR="0" wp14:anchorId="7B17DD35" wp14:editId="29FB72D4">
            <wp:extent cx="2749923" cy="3493698"/>
            <wp:effectExtent l="19050" t="19050" r="12700" b="1206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66272" cy="3514468"/>
                    </a:xfrm>
                    <a:prstGeom prst="rect">
                      <a:avLst/>
                    </a:prstGeom>
                    <a:noFill/>
                    <a:ln>
                      <a:solidFill>
                        <a:schemeClr val="tx1"/>
                      </a:solidFill>
                    </a:ln>
                  </pic:spPr>
                </pic:pic>
              </a:graphicData>
            </a:graphic>
          </wp:inline>
        </w:drawing>
      </w:r>
    </w:p>
    <w:p w14:paraId="12519A01" w14:textId="7F1D249A" w:rsidR="0057129B" w:rsidRDefault="0057129B" w:rsidP="0057129B">
      <w:pPr>
        <w:pStyle w:val="Descripcin"/>
        <w:jc w:val="center"/>
      </w:pPr>
      <w:bookmarkStart w:id="212" w:name="_Ref467804926"/>
      <w:r>
        <w:t xml:space="preserve">Ilustración </w:t>
      </w:r>
      <w:r>
        <w:fldChar w:fldCharType="begin"/>
      </w:r>
      <w:r>
        <w:instrText xml:space="preserve"> SEQ Ilustración \* ARABIC </w:instrText>
      </w:r>
      <w:r>
        <w:fldChar w:fldCharType="separate"/>
      </w:r>
      <w:r w:rsidR="00986CFD">
        <w:rPr>
          <w:noProof/>
        </w:rPr>
        <w:t>20</w:t>
      </w:r>
      <w:r>
        <w:fldChar w:fldCharType="end"/>
      </w:r>
      <w:bookmarkEnd w:id="212"/>
      <w:r>
        <w:t xml:space="preserve"> - Bloque DAC.</w:t>
      </w:r>
    </w:p>
    <w:p w14:paraId="52CDBA2B" w14:textId="52CF8588" w:rsidR="00160C7A" w:rsidRDefault="00160C7A" w:rsidP="0057129B">
      <w:r>
        <w:t xml:space="preserve">En la </w:t>
      </w:r>
      <w:r>
        <w:fldChar w:fldCharType="begin"/>
      </w:r>
      <w:r>
        <w:instrText xml:space="preserve"> REF _Ref467804926 \h </w:instrText>
      </w:r>
      <w:r>
        <w:fldChar w:fldCharType="separate"/>
      </w:r>
      <w:r w:rsidR="00986CFD">
        <w:t xml:space="preserve">Ilustración </w:t>
      </w:r>
      <w:r w:rsidR="00986CFD">
        <w:rPr>
          <w:noProof/>
        </w:rPr>
        <w:t>20</w:t>
      </w:r>
      <w:r>
        <w:fldChar w:fldCharType="end"/>
      </w:r>
      <w:r>
        <w:t xml:space="preserve"> se observa el bloque DAC con su sistema de ajuste de offset y ganancia y el buffer de desacople con el bloque potenciostato.</w:t>
      </w:r>
    </w:p>
    <w:p w14:paraId="1A52215F" w14:textId="77777777" w:rsidR="00DC3EEB" w:rsidRDefault="0057129B" w:rsidP="00DC3EEB">
      <w:pPr>
        <w:keepNext/>
        <w:jc w:val="center"/>
      </w:pPr>
      <w:r>
        <w:rPr>
          <w:noProof/>
          <w:lang w:eastAsia="es-CO"/>
        </w:rPr>
        <w:drawing>
          <wp:inline distT="0" distB="0" distL="0" distR="0" wp14:anchorId="3765A1C7" wp14:editId="65F84508">
            <wp:extent cx="3847249" cy="2299607"/>
            <wp:effectExtent l="19050" t="19050" r="20320" b="2476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58229" cy="2306170"/>
                    </a:xfrm>
                    <a:prstGeom prst="rect">
                      <a:avLst/>
                    </a:prstGeom>
                    <a:noFill/>
                    <a:ln>
                      <a:solidFill>
                        <a:schemeClr val="tx1"/>
                      </a:solidFill>
                    </a:ln>
                  </pic:spPr>
                </pic:pic>
              </a:graphicData>
            </a:graphic>
          </wp:inline>
        </w:drawing>
      </w:r>
    </w:p>
    <w:p w14:paraId="39D5CA07" w14:textId="4D162018" w:rsidR="0057129B" w:rsidRDefault="00DC3EEB" w:rsidP="00DC3EEB">
      <w:pPr>
        <w:pStyle w:val="Descripcin"/>
        <w:jc w:val="center"/>
      </w:pPr>
      <w:bookmarkStart w:id="213" w:name="_Ref467804965"/>
      <w:r>
        <w:t xml:space="preserve">Ilustración </w:t>
      </w:r>
      <w:r>
        <w:fldChar w:fldCharType="begin"/>
      </w:r>
      <w:r>
        <w:instrText xml:space="preserve"> SEQ Ilustración \* ARABIC </w:instrText>
      </w:r>
      <w:r>
        <w:fldChar w:fldCharType="separate"/>
      </w:r>
      <w:r w:rsidR="00986CFD">
        <w:rPr>
          <w:noProof/>
        </w:rPr>
        <w:t>21</w:t>
      </w:r>
      <w:r>
        <w:fldChar w:fldCharType="end"/>
      </w:r>
      <w:bookmarkEnd w:id="213"/>
      <w:r>
        <w:t xml:space="preserve"> - Bloque fuente y bloque AE.</w:t>
      </w:r>
    </w:p>
    <w:p w14:paraId="443D6FF1" w14:textId="74537EEE" w:rsidR="00160C7A" w:rsidRDefault="00160C7A" w:rsidP="00160C7A">
      <w:r>
        <w:t xml:space="preserve">Se observa en la </w:t>
      </w:r>
      <w:r>
        <w:fldChar w:fldCharType="begin"/>
      </w:r>
      <w:r>
        <w:instrText xml:space="preserve"> REF _Ref467804965 \h </w:instrText>
      </w:r>
      <w:r>
        <w:fldChar w:fldCharType="separate"/>
      </w:r>
      <w:r w:rsidR="00986CFD">
        <w:t xml:space="preserve">Ilustración </w:t>
      </w:r>
      <w:r w:rsidR="00986CFD">
        <w:rPr>
          <w:noProof/>
        </w:rPr>
        <w:t>21</w:t>
      </w:r>
      <w:r>
        <w:fldChar w:fldCharType="end"/>
      </w:r>
      <w:r>
        <w:t xml:space="preserve"> el bloque fuentes y uno de los bloques utilizado para el ahorro de energía.</w:t>
      </w:r>
    </w:p>
    <w:p w14:paraId="78E7E773" w14:textId="12745784" w:rsidR="0096125E" w:rsidRDefault="0096125E" w:rsidP="003D4EE6">
      <w:pPr>
        <w:jc w:val="center"/>
      </w:pPr>
      <w:r>
        <w:rPr>
          <w:noProof/>
          <w:lang w:eastAsia="es-CO"/>
        </w:rPr>
        <w:lastRenderedPageBreak/>
        <w:drawing>
          <wp:inline distT="0" distB="0" distL="0" distR="0" wp14:anchorId="15CB7764" wp14:editId="1F2F024D">
            <wp:extent cx="2400300" cy="1304925"/>
            <wp:effectExtent l="19050" t="19050" r="19050" b="2857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00300" cy="1304925"/>
                    </a:xfrm>
                    <a:prstGeom prst="rect">
                      <a:avLst/>
                    </a:prstGeom>
                    <a:ln>
                      <a:solidFill>
                        <a:schemeClr val="tx1"/>
                      </a:solidFill>
                    </a:ln>
                  </pic:spPr>
                </pic:pic>
              </a:graphicData>
            </a:graphic>
          </wp:inline>
        </w:drawing>
      </w:r>
    </w:p>
    <w:p w14:paraId="08CAACD1" w14:textId="1AB63DE7" w:rsidR="0096125E" w:rsidRDefault="0096125E" w:rsidP="00441314">
      <w:pPr>
        <w:pStyle w:val="Descripcin"/>
        <w:jc w:val="center"/>
      </w:pPr>
      <w:bookmarkStart w:id="214" w:name="_Ref467805065"/>
      <w:r>
        <w:t xml:space="preserve">Ilustración </w:t>
      </w:r>
      <w:r>
        <w:fldChar w:fldCharType="begin"/>
      </w:r>
      <w:r>
        <w:instrText xml:space="preserve"> SEQ Ilustración \* ARABIC </w:instrText>
      </w:r>
      <w:r>
        <w:fldChar w:fldCharType="separate"/>
      </w:r>
      <w:r w:rsidR="00986CFD">
        <w:rPr>
          <w:noProof/>
        </w:rPr>
        <w:t>22</w:t>
      </w:r>
      <w:r>
        <w:fldChar w:fldCharType="end"/>
      </w:r>
      <w:bookmarkEnd w:id="214"/>
      <w:r>
        <w:t>- Bloque de Tx/Rx</w:t>
      </w:r>
    </w:p>
    <w:p w14:paraId="03BEF9C3" w14:textId="161D5347" w:rsidR="0096125E" w:rsidRDefault="0096125E" w:rsidP="0096125E">
      <w:pPr>
        <w:jc w:val="center"/>
      </w:pPr>
      <w:r>
        <w:rPr>
          <w:noProof/>
          <w:lang w:eastAsia="es-CO"/>
        </w:rPr>
        <w:drawing>
          <wp:inline distT="0" distB="0" distL="0" distR="0" wp14:anchorId="1878875F" wp14:editId="07B109F3">
            <wp:extent cx="1438275" cy="1190625"/>
            <wp:effectExtent l="19050" t="19050" r="28575" b="2857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38275" cy="1190625"/>
                    </a:xfrm>
                    <a:prstGeom prst="rect">
                      <a:avLst/>
                    </a:prstGeom>
                    <a:ln>
                      <a:solidFill>
                        <a:schemeClr val="tx1"/>
                      </a:solidFill>
                    </a:ln>
                  </pic:spPr>
                </pic:pic>
              </a:graphicData>
            </a:graphic>
          </wp:inline>
        </w:drawing>
      </w:r>
    </w:p>
    <w:p w14:paraId="7B0DC2EE" w14:textId="0ADDE183" w:rsidR="00162F24" w:rsidRDefault="00441314" w:rsidP="003D4EE6">
      <w:pPr>
        <w:pStyle w:val="Descripcin"/>
        <w:jc w:val="center"/>
      </w:pPr>
      <w:bookmarkStart w:id="215" w:name="_Ref467805066"/>
      <w:r>
        <w:t xml:space="preserve">Ilustración </w:t>
      </w:r>
      <w:r>
        <w:fldChar w:fldCharType="begin"/>
      </w:r>
      <w:r>
        <w:instrText xml:space="preserve"> SEQ Ilustración \* ARABIC </w:instrText>
      </w:r>
      <w:r>
        <w:fldChar w:fldCharType="separate"/>
      </w:r>
      <w:r w:rsidR="00986CFD">
        <w:rPr>
          <w:noProof/>
        </w:rPr>
        <w:t>23</w:t>
      </w:r>
      <w:r>
        <w:fldChar w:fldCharType="end"/>
      </w:r>
      <w:bookmarkEnd w:id="215"/>
      <w:r w:rsidR="003D4EE6">
        <w:t xml:space="preserve"> - Bloque baterías</w:t>
      </w:r>
    </w:p>
    <w:p w14:paraId="5D5161E0" w14:textId="123B7FFA" w:rsidR="003D4EE6" w:rsidRPr="003D4EE6" w:rsidRDefault="003D4EE6" w:rsidP="003D4EE6">
      <w:r>
        <w:t xml:space="preserve">En la </w:t>
      </w:r>
      <w:r>
        <w:fldChar w:fldCharType="begin"/>
      </w:r>
      <w:r>
        <w:instrText xml:space="preserve"> REF _Ref467805065 \h </w:instrText>
      </w:r>
      <w:r>
        <w:fldChar w:fldCharType="separate"/>
      </w:r>
      <w:r w:rsidR="00986CFD">
        <w:t xml:space="preserve">Ilustración </w:t>
      </w:r>
      <w:r w:rsidR="00986CFD">
        <w:rPr>
          <w:noProof/>
        </w:rPr>
        <w:t>22</w:t>
      </w:r>
      <w:r>
        <w:fldChar w:fldCharType="end"/>
      </w:r>
      <w:r>
        <w:t xml:space="preserve"> e </w:t>
      </w:r>
      <w:r>
        <w:fldChar w:fldCharType="begin"/>
      </w:r>
      <w:r>
        <w:instrText xml:space="preserve"> REF _Ref467805066 \h </w:instrText>
      </w:r>
      <w:r>
        <w:fldChar w:fldCharType="separate"/>
      </w:r>
      <w:r w:rsidR="00986CFD">
        <w:t xml:space="preserve">Ilustración </w:t>
      </w:r>
      <w:r w:rsidR="00986CFD">
        <w:rPr>
          <w:noProof/>
        </w:rPr>
        <w:t>23</w:t>
      </w:r>
      <w:r>
        <w:fldChar w:fldCharType="end"/>
      </w:r>
      <w:r>
        <w:t xml:space="preserve"> se observa el bloque de Tx/Rx y bloque baterías respectivamente.</w:t>
      </w:r>
    </w:p>
    <w:p w14:paraId="30543B8A" w14:textId="3E981F2C" w:rsidR="00162F24" w:rsidRDefault="00162F24" w:rsidP="00162F24">
      <w:pPr>
        <w:jc w:val="center"/>
      </w:pPr>
      <w:r>
        <w:rPr>
          <w:noProof/>
          <w:lang w:eastAsia="es-CO"/>
        </w:rPr>
        <w:drawing>
          <wp:inline distT="0" distB="0" distL="0" distR="0" wp14:anchorId="68329A1D" wp14:editId="441CC53B">
            <wp:extent cx="2778589" cy="3045350"/>
            <wp:effectExtent l="19050" t="19050" r="22225" b="222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05826" cy="3075202"/>
                    </a:xfrm>
                    <a:prstGeom prst="rect">
                      <a:avLst/>
                    </a:prstGeom>
                    <a:noFill/>
                    <a:ln>
                      <a:solidFill>
                        <a:schemeClr val="tx1"/>
                      </a:solidFill>
                    </a:ln>
                  </pic:spPr>
                </pic:pic>
              </a:graphicData>
            </a:graphic>
          </wp:inline>
        </w:drawing>
      </w:r>
    </w:p>
    <w:p w14:paraId="6CF0A589" w14:textId="5C0F4904" w:rsidR="00162F24" w:rsidRDefault="00162F24" w:rsidP="00162F24">
      <w:pPr>
        <w:pStyle w:val="Descripcin"/>
        <w:jc w:val="center"/>
      </w:pPr>
      <w:bookmarkStart w:id="216" w:name="_Ref467805112"/>
      <w:r>
        <w:t xml:space="preserve">Ilustración </w:t>
      </w:r>
      <w:r>
        <w:fldChar w:fldCharType="begin"/>
      </w:r>
      <w:r>
        <w:instrText xml:space="preserve"> SEQ Ilustración \* ARABIC </w:instrText>
      </w:r>
      <w:r>
        <w:fldChar w:fldCharType="separate"/>
      </w:r>
      <w:r w:rsidR="00986CFD">
        <w:rPr>
          <w:noProof/>
        </w:rPr>
        <w:t>24</w:t>
      </w:r>
      <w:r>
        <w:fldChar w:fldCharType="end"/>
      </w:r>
      <w:bookmarkEnd w:id="216"/>
      <w:r>
        <w:t xml:space="preserve"> - Bloque microcontrolador</w:t>
      </w:r>
    </w:p>
    <w:p w14:paraId="64F402A6" w14:textId="71A6CAF1" w:rsidR="003D4EE6" w:rsidRPr="003D4EE6" w:rsidRDefault="003D4EE6" w:rsidP="003D4EE6">
      <w:r>
        <w:t xml:space="preserve">Y por último, en la </w:t>
      </w:r>
      <w:r>
        <w:fldChar w:fldCharType="begin"/>
      </w:r>
      <w:r>
        <w:instrText xml:space="preserve"> REF _Ref467805112 \h </w:instrText>
      </w:r>
      <w:r>
        <w:fldChar w:fldCharType="separate"/>
      </w:r>
      <w:r w:rsidR="00986CFD">
        <w:t xml:space="preserve">Ilustración </w:t>
      </w:r>
      <w:r w:rsidR="00986CFD">
        <w:rPr>
          <w:noProof/>
        </w:rPr>
        <w:t>24</w:t>
      </w:r>
      <w:r>
        <w:fldChar w:fldCharType="end"/>
      </w:r>
      <w:r>
        <w:t xml:space="preserve"> se muestra el bloque del microcontrolador.</w:t>
      </w:r>
    </w:p>
    <w:p w14:paraId="0BB57793" w14:textId="00DBA780" w:rsidR="00162F24" w:rsidRPr="00943926" w:rsidRDefault="00185326" w:rsidP="00162F24">
      <w:pPr>
        <w:rPr>
          <w:lang w:val="es-419"/>
        </w:rPr>
      </w:pPr>
      <w:r>
        <w:lastRenderedPageBreak/>
        <w:t>Aunque no se nombró en ninguna de las secciones anterior, existe un bloque el cual tiene como función desacoplar las tierra digital y análoga, esto como medida de reducir el ruido que puede generar las señales digitales y el oscilador del microcontrolador hacia el bloque del potenciostato. Este bloque se muestra a continuación</w:t>
      </w:r>
      <w:r w:rsidR="00354E6C">
        <w:rPr>
          <w:lang w:val="es-419"/>
        </w:rPr>
        <w:t>:</w:t>
      </w:r>
    </w:p>
    <w:p w14:paraId="046AD060" w14:textId="6CE62450" w:rsidR="00185326" w:rsidRDefault="003D4EE6" w:rsidP="00185326">
      <w:pPr>
        <w:keepNext/>
        <w:jc w:val="center"/>
      </w:pPr>
      <w:r>
        <w:rPr>
          <w:noProof/>
          <w:lang w:eastAsia="es-CO"/>
        </w:rPr>
        <w:drawing>
          <wp:inline distT="0" distB="0" distL="0" distR="0" wp14:anchorId="540C1011" wp14:editId="3447451F">
            <wp:extent cx="3381293" cy="624804"/>
            <wp:effectExtent l="19050" t="19050" r="10160" b="2349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21444" cy="632223"/>
                    </a:xfrm>
                    <a:prstGeom prst="rect">
                      <a:avLst/>
                    </a:prstGeom>
                    <a:ln>
                      <a:solidFill>
                        <a:schemeClr val="tx1"/>
                      </a:solidFill>
                    </a:ln>
                  </pic:spPr>
                </pic:pic>
              </a:graphicData>
            </a:graphic>
          </wp:inline>
        </w:drawing>
      </w:r>
    </w:p>
    <w:p w14:paraId="5EAAF627" w14:textId="56918C97" w:rsidR="00185326" w:rsidRPr="00162F24" w:rsidRDefault="00185326" w:rsidP="00185326">
      <w:pPr>
        <w:pStyle w:val="Descripcin"/>
        <w:jc w:val="center"/>
      </w:pPr>
      <w:r>
        <w:t xml:space="preserve">Ilustración </w:t>
      </w:r>
      <w:r>
        <w:fldChar w:fldCharType="begin"/>
      </w:r>
      <w:r>
        <w:instrText xml:space="preserve"> SEQ Ilustración \* ARABIC </w:instrText>
      </w:r>
      <w:r>
        <w:fldChar w:fldCharType="separate"/>
      </w:r>
      <w:r w:rsidR="00986CFD">
        <w:rPr>
          <w:noProof/>
        </w:rPr>
        <w:t>25</w:t>
      </w:r>
      <w:r>
        <w:fldChar w:fldCharType="end"/>
      </w:r>
      <w:r>
        <w:t xml:space="preserve"> - Bloque para desacoplar las tierras análogas y las tierras digitales</w:t>
      </w:r>
    </w:p>
    <w:p w14:paraId="76C0E986" w14:textId="337F3632" w:rsidR="00144435" w:rsidRDefault="008109DE" w:rsidP="00EA2BA7">
      <w:pPr>
        <w:pStyle w:val="Ttulo3"/>
      </w:pPr>
      <w:bookmarkStart w:id="217" w:name="_Toc467826788"/>
      <w:bookmarkStart w:id="218" w:name="_Toc467836049"/>
      <w:r w:rsidRPr="00815810">
        <w:t>Análisis de ruido del potenciostat</w:t>
      </w:r>
      <w:r w:rsidR="00144435">
        <w:t>o</w:t>
      </w:r>
      <w:bookmarkEnd w:id="217"/>
      <w:bookmarkEnd w:id="218"/>
    </w:p>
    <w:p w14:paraId="4E85CC25" w14:textId="2D811BE8" w:rsidR="008B2C1C" w:rsidRDefault="00EE35C7" w:rsidP="000D43A1">
      <w:pPr>
        <w:rPr>
          <w:lang w:val="es-ES" w:eastAsia="es-ES"/>
        </w:rPr>
      </w:pPr>
      <w:r>
        <w:rPr>
          <w:lang w:val="es-ES" w:eastAsia="es-ES"/>
        </w:rPr>
        <w:t>Según</w:t>
      </w:r>
      <w:r w:rsidR="000D43A1">
        <w:rPr>
          <w:lang w:val="es-ES" w:eastAsia="es-ES"/>
        </w:rPr>
        <w:t xml:space="preserve"> las especificaciones de diseño </w:t>
      </w:r>
      <w:r>
        <w:rPr>
          <w:lang w:val="es-ES" w:eastAsia="es-ES"/>
        </w:rPr>
        <w:t xml:space="preserve">del instrumento de medición mostradas en la sección </w:t>
      </w:r>
      <w:r>
        <w:rPr>
          <w:lang w:val="es-ES" w:eastAsia="es-ES"/>
        </w:rPr>
        <w:fldChar w:fldCharType="begin"/>
      </w:r>
      <w:r>
        <w:rPr>
          <w:lang w:val="es-ES" w:eastAsia="es-ES"/>
        </w:rPr>
        <w:instrText xml:space="preserve"> REF _Ref467704503 \r \h </w:instrText>
      </w:r>
      <w:r>
        <w:rPr>
          <w:lang w:val="es-ES" w:eastAsia="es-ES"/>
        </w:rPr>
      </w:r>
      <w:r>
        <w:rPr>
          <w:lang w:val="es-ES" w:eastAsia="es-ES"/>
        </w:rPr>
        <w:fldChar w:fldCharType="separate"/>
      </w:r>
      <w:r w:rsidR="00986CFD">
        <w:rPr>
          <w:lang w:val="es-ES" w:eastAsia="es-ES"/>
        </w:rPr>
        <w:t>1.3</w:t>
      </w:r>
      <w:r>
        <w:rPr>
          <w:lang w:val="es-ES" w:eastAsia="es-ES"/>
        </w:rPr>
        <w:fldChar w:fldCharType="end"/>
      </w:r>
      <w:r>
        <w:rPr>
          <w:lang w:val="es-ES" w:eastAsia="es-ES"/>
        </w:rPr>
        <w:t xml:space="preserve"> del capítulo 2,</w:t>
      </w:r>
      <w:r w:rsidR="000D43A1">
        <w:rPr>
          <w:lang w:val="es-ES" w:eastAsia="es-ES"/>
        </w:rPr>
        <w:t xml:space="preserve"> la</w:t>
      </w:r>
      <w:r>
        <w:rPr>
          <w:lang w:val="es-ES" w:eastAsia="es-ES"/>
        </w:rPr>
        <w:t xml:space="preserve"> mínima señal de entrada a la celda está en el orden de los milivoltios</w:t>
      </w:r>
      <w:r w:rsidR="000D43A1">
        <w:rPr>
          <w:lang w:val="es-ES" w:eastAsia="es-ES"/>
        </w:rPr>
        <w:t xml:space="preserve"> y</w:t>
      </w:r>
      <w:r w:rsidR="008B2C1C">
        <w:rPr>
          <w:lang w:val="es-ES" w:eastAsia="es-ES"/>
        </w:rPr>
        <w:t xml:space="preserve"> la mínima señal de corriente convertida en voltaje por Rm es de 10milivolitos</w:t>
      </w:r>
      <w:r>
        <w:rPr>
          <w:lang w:val="es-ES" w:eastAsia="es-ES"/>
        </w:rPr>
        <w:t xml:space="preserve">, las señales son susceptibles a contaminarse con el ruido interseco del instrumento. Por esta razón realizaremos el análisis de ruido, pero únicamente a la sección del bloque de potenciostato en donde la señal a </w:t>
      </w:r>
      <w:r w:rsidR="00282989">
        <w:rPr>
          <w:lang w:val="es-ES" w:eastAsia="es-ES"/>
        </w:rPr>
        <w:t>medir</w:t>
      </w:r>
      <w:r w:rsidR="00D5375D">
        <w:rPr>
          <w:lang w:val="es-ES" w:eastAsia="es-ES"/>
        </w:rPr>
        <w:t xml:space="preserve"> se ve afecta que se muestra en la </w:t>
      </w:r>
      <w:r w:rsidR="00D5375D">
        <w:rPr>
          <w:lang w:val="es-ES" w:eastAsia="es-ES"/>
        </w:rPr>
        <w:fldChar w:fldCharType="begin"/>
      </w:r>
      <w:r w:rsidR="00D5375D">
        <w:rPr>
          <w:lang w:val="es-ES" w:eastAsia="es-ES"/>
        </w:rPr>
        <w:instrText xml:space="preserve"> REF _Ref467805424 \h </w:instrText>
      </w:r>
      <w:r w:rsidR="00D5375D">
        <w:rPr>
          <w:lang w:val="es-ES" w:eastAsia="es-ES"/>
        </w:rPr>
      </w:r>
      <w:r w:rsidR="00D5375D">
        <w:rPr>
          <w:lang w:val="es-ES" w:eastAsia="es-ES"/>
        </w:rPr>
        <w:fldChar w:fldCharType="separate"/>
      </w:r>
      <w:r w:rsidR="00986CFD">
        <w:t xml:space="preserve">Ilustración </w:t>
      </w:r>
      <w:r w:rsidR="00986CFD">
        <w:rPr>
          <w:noProof/>
        </w:rPr>
        <w:t>26</w:t>
      </w:r>
      <w:r w:rsidR="00D5375D">
        <w:rPr>
          <w:lang w:val="es-ES" w:eastAsia="es-ES"/>
        </w:rPr>
        <w:fldChar w:fldCharType="end"/>
      </w:r>
      <w:r>
        <w:rPr>
          <w:lang w:val="es-ES" w:eastAsia="es-ES"/>
        </w:rPr>
        <w:t>.</w:t>
      </w:r>
    </w:p>
    <w:p w14:paraId="2CB79B4D" w14:textId="0428FE99" w:rsidR="00D5375D" w:rsidRDefault="009C6F90" w:rsidP="00D5375D">
      <w:pPr>
        <w:keepNext/>
        <w:jc w:val="center"/>
      </w:pPr>
      <w:r>
        <w:rPr>
          <w:noProof/>
          <w:lang w:eastAsia="es-CO"/>
        </w:rPr>
        <w:drawing>
          <wp:inline distT="0" distB="0" distL="0" distR="0" wp14:anchorId="0F35B6B6" wp14:editId="163A89C3">
            <wp:extent cx="3467567" cy="2438414"/>
            <wp:effectExtent l="19050" t="19050" r="19050" b="1905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69989" cy="2440117"/>
                    </a:xfrm>
                    <a:prstGeom prst="rect">
                      <a:avLst/>
                    </a:prstGeom>
                    <a:noFill/>
                    <a:ln>
                      <a:solidFill>
                        <a:schemeClr val="tx1"/>
                      </a:solidFill>
                    </a:ln>
                  </pic:spPr>
                </pic:pic>
              </a:graphicData>
            </a:graphic>
          </wp:inline>
        </w:drawing>
      </w:r>
    </w:p>
    <w:p w14:paraId="782AD282" w14:textId="2BBA666F" w:rsidR="00EE35C7" w:rsidRDefault="00EE35C7" w:rsidP="00536D15">
      <w:pPr>
        <w:pStyle w:val="Descripcin"/>
        <w:jc w:val="center"/>
        <w:rPr>
          <w:lang w:val="es-ES" w:eastAsia="es-ES"/>
        </w:rPr>
      </w:pPr>
      <w:bookmarkStart w:id="219" w:name="_Ref467805424"/>
      <w:r>
        <w:t xml:space="preserve">Ilustración </w:t>
      </w:r>
      <w:r>
        <w:fldChar w:fldCharType="begin"/>
      </w:r>
      <w:r>
        <w:instrText xml:space="preserve"> SEQ Ilustración \* ARABIC </w:instrText>
      </w:r>
      <w:r>
        <w:fldChar w:fldCharType="separate"/>
      </w:r>
      <w:r w:rsidR="00986CFD">
        <w:rPr>
          <w:noProof/>
        </w:rPr>
        <w:t>26</w:t>
      </w:r>
      <w:r>
        <w:fldChar w:fldCharType="end"/>
      </w:r>
      <w:bookmarkEnd w:id="219"/>
      <w:r>
        <w:t xml:space="preserve"> - Esquemático involucrado con las señales a ser medidas.</w:t>
      </w:r>
    </w:p>
    <w:p w14:paraId="249D0898" w14:textId="2AC18AEF" w:rsidR="00EE35C7" w:rsidRDefault="002F59F5" w:rsidP="000D43A1">
      <w:pPr>
        <w:rPr>
          <w:lang w:val="es-ES" w:eastAsia="es-ES"/>
        </w:rPr>
      </w:pPr>
      <w:r>
        <w:rPr>
          <w:lang w:val="es-ES" w:eastAsia="es-ES"/>
        </w:rPr>
        <w:t xml:space="preserve">El primer paso para calcular el ruido intrínseco del esquemático involucrado es hallar el ruido generado por cada una de los resistores, el cual depende de su valor nominal y está dado por la </w:t>
      </w:r>
      <w:r>
        <w:rPr>
          <w:lang w:val="es-ES" w:eastAsia="es-ES"/>
        </w:rPr>
        <w:fldChar w:fldCharType="begin"/>
      </w:r>
      <w:r>
        <w:rPr>
          <w:lang w:val="es-ES" w:eastAsia="es-ES"/>
        </w:rPr>
        <w:instrText xml:space="preserve"> REF _Ref467809698 \h </w:instrText>
      </w:r>
      <w:r>
        <w:rPr>
          <w:lang w:val="es-ES" w:eastAsia="es-ES"/>
        </w:rPr>
      </w:r>
      <w:r>
        <w:rPr>
          <w:lang w:val="es-ES" w:eastAsia="es-ES"/>
        </w:rPr>
        <w:fldChar w:fldCharType="separate"/>
      </w:r>
      <w:r w:rsidR="00986CFD">
        <w:t xml:space="preserve">Ecuación </w:t>
      </w:r>
      <w:r w:rsidR="00986CFD">
        <w:rPr>
          <w:noProof/>
        </w:rPr>
        <w:t>1</w:t>
      </w:r>
      <w:r w:rsidR="00986CFD">
        <w:t xml:space="preserve"> – Voltaje de ruido térmico de los </w:t>
      </w:r>
      <w:r>
        <w:rPr>
          <w:lang w:val="es-ES" w:eastAsia="es-ES"/>
        </w:rPr>
        <w:fldChar w:fldCharType="end"/>
      </w:r>
      <w:r>
        <w:rPr>
          <w:lang w:val="es-ES" w:eastAsia="es-ES"/>
        </w:rPr>
        <w:fldChar w:fldCharType="begin"/>
      </w:r>
      <w:r>
        <w:rPr>
          <w:lang w:val="es-ES" w:eastAsia="es-ES"/>
        </w:rPr>
        <w:instrText xml:space="preserve"> REF _Ref467809703 \h </w:instrText>
      </w:r>
      <w:r>
        <w:rPr>
          <w:lang w:val="es-ES" w:eastAsia="es-ES"/>
        </w:rPr>
      </w:r>
      <w:r>
        <w:rPr>
          <w:lang w:val="es-ES" w:eastAsia="es-ES"/>
        </w:rPr>
        <w:fldChar w:fldCharType="separate"/>
      </w:r>
      <w:r w:rsidR="00986CFD">
        <w:t xml:space="preserve">Ecuación </w:t>
      </w:r>
      <w:r w:rsidR="00986CFD">
        <w:rPr>
          <w:noProof/>
        </w:rPr>
        <w:t>1</w:t>
      </w:r>
      <w:r>
        <w:rPr>
          <w:lang w:val="es-ES" w:eastAsia="es-ES"/>
        </w:rPr>
        <w:fldChar w:fldCharType="end"/>
      </w:r>
    </w:p>
    <w:p w14:paraId="48DF66D7" w14:textId="77777777" w:rsidR="002F59F5" w:rsidRPr="002F59F5" w:rsidRDefault="008B234C" w:rsidP="002F59F5">
      <w:pPr>
        <w:pStyle w:val="Descripcin"/>
        <w:rPr>
          <w:lang w:val="es-ES" w:eastAsia="es-ES"/>
        </w:rPr>
      </w:pPr>
      <m:oMathPara>
        <m:oMath>
          <m:sSub>
            <m:sSubPr>
              <m:ctrlPr>
                <w:rPr>
                  <w:rFonts w:ascii="Cambria Math" w:hAnsi="Cambria Math"/>
                  <w:i/>
                  <w:lang w:val="es-ES" w:eastAsia="es-ES"/>
                </w:rPr>
              </m:ctrlPr>
            </m:sSubPr>
            <m:e>
              <m:r>
                <m:rPr>
                  <m:sty m:val="bi"/>
                </m:rPr>
                <w:rPr>
                  <w:rFonts w:ascii="Cambria Math" w:hAnsi="Cambria Math"/>
                  <w:lang w:val="es-ES" w:eastAsia="es-ES"/>
                </w:rPr>
                <m:t>N</m:t>
              </m:r>
            </m:e>
            <m:sub>
              <m:r>
                <m:rPr>
                  <m:sty m:val="bi"/>
                </m:rPr>
                <w:rPr>
                  <w:rFonts w:ascii="Cambria Math" w:hAnsi="Cambria Math"/>
                  <w:lang w:val="es-ES" w:eastAsia="es-ES"/>
                </w:rPr>
                <m:t>ov</m:t>
              </m:r>
            </m:sub>
          </m:sSub>
          <m:r>
            <m:rPr>
              <m:sty m:val="bi"/>
            </m:rPr>
            <w:rPr>
              <w:rFonts w:ascii="Cambria Math" w:hAnsi="Cambria Math"/>
              <w:lang w:val="es-ES" w:eastAsia="es-ES"/>
            </w:rPr>
            <m:t>=4</m:t>
          </m:r>
          <m:r>
            <m:rPr>
              <m:sty m:val="bi"/>
            </m:rPr>
            <w:rPr>
              <w:rFonts w:ascii="Cambria Math" w:hAnsi="Cambria Math"/>
              <w:lang w:val="es-ES" w:eastAsia="es-ES"/>
            </w:rPr>
            <m:t>RkT</m:t>
          </m:r>
        </m:oMath>
      </m:oMathPara>
    </w:p>
    <w:p w14:paraId="1A731B1D" w14:textId="2CB823BB" w:rsidR="002F59F5" w:rsidRDefault="002F59F5" w:rsidP="002F59F5">
      <w:pPr>
        <w:pStyle w:val="Descripcin"/>
        <w:jc w:val="center"/>
      </w:pPr>
      <w:bookmarkStart w:id="220" w:name="_Ref467809703"/>
      <w:bookmarkStart w:id="221" w:name="_Ref467809698"/>
      <w:r>
        <w:t xml:space="preserve">Ecuación </w:t>
      </w:r>
      <w:r>
        <w:fldChar w:fldCharType="begin"/>
      </w:r>
      <w:r>
        <w:instrText xml:space="preserve"> SEQ Ecuación \* ARABIC </w:instrText>
      </w:r>
      <w:r>
        <w:fldChar w:fldCharType="separate"/>
      </w:r>
      <w:r w:rsidR="00986CFD">
        <w:rPr>
          <w:noProof/>
        </w:rPr>
        <w:t>1</w:t>
      </w:r>
      <w:r>
        <w:fldChar w:fldCharType="end"/>
      </w:r>
      <w:bookmarkEnd w:id="220"/>
      <w:r>
        <w:t xml:space="preserve"> </w:t>
      </w:r>
      <w:r w:rsidR="00454678">
        <w:t>–</w:t>
      </w:r>
      <w:r>
        <w:t xml:space="preserve"> </w:t>
      </w:r>
      <w:r w:rsidR="00454678">
        <w:t>Voltaje de ruido</w:t>
      </w:r>
      <w:r>
        <w:t xml:space="preserve"> </w:t>
      </w:r>
      <w:r w:rsidR="007B780C">
        <w:t>térmico</w:t>
      </w:r>
      <w:r>
        <w:t xml:space="preserve"> de los </w:t>
      </w:r>
      <w:bookmarkEnd w:id="221"/>
      <w:r w:rsidR="007B780C">
        <w:t>resistores</w:t>
      </w:r>
    </w:p>
    <w:p w14:paraId="712F43F2" w14:textId="77777777" w:rsidR="00454678" w:rsidRDefault="00454678" w:rsidP="00454678">
      <w:pPr>
        <w:pStyle w:val="Descripcin"/>
        <w:rPr>
          <w:lang w:val="es-ES" w:eastAsia="es-ES"/>
        </w:rPr>
      </w:pPr>
    </w:p>
    <w:p w14:paraId="594FA395" w14:textId="7A8AF0E7" w:rsidR="00454678" w:rsidRPr="00454678" w:rsidRDefault="008B234C" w:rsidP="00454678">
      <w:pPr>
        <w:pStyle w:val="Descripcin"/>
        <w:rPr>
          <w:b w:val="0"/>
          <w:lang w:val="es-ES" w:eastAsia="es-ES"/>
        </w:rPr>
      </w:pPr>
      <m:oMathPara>
        <m:oMath>
          <m:sSub>
            <m:sSubPr>
              <m:ctrlPr>
                <w:rPr>
                  <w:rFonts w:ascii="Cambria Math" w:hAnsi="Cambria Math"/>
                  <w:i/>
                  <w:lang w:val="es-ES" w:eastAsia="es-ES"/>
                </w:rPr>
              </m:ctrlPr>
            </m:sSubPr>
            <m:e>
              <m:r>
                <m:rPr>
                  <m:sty m:val="bi"/>
                </m:rPr>
                <w:rPr>
                  <w:rFonts w:ascii="Cambria Math" w:hAnsi="Cambria Math"/>
                  <w:lang w:val="es-ES" w:eastAsia="es-ES"/>
                </w:rPr>
                <m:t>N</m:t>
              </m:r>
            </m:e>
            <m:sub>
              <m:r>
                <m:rPr>
                  <m:sty m:val="bi"/>
                </m:rPr>
                <w:rPr>
                  <w:rFonts w:ascii="Cambria Math" w:hAnsi="Cambria Math"/>
                  <w:lang w:val="es-ES" w:eastAsia="es-ES"/>
                </w:rPr>
                <m:t>oi</m:t>
              </m:r>
            </m:sub>
          </m:sSub>
          <m:r>
            <m:rPr>
              <m:sty m:val="bi"/>
            </m:rPr>
            <w:rPr>
              <w:rFonts w:ascii="Cambria Math" w:hAnsi="Cambria Math"/>
              <w:lang w:val="es-ES" w:eastAsia="es-ES"/>
            </w:rPr>
            <m:t>=4</m:t>
          </m:r>
          <m:r>
            <m:rPr>
              <m:sty m:val="bi"/>
            </m:rPr>
            <w:rPr>
              <w:rFonts w:ascii="Cambria Math" w:hAnsi="Cambria Math"/>
              <w:lang w:val="es-ES" w:eastAsia="es-ES"/>
            </w:rPr>
            <m:t>kT/R</m:t>
          </m:r>
        </m:oMath>
      </m:oMathPara>
    </w:p>
    <w:p w14:paraId="5F437108" w14:textId="72853E03" w:rsidR="00454678" w:rsidRDefault="00454678" w:rsidP="00454678">
      <w:pPr>
        <w:pStyle w:val="Descripcin"/>
        <w:jc w:val="center"/>
      </w:pPr>
      <w:r>
        <w:t>Ecuación 2 – Corriente de ruido térmico de los resistores</w:t>
      </w:r>
    </w:p>
    <w:p w14:paraId="226E5058" w14:textId="77777777" w:rsidR="00454678" w:rsidRPr="00454678" w:rsidRDefault="00454678" w:rsidP="00454678"/>
    <w:p w14:paraId="466ADC86" w14:textId="5DF98EF7" w:rsidR="002F59F5" w:rsidRDefault="002F59F5" w:rsidP="002F59F5">
      <w:r>
        <w:t xml:space="preserve">Por lo tanto, el ruido total generado por los resistores es de </w:t>
      </w:r>
      <w:r w:rsidR="00ED2F29">
        <w:t>4.5</w:t>
      </w:r>
      <w:r w:rsidRPr="002F59F5">
        <w:t>e-17</w:t>
      </w:r>
      <w:r w:rsidR="007B780C">
        <w:t xml:space="preserve"> para el voltaje</w:t>
      </w:r>
      <w:r w:rsidR="00254A2D">
        <w:t xml:space="preserve"> y 4.03e-23</w:t>
      </w:r>
      <w:r w:rsidR="007B780C">
        <w:t xml:space="preserve"> para la corriente por lo que es despreciable.</w:t>
      </w:r>
    </w:p>
    <w:p w14:paraId="582135D4" w14:textId="49A6F739" w:rsidR="007B780C" w:rsidRDefault="009C6F90" w:rsidP="002F59F5">
      <w:r>
        <w:t xml:space="preserve">Procedemos a calcular el ruido generado por el amplificador de instrumentación, este está dado por la integral de la función de densidad de ruido y función de ruido que podemos observar en la </w:t>
      </w:r>
      <w:r>
        <w:fldChar w:fldCharType="begin"/>
      </w:r>
      <w:r>
        <w:instrText xml:space="preserve"> REF _Ref467811153 \h </w:instrText>
      </w:r>
      <w:r>
        <w:fldChar w:fldCharType="separate"/>
      </w:r>
      <w:r w:rsidR="00986CFD">
        <w:t xml:space="preserve">Ilustración </w:t>
      </w:r>
      <w:r w:rsidR="00986CFD">
        <w:rPr>
          <w:noProof/>
        </w:rPr>
        <w:t>27</w:t>
      </w:r>
      <w:r>
        <w:fldChar w:fldCharType="end"/>
      </w:r>
      <w:r w:rsidR="008B2C1C">
        <w:t xml:space="preserve"> e</w:t>
      </w:r>
      <w:r>
        <w:t xml:space="preserve"> </w:t>
      </w:r>
      <w:r>
        <w:fldChar w:fldCharType="begin"/>
      </w:r>
      <w:r>
        <w:instrText xml:space="preserve"> REF _Ref467811894 \h </w:instrText>
      </w:r>
      <w:r>
        <w:fldChar w:fldCharType="separate"/>
      </w:r>
      <w:r w:rsidR="00986CFD">
        <w:t xml:space="preserve">Ilustración </w:t>
      </w:r>
      <w:r w:rsidR="00986CFD">
        <w:rPr>
          <w:noProof/>
        </w:rPr>
        <w:t>28</w:t>
      </w:r>
      <w:r>
        <w:fldChar w:fldCharType="end"/>
      </w:r>
      <w:r>
        <w:t>.</w:t>
      </w:r>
    </w:p>
    <w:p w14:paraId="1DDB54C0" w14:textId="0E56619B" w:rsidR="009C6F90" w:rsidRDefault="009C6F90" w:rsidP="009C6F90">
      <w:pPr>
        <w:jc w:val="center"/>
      </w:pPr>
      <w:r>
        <w:rPr>
          <w:noProof/>
          <w:lang w:eastAsia="es-CO"/>
        </w:rPr>
        <w:drawing>
          <wp:inline distT="0" distB="0" distL="0" distR="0" wp14:anchorId="6431E7C8" wp14:editId="2FFA7667">
            <wp:extent cx="4511483" cy="1881920"/>
            <wp:effectExtent l="0" t="0" r="3810" b="444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46347" cy="1896463"/>
                    </a:xfrm>
                    <a:prstGeom prst="rect">
                      <a:avLst/>
                    </a:prstGeom>
                    <a:noFill/>
                    <a:ln>
                      <a:noFill/>
                    </a:ln>
                  </pic:spPr>
                </pic:pic>
              </a:graphicData>
            </a:graphic>
          </wp:inline>
        </w:drawing>
      </w:r>
    </w:p>
    <w:p w14:paraId="2BD838D3" w14:textId="4D9C4FBB" w:rsidR="009C6F90" w:rsidRDefault="009C6F90" w:rsidP="009C6F90">
      <w:pPr>
        <w:pStyle w:val="Descripcin"/>
        <w:jc w:val="center"/>
      </w:pPr>
      <w:bookmarkStart w:id="222" w:name="_Ref467811153"/>
      <w:r>
        <w:t xml:space="preserve">Ilustración </w:t>
      </w:r>
      <w:r>
        <w:fldChar w:fldCharType="begin"/>
      </w:r>
      <w:r>
        <w:instrText xml:space="preserve"> SEQ Ilustración \* ARABIC </w:instrText>
      </w:r>
      <w:r>
        <w:fldChar w:fldCharType="separate"/>
      </w:r>
      <w:r w:rsidR="00986CFD">
        <w:rPr>
          <w:noProof/>
        </w:rPr>
        <w:t>27</w:t>
      </w:r>
      <w:r>
        <w:fldChar w:fldCharType="end"/>
      </w:r>
      <w:bookmarkEnd w:id="222"/>
      <w:r>
        <w:t xml:space="preserve"> – Ruido del ina188. Gráficas obtenidas del </w:t>
      </w:r>
      <w:r w:rsidRPr="009C6F90">
        <w:rPr>
          <w:i/>
        </w:rPr>
        <w:t>datasheet</w:t>
      </w:r>
      <w:r>
        <w:t xml:space="preserve"> del ina188</w:t>
      </w:r>
    </w:p>
    <w:p w14:paraId="4907968D" w14:textId="0A23A6C8" w:rsidR="009C6F90" w:rsidRDefault="009C6F90" w:rsidP="009C6F90">
      <w:r>
        <w:t xml:space="preserve">La gráfica 24 y 27 en la </w:t>
      </w:r>
      <w:r>
        <w:fldChar w:fldCharType="begin"/>
      </w:r>
      <w:r>
        <w:instrText xml:space="preserve"> REF _Ref467811153 \h </w:instrText>
      </w:r>
      <w:r>
        <w:fldChar w:fldCharType="separate"/>
      </w:r>
      <w:r w:rsidR="00986CFD">
        <w:t xml:space="preserve">Ilustración </w:t>
      </w:r>
      <w:r w:rsidR="00986CFD">
        <w:rPr>
          <w:noProof/>
        </w:rPr>
        <w:t>27</w:t>
      </w:r>
      <w:r>
        <w:fldChar w:fldCharType="end"/>
      </w:r>
      <w:r>
        <w:t xml:space="preserve"> se pueden asumir como una constate</w:t>
      </w:r>
      <w:r w:rsidR="000525E4">
        <w:t xml:space="preserve"> en el promedio de la gráfica</w:t>
      </w:r>
      <w:r>
        <w:t xml:space="preserve"> debido a su similitud con el ruido blanco. Como el operacional de instrumentación tiene un ancho de banda de 600kHz, es decir 1.67µs. El área bajo la curva de la densidad espectral de ruido para el voltaje y para la corriente es 0.003nV para el voltaje y 1.66e-18A para la corriente por lo que es despreciable para la medida según especificaciones.</w:t>
      </w:r>
    </w:p>
    <w:p w14:paraId="7BD5FBD3" w14:textId="2CD34E0F" w:rsidR="009C6F90" w:rsidRDefault="009C6F90" w:rsidP="009C6F90">
      <w:r>
        <w:t xml:space="preserve">Se puede observar en la </w:t>
      </w:r>
      <w:r>
        <w:fldChar w:fldCharType="begin"/>
      </w:r>
      <w:r>
        <w:instrText xml:space="preserve"> REF _Ref467811894 \h </w:instrText>
      </w:r>
      <w:r>
        <w:fldChar w:fldCharType="separate"/>
      </w:r>
      <w:r w:rsidR="00986CFD">
        <w:t xml:space="preserve">Ilustración </w:t>
      </w:r>
      <w:r w:rsidR="00986CFD">
        <w:rPr>
          <w:noProof/>
        </w:rPr>
        <w:t>28</w:t>
      </w:r>
      <w:r>
        <w:fldChar w:fldCharType="end"/>
      </w:r>
      <w:r>
        <w:t xml:space="preserve"> que la densidad espectral de ruido es constante a bajas frecuencias</w:t>
      </w:r>
      <w:r w:rsidR="008B2C1C">
        <w:t xml:space="preserve"> y luego de 1kHz, empieza a atenuarse con 20dB por década. Por lo tanto, el ruido generado con ganancia unitaria es de aproximadamente 80uV un valor despreciable compar</w:t>
      </w:r>
      <w:r w:rsidR="007B4149">
        <w:t>ado con el valor mínimo a medir que son 10mV.</w:t>
      </w:r>
    </w:p>
    <w:p w14:paraId="751217B5" w14:textId="77777777" w:rsidR="009C6F90" w:rsidRDefault="009C6F90" w:rsidP="009C6F90">
      <w:pPr>
        <w:keepNext/>
        <w:jc w:val="center"/>
      </w:pPr>
      <w:r>
        <w:rPr>
          <w:noProof/>
          <w:lang w:eastAsia="es-CO"/>
        </w:rPr>
        <w:lastRenderedPageBreak/>
        <w:drawing>
          <wp:inline distT="0" distB="0" distL="0" distR="0" wp14:anchorId="3FFD7E0A" wp14:editId="26DFAAB9">
            <wp:extent cx="2439119" cy="1889564"/>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448345" cy="1896712"/>
                    </a:xfrm>
                    <a:prstGeom prst="rect">
                      <a:avLst/>
                    </a:prstGeom>
                  </pic:spPr>
                </pic:pic>
              </a:graphicData>
            </a:graphic>
          </wp:inline>
        </w:drawing>
      </w:r>
    </w:p>
    <w:p w14:paraId="204FCF4B" w14:textId="3E9CE88F" w:rsidR="009C6F90" w:rsidRDefault="009C6F90" w:rsidP="009C6F90">
      <w:pPr>
        <w:pStyle w:val="Descripcin"/>
        <w:jc w:val="center"/>
      </w:pPr>
      <w:bookmarkStart w:id="223" w:name="_Ref467811894"/>
      <w:r>
        <w:t xml:space="preserve">Ilustración </w:t>
      </w:r>
      <w:r>
        <w:fldChar w:fldCharType="begin"/>
      </w:r>
      <w:r>
        <w:instrText xml:space="preserve"> SEQ Ilustración \* ARABIC </w:instrText>
      </w:r>
      <w:r>
        <w:fldChar w:fldCharType="separate"/>
      </w:r>
      <w:r w:rsidR="00986CFD">
        <w:rPr>
          <w:noProof/>
        </w:rPr>
        <w:t>28</w:t>
      </w:r>
      <w:r>
        <w:fldChar w:fldCharType="end"/>
      </w:r>
      <w:bookmarkEnd w:id="223"/>
      <w:r>
        <w:t xml:space="preserve"> - Densidad espectral de ruido del ina188. Gráficas obtenidas del </w:t>
      </w:r>
      <w:r w:rsidRPr="00454678">
        <w:rPr>
          <w:i/>
        </w:rPr>
        <w:t>datasheet</w:t>
      </w:r>
      <w:r>
        <w:t xml:space="preserve"> del ina188.</w:t>
      </w:r>
    </w:p>
    <w:p w14:paraId="36EB831F" w14:textId="22A19475" w:rsidR="009C6F90" w:rsidRDefault="008B2C1C" w:rsidP="009C6F90">
      <w:r>
        <w:t xml:space="preserve">Y por último, procedemos a verificar que la distorsión total armónica que produce el switch DG469 sea menor al 10% por especificaciones de diseño. Esta gráfica se puede observar en la </w:t>
      </w:r>
      <w:r>
        <w:fldChar w:fldCharType="begin"/>
      </w:r>
      <w:r>
        <w:instrText xml:space="preserve"> REF _Ref467812844 \h </w:instrText>
      </w:r>
      <w:r>
        <w:fldChar w:fldCharType="separate"/>
      </w:r>
      <w:r w:rsidR="00986CFD">
        <w:t xml:space="preserve">Ilustración </w:t>
      </w:r>
      <w:r w:rsidR="00986CFD">
        <w:rPr>
          <w:noProof/>
        </w:rPr>
        <w:t>29</w:t>
      </w:r>
      <w:r>
        <w:fldChar w:fldCharType="end"/>
      </w:r>
      <w:r>
        <w:t xml:space="preserve">, y se puede concluir que para las frecuencias de operación del instrumento de medición es del 0.01% con un voltaje de polarización del ±15V por lo tanto es despreciable </w:t>
      </w:r>
      <w:r w:rsidR="00FE3508">
        <w:t xml:space="preserve">con respecto a la especificación de diseño mencionada previamente. </w:t>
      </w:r>
    </w:p>
    <w:p w14:paraId="420B4D6C" w14:textId="77777777" w:rsidR="008B2C1C" w:rsidRDefault="008B2C1C" w:rsidP="008B2C1C">
      <w:pPr>
        <w:keepNext/>
        <w:jc w:val="center"/>
      </w:pPr>
      <w:r>
        <w:rPr>
          <w:noProof/>
          <w:lang w:eastAsia="es-CO"/>
        </w:rPr>
        <w:drawing>
          <wp:inline distT="0" distB="0" distL="0" distR="0" wp14:anchorId="0C00EA0D" wp14:editId="1A1FA893">
            <wp:extent cx="3067050" cy="260985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067050" cy="2609850"/>
                    </a:xfrm>
                    <a:prstGeom prst="rect">
                      <a:avLst/>
                    </a:prstGeom>
                  </pic:spPr>
                </pic:pic>
              </a:graphicData>
            </a:graphic>
          </wp:inline>
        </w:drawing>
      </w:r>
    </w:p>
    <w:p w14:paraId="6BD104FE" w14:textId="73824349" w:rsidR="00EC5ADE" w:rsidRPr="00C82D7C" w:rsidRDefault="008B2C1C" w:rsidP="00C82D7C">
      <w:pPr>
        <w:pStyle w:val="Descripcin"/>
        <w:jc w:val="center"/>
      </w:pPr>
      <w:bookmarkStart w:id="224" w:name="_Ref467812844"/>
      <w:r>
        <w:t xml:space="preserve">Ilustración </w:t>
      </w:r>
      <w:r>
        <w:fldChar w:fldCharType="begin"/>
      </w:r>
      <w:r>
        <w:instrText xml:space="preserve"> SEQ Ilustración \* ARABIC </w:instrText>
      </w:r>
      <w:r>
        <w:fldChar w:fldCharType="separate"/>
      </w:r>
      <w:r w:rsidR="00986CFD">
        <w:rPr>
          <w:noProof/>
        </w:rPr>
        <w:t>29</w:t>
      </w:r>
      <w:r>
        <w:fldChar w:fldCharType="end"/>
      </w:r>
      <w:bookmarkEnd w:id="224"/>
      <w:r>
        <w:t xml:space="preserve"> - Distorsión total armónica producida por el DG469. Grafica obtenida del </w:t>
      </w:r>
      <w:r w:rsidRPr="00454678">
        <w:rPr>
          <w:i/>
        </w:rPr>
        <w:t>datasheet</w:t>
      </w:r>
      <w:r>
        <w:t xml:space="preserve"> del DG469.</w:t>
      </w:r>
    </w:p>
    <w:p w14:paraId="7C198645" w14:textId="0BBF26E8" w:rsidR="00F642C4" w:rsidRDefault="00CB290B" w:rsidP="00EA2BA7">
      <w:pPr>
        <w:pStyle w:val="Ttulo3"/>
      </w:pPr>
      <w:bookmarkStart w:id="225" w:name="_Toc467826789"/>
      <w:bookmarkStart w:id="226" w:name="_Toc467836050"/>
      <w:r w:rsidRPr="00815810">
        <w:t>Análisis de consumo</w:t>
      </w:r>
      <w:bookmarkEnd w:id="209"/>
      <w:r w:rsidR="008109DE" w:rsidRPr="001D2BCC">
        <w:t xml:space="preserve"> del instrumento de medición.</w:t>
      </w:r>
      <w:bookmarkEnd w:id="225"/>
      <w:bookmarkEnd w:id="226"/>
    </w:p>
    <w:p w14:paraId="379EF262" w14:textId="53EB8FD0" w:rsidR="007B0174" w:rsidRPr="00943926" w:rsidRDefault="007B0174" w:rsidP="007B0174">
      <w:pPr>
        <w:rPr>
          <w:lang w:val="es-419" w:eastAsia="es-ES"/>
        </w:rPr>
      </w:pPr>
      <w:r>
        <w:rPr>
          <w:lang w:val="es-ES" w:eastAsia="es-ES"/>
        </w:rPr>
        <w:t>De acuerdo con las especificaciones de diseño, el instrumento debe operar 1</w:t>
      </w:r>
      <w:r w:rsidR="008D5F48">
        <w:rPr>
          <w:lang w:val="es-ES" w:eastAsia="es-ES"/>
        </w:rPr>
        <w:t>6</w:t>
      </w:r>
      <w:r>
        <w:rPr>
          <w:lang w:val="es-ES" w:eastAsia="es-ES"/>
        </w:rPr>
        <w:t xml:space="preserve">8 horas en </w:t>
      </w:r>
      <w:r w:rsidRPr="007B0174">
        <w:rPr>
          <w:i/>
          <w:lang w:val="es-ES" w:eastAsia="es-ES"/>
        </w:rPr>
        <w:t>stand by</w:t>
      </w:r>
      <w:r>
        <w:rPr>
          <w:lang w:val="es-ES" w:eastAsia="es-ES"/>
        </w:rPr>
        <w:t xml:space="preserve">¸ para esto se diseñó los bloques de AE con el fin de apagar la mayor parte del tiempo todo el instrumento de medición a excepción del microcontrolador y el bluetooth. Este último entrará en modo </w:t>
      </w:r>
      <w:r w:rsidRPr="007B0174">
        <w:rPr>
          <w:i/>
          <w:lang w:val="es-ES" w:eastAsia="es-ES"/>
        </w:rPr>
        <w:t>sleep</w:t>
      </w:r>
      <w:r w:rsidR="008D5F48">
        <w:rPr>
          <w:lang w:val="es-ES" w:eastAsia="es-ES"/>
        </w:rPr>
        <w:t xml:space="preserve"> el 99</w:t>
      </w:r>
      <w:r>
        <w:rPr>
          <w:lang w:val="es-ES" w:eastAsia="es-ES"/>
        </w:rPr>
        <w:t>% del tiempo.</w:t>
      </w:r>
    </w:p>
    <w:p w14:paraId="6BA7C4E3" w14:textId="41A7B39A" w:rsidR="007B0174" w:rsidRDefault="007B0174" w:rsidP="007B0174">
      <w:pPr>
        <w:rPr>
          <w:lang w:val="es-ES" w:eastAsia="es-ES"/>
        </w:rPr>
      </w:pPr>
      <w:r>
        <w:rPr>
          <w:lang w:val="es-ES" w:eastAsia="es-ES"/>
        </w:rPr>
        <w:lastRenderedPageBreak/>
        <w:t xml:space="preserve">Como se mencionó en el párrafo anterior, cuando el sistema no está calculando voltagramas los únicos bloques que están prendidos son el bluetooth que tiene un consumo de 40mA en estado activo y 1mA en modo </w:t>
      </w:r>
      <w:r w:rsidRPr="008D5F48">
        <w:rPr>
          <w:i/>
          <w:lang w:val="es-ES" w:eastAsia="es-ES"/>
        </w:rPr>
        <w:t>sleep</w:t>
      </w:r>
      <w:r>
        <w:rPr>
          <w:lang w:val="es-ES" w:eastAsia="es-ES"/>
        </w:rPr>
        <w:t xml:space="preserve"> y el Microcontrolador, que tiene un consumo de polarización de 9mA por lo que estos bloques en</w:t>
      </w:r>
      <w:r w:rsidR="003D4EE6">
        <w:rPr>
          <w:lang w:val="es-ES" w:eastAsia="es-ES"/>
        </w:rPr>
        <w:t xml:space="preserve"> 165</w:t>
      </w:r>
      <w:r>
        <w:rPr>
          <w:lang w:val="es-ES" w:eastAsia="es-ES"/>
        </w:rPr>
        <w:t xml:space="preserve"> horas que el modo stand by </w:t>
      </w:r>
      <w:r w:rsidR="008D5F48">
        <w:rPr>
          <w:lang w:val="es-ES" w:eastAsia="es-ES"/>
        </w:rPr>
        <w:t>consumirán</w:t>
      </w:r>
      <w:r>
        <w:rPr>
          <w:lang w:val="es-ES" w:eastAsia="es-ES"/>
        </w:rPr>
        <w:t xml:space="preserve"> un total de </w:t>
      </w:r>
      <w:r w:rsidR="008D5F48">
        <w:rPr>
          <w:lang w:val="es-ES" w:eastAsia="es-ES"/>
        </w:rPr>
        <w:t>1720mA.</w:t>
      </w:r>
    </w:p>
    <w:p w14:paraId="7C004BFF" w14:textId="527D2B00" w:rsidR="002936F3" w:rsidRDefault="008D5F48" w:rsidP="007B0174">
      <w:pPr>
        <w:rPr>
          <w:lang w:val="es-ES" w:eastAsia="es-ES"/>
        </w:rPr>
      </w:pPr>
      <w:r>
        <w:rPr>
          <w:lang w:val="es-ES" w:eastAsia="es-ES"/>
        </w:rPr>
        <w:t>Cuando está</w:t>
      </w:r>
      <w:r w:rsidR="002936F3">
        <w:rPr>
          <w:lang w:val="es-ES" w:eastAsia="es-ES"/>
        </w:rPr>
        <w:t xml:space="preserve"> el instrumento de medición está</w:t>
      </w:r>
      <w:r>
        <w:rPr>
          <w:lang w:val="es-ES" w:eastAsia="es-ES"/>
        </w:rPr>
        <w:t xml:space="preserve"> activo</w:t>
      </w:r>
      <w:r w:rsidR="002936F3">
        <w:rPr>
          <w:lang w:val="es-ES" w:eastAsia="es-ES"/>
        </w:rPr>
        <w:t>,</w:t>
      </w:r>
      <w:r>
        <w:rPr>
          <w:lang w:val="es-ES" w:eastAsia="es-ES"/>
        </w:rPr>
        <w:t xml:space="preserve"> que es aproximadamente 3.34 horas, y asumiendo que la celda randles </w:t>
      </w:r>
      <w:r w:rsidR="002936F3">
        <w:rPr>
          <w:lang w:val="es-ES" w:eastAsia="es-ES"/>
        </w:rPr>
        <w:t>requiera</w:t>
      </w:r>
      <w:r>
        <w:rPr>
          <w:lang w:val="es-ES" w:eastAsia="es-ES"/>
        </w:rPr>
        <w:t xml:space="preserve"> la corriente máxima de las especificaciones de</w:t>
      </w:r>
      <w:r w:rsidR="002936F3">
        <w:rPr>
          <w:lang w:val="es-ES" w:eastAsia="es-ES"/>
        </w:rPr>
        <w:t xml:space="preserve"> diseño</w:t>
      </w:r>
      <w:r>
        <w:rPr>
          <w:lang w:val="es-ES" w:eastAsia="es-ES"/>
        </w:rPr>
        <w:t xml:space="preserve">, es decir, 100mA el sistema completo consumirá en 3.34 horas </w:t>
      </w:r>
      <w:r w:rsidR="002936F3">
        <w:rPr>
          <w:lang w:val="es-ES" w:eastAsia="es-ES"/>
        </w:rPr>
        <w:t xml:space="preserve">un total de </w:t>
      </w:r>
      <w:r>
        <w:rPr>
          <w:lang w:val="es-ES" w:eastAsia="es-ES"/>
        </w:rPr>
        <w:t xml:space="preserve">715 mA, </w:t>
      </w:r>
      <w:r w:rsidR="002936F3">
        <w:rPr>
          <w:lang w:val="es-ES" w:eastAsia="es-ES"/>
        </w:rPr>
        <w:t>por lo tanto, el consumo total del instrumento de medición es de</w:t>
      </w:r>
      <w:r>
        <w:rPr>
          <w:lang w:val="es-ES" w:eastAsia="es-ES"/>
        </w:rPr>
        <w:t xml:space="preserve"> 2435mA. </w:t>
      </w:r>
    </w:p>
    <w:p w14:paraId="26A5D74C" w14:textId="1D5993D7" w:rsidR="008D5F48" w:rsidRPr="007B0174" w:rsidRDefault="002936F3" w:rsidP="007B0174">
      <w:pPr>
        <w:rPr>
          <w:lang w:val="es-ES" w:eastAsia="es-ES"/>
        </w:rPr>
      </w:pPr>
      <w:r>
        <w:rPr>
          <w:lang w:val="es-ES" w:eastAsia="es-ES"/>
        </w:rPr>
        <w:t>E</w:t>
      </w:r>
      <w:r w:rsidR="008D5F48">
        <w:rPr>
          <w:lang w:val="es-ES" w:eastAsia="es-ES"/>
        </w:rPr>
        <w:t xml:space="preserve">l instrumento de medición puede operar las 168 horas con una batería </w:t>
      </w:r>
      <w:r w:rsidR="00D43AC2">
        <w:rPr>
          <w:lang w:val="es-ES" w:eastAsia="es-ES"/>
        </w:rPr>
        <w:t>USB</w:t>
      </w:r>
      <w:r w:rsidR="008D5F48">
        <w:rPr>
          <w:lang w:val="es-ES" w:eastAsia="es-ES"/>
        </w:rPr>
        <w:t xml:space="preserve"> estándar de 2800mAh.</w:t>
      </w:r>
    </w:p>
    <w:p w14:paraId="7A40FB73" w14:textId="46EC0EDE" w:rsidR="00F642C4" w:rsidRDefault="00234338" w:rsidP="00EA2BA7">
      <w:pPr>
        <w:pStyle w:val="Ttulo3"/>
      </w:pPr>
      <w:bookmarkStart w:id="227" w:name="_Ref467744891"/>
      <w:bookmarkStart w:id="228" w:name="_Toc467826790"/>
      <w:bookmarkStart w:id="229" w:name="_Toc467836051"/>
      <w:r>
        <w:t xml:space="preserve">Tarjeta </w:t>
      </w:r>
      <w:r w:rsidR="00CB290B" w:rsidRPr="00815810">
        <w:t>PCB</w:t>
      </w:r>
      <w:bookmarkStart w:id="230" w:name="_Toc467487315"/>
      <w:bookmarkEnd w:id="227"/>
      <w:bookmarkEnd w:id="228"/>
      <w:bookmarkEnd w:id="229"/>
      <w:r>
        <w:t xml:space="preserve"> </w:t>
      </w:r>
    </w:p>
    <w:p w14:paraId="038F8D20" w14:textId="3C2A7F9C" w:rsidR="00234338" w:rsidRDefault="00234338" w:rsidP="00FE02B8">
      <w:pPr>
        <w:rPr>
          <w:lang w:val="es-ES" w:eastAsia="es-ES"/>
        </w:rPr>
      </w:pPr>
      <w:r>
        <w:rPr>
          <w:lang w:val="es-ES" w:eastAsia="es-ES"/>
        </w:rPr>
        <w:t>Debido a las especificaciones del instrumento de medición se tuvieron las siguientes consideraciones al diseñar el PCB</w:t>
      </w:r>
      <w:r w:rsidR="00015D5A">
        <w:rPr>
          <w:lang w:val="es-ES" w:eastAsia="es-ES"/>
        </w:rPr>
        <w:fldChar w:fldCharType="begin" w:fldLock="1"/>
      </w:r>
      <w:r w:rsidR="00015D5A">
        <w:rPr>
          <w:lang w:val="es-ES" w:eastAsia="es-ES"/>
        </w:rPr>
        <w:instrText>MERGEFIELD .wWw..wWw.QIQQA_CLUSTER.oOo.09e08a14c7c44cdab39e8ad4f3a2faa5.oOo.instruments1999pcb.oOo.2D63B029-23D0-40EF-A022-E46901C0C748.xXx.SEPARATE_AUTHOR_DATE.xXx..oOo. \* MERGEFORMAT</w:instrText>
      </w:r>
      <w:r w:rsidR="00015D5A">
        <w:rPr>
          <w:lang w:val="es-ES" w:eastAsia="es-ES"/>
        </w:rPr>
        <w:fldChar w:fldCharType="separate"/>
      </w:r>
      <w:r w:rsidR="00015D5A" w:rsidRPr="00015D5A">
        <w:rPr>
          <w:color w:val="auto"/>
          <w:szCs w:val="24"/>
          <w:lang w:eastAsia="es-ES"/>
        </w:rPr>
        <w:t>[14]</w:t>
      </w:r>
      <w:r w:rsidR="00015D5A">
        <w:rPr>
          <w:lang w:val="es-ES" w:eastAsia="es-ES"/>
        </w:rPr>
        <w:fldChar w:fldCharType="end"/>
      </w:r>
      <w:r>
        <w:rPr>
          <w:lang w:val="es-ES" w:eastAsia="es-ES"/>
        </w:rPr>
        <w:t xml:space="preserve">. Primero se tuvo en cuenta el desacople de la tierra digital con la tierra análoga con el fin de que el ruido producido en altas frecuencias no </w:t>
      </w:r>
      <w:r w:rsidR="00015D5A">
        <w:rPr>
          <w:lang w:val="es-ES" w:eastAsia="es-ES"/>
        </w:rPr>
        <w:t>afecte</w:t>
      </w:r>
      <w:r>
        <w:rPr>
          <w:lang w:val="es-ES" w:eastAsia="es-ES"/>
        </w:rPr>
        <w:t xml:space="preserve"> el desempeño del circuito análogo. Otra de las consideraciones que se tuvo fue en rutar con caminos más anchos de lo requerido con el fin de reducir la resistencia y por lo tanto</w:t>
      </w:r>
      <w:r w:rsidR="00015D5A">
        <w:rPr>
          <w:lang w:val="es-ES" w:eastAsia="es-ES"/>
        </w:rPr>
        <w:t>,</w:t>
      </w:r>
      <w:r>
        <w:rPr>
          <w:lang w:val="es-ES" w:eastAsia="es-ES"/>
        </w:rPr>
        <w:t xml:space="preserve"> el </w:t>
      </w:r>
      <w:r w:rsidR="00015D5A">
        <w:rPr>
          <w:lang w:val="es-ES" w:eastAsia="es-ES"/>
        </w:rPr>
        <w:t>ruido. Y por último</w:t>
      </w:r>
      <w:r>
        <w:rPr>
          <w:lang w:val="es-ES" w:eastAsia="es-ES"/>
        </w:rPr>
        <w:t xml:space="preserve"> se consideró salir en estrella</w:t>
      </w:r>
      <w:r>
        <w:rPr>
          <w:lang w:val="es-ES" w:eastAsia="es-ES"/>
        </w:rPr>
        <w:fldChar w:fldCharType="begin" w:fldLock="1"/>
      </w:r>
      <w:r w:rsidR="00015D5A">
        <w:rPr>
          <w:lang w:val="es-ES" w:eastAsia="es-ES"/>
        </w:rPr>
        <w:instrText>MERGEFIELD .wWw..wWw.QIQQA_CLUSTER.oOo.7549c78c8e9c422e9518894d09780ef2.oOo.instruments1999pcb.oOo.2D63B029-23D0-40EF-A022-E46901C0C748.xXx.SEPARATE_AUTHOR_DATE.xXx..oOo. \* MERGEFORMAT</w:instrText>
      </w:r>
      <w:r>
        <w:rPr>
          <w:lang w:val="es-ES" w:eastAsia="es-ES"/>
        </w:rPr>
        <w:fldChar w:fldCharType="separate"/>
      </w:r>
      <w:r w:rsidR="00015D5A" w:rsidRPr="00015D5A">
        <w:rPr>
          <w:color w:val="auto"/>
          <w:szCs w:val="24"/>
          <w:lang w:eastAsia="es-ES"/>
        </w:rPr>
        <w:t>[14]</w:t>
      </w:r>
      <w:r>
        <w:rPr>
          <w:lang w:val="es-ES" w:eastAsia="es-ES"/>
        </w:rPr>
        <w:fldChar w:fldCharType="end"/>
      </w:r>
      <w:r>
        <w:rPr>
          <w:lang w:val="es-ES" w:eastAsia="es-ES"/>
        </w:rPr>
        <w:t xml:space="preserve"> de las fuentes y tierras </w:t>
      </w:r>
      <w:r w:rsidR="00015D5A">
        <w:rPr>
          <w:lang w:val="es-ES" w:eastAsia="es-ES"/>
        </w:rPr>
        <w:t xml:space="preserve">con el fin de no acoplar los dispositivos.  </w:t>
      </w:r>
    </w:p>
    <w:p w14:paraId="7326A48F" w14:textId="0F1B9567" w:rsidR="00015D5A" w:rsidRDefault="00015D5A" w:rsidP="00FE02B8">
      <w:pPr>
        <w:rPr>
          <w:lang w:val="es-ES" w:eastAsia="es-ES"/>
        </w:rPr>
      </w:pPr>
      <w:r>
        <w:rPr>
          <w:lang w:val="es-ES" w:eastAsia="es-ES"/>
        </w:rPr>
        <w:t xml:space="preserve">Se decidió separar el PCB en dos partes, el sensor o bloque potenciostato (Ver </w:t>
      </w:r>
      <w:r>
        <w:rPr>
          <w:lang w:val="es-ES" w:eastAsia="es-ES"/>
        </w:rPr>
        <w:fldChar w:fldCharType="begin"/>
      </w:r>
      <w:r>
        <w:rPr>
          <w:lang w:val="es-ES" w:eastAsia="es-ES"/>
        </w:rPr>
        <w:instrText xml:space="preserve"> REF _Ref467813941 \h </w:instrText>
      </w:r>
      <w:r>
        <w:rPr>
          <w:lang w:val="es-ES" w:eastAsia="es-ES"/>
        </w:rPr>
      </w:r>
      <w:r>
        <w:rPr>
          <w:lang w:val="es-ES" w:eastAsia="es-ES"/>
        </w:rPr>
        <w:fldChar w:fldCharType="separate"/>
      </w:r>
      <w:r w:rsidR="00986CFD">
        <w:t xml:space="preserve">Ilustración </w:t>
      </w:r>
      <w:r w:rsidR="00986CFD">
        <w:rPr>
          <w:noProof/>
        </w:rPr>
        <w:t>31</w:t>
      </w:r>
      <w:r>
        <w:rPr>
          <w:lang w:val="es-ES" w:eastAsia="es-ES"/>
        </w:rPr>
        <w:fldChar w:fldCharType="end"/>
      </w:r>
      <w:r>
        <w:rPr>
          <w:lang w:val="es-ES" w:eastAsia="es-ES"/>
        </w:rPr>
        <w:t xml:space="preserve">) y el sistema de gestión del sensor o potenciostato (Ver </w:t>
      </w:r>
      <w:r>
        <w:rPr>
          <w:lang w:val="es-ES" w:eastAsia="es-ES"/>
        </w:rPr>
        <w:fldChar w:fldCharType="begin"/>
      </w:r>
      <w:r>
        <w:rPr>
          <w:lang w:val="es-ES" w:eastAsia="es-ES"/>
        </w:rPr>
        <w:instrText xml:space="preserve"> REF _Ref467813934 \h </w:instrText>
      </w:r>
      <w:r>
        <w:rPr>
          <w:lang w:val="es-ES" w:eastAsia="es-ES"/>
        </w:rPr>
      </w:r>
      <w:r>
        <w:rPr>
          <w:lang w:val="es-ES" w:eastAsia="es-ES"/>
        </w:rPr>
        <w:fldChar w:fldCharType="separate"/>
      </w:r>
      <w:r w:rsidR="00986CFD">
        <w:t xml:space="preserve">Ilustración </w:t>
      </w:r>
      <w:r w:rsidR="00986CFD">
        <w:rPr>
          <w:noProof/>
        </w:rPr>
        <w:t>30</w:t>
      </w:r>
      <w:r>
        <w:rPr>
          <w:lang w:val="es-ES" w:eastAsia="es-ES"/>
        </w:rPr>
        <w:fldChar w:fldCharType="end"/>
      </w:r>
      <w:r>
        <w:rPr>
          <w:lang w:val="es-ES" w:eastAsia="es-ES"/>
        </w:rPr>
        <w:t xml:space="preserve">) con el fin de facilitar la implementación de instrumento y poder realizar pruebas por los bloques descritos en la sección </w:t>
      </w:r>
      <w:r>
        <w:rPr>
          <w:lang w:val="es-ES" w:eastAsia="es-ES"/>
        </w:rPr>
        <w:fldChar w:fldCharType="begin"/>
      </w:r>
      <w:r>
        <w:rPr>
          <w:lang w:val="es-ES" w:eastAsia="es-ES"/>
        </w:rPr>
        <w:instrText xml:space="preserve"> REF _Ref467730175 \r \h </w:instrText>
      </w:r>
      <w:r>
        <w:rPr>
          <w:lang w:val="es-ES" w:eastAsia="es-ES"/>
        </w:rPr>
      </w:r>
      <w:r>
        <w:rPr>
          <w:lang w:val="es-ES" w:eastAsia="es-ES"/>
        </w:rPr>
        <w:fldChar w:fldCharType="separate"/>
      </w:r>
      <w:r w:rsidR="00986CFD">
        <w:rPr>
          <w:lang w:val="es-ES" w:eastAsia="es-ES"/>
        </w:rPr>
        <w:t>1</w:t>
      </w:r>
      <w:r>
        <w:rPr>
          <w:lang w:val="es-ES" w:eastAsia="es-ES"/>
        </w:rPr>
        <w:fldChar w:fldCharType="end"/>
      </w:r>
      <w:r>
        <w:rPr>
          <w:lang w:val="es-ES" w:eastAsia="es-ES"/>
        </w:rPr>
        <w:t xml:space="preserve"> de este capítulo. </w:t>
      </w:r>
    </w:p>
    <w:p w14:paraId="3065162D" w14:textId="67DC01ED" w:rsidR="00FE02B8" w:rsidRDefault="00FE02B8" w:rsidP="00FE02B8">
      <w:pPr>
        <w:rPr>
          <w:lang w:val="es-ES" w:eastAsia="es-ES"/>
        </w:rPr>
      </w:pPr>
      <w:r>
        <w:rPr>
          <w:noProof/>
          <w:lang w:eastAsia="es-CO"/>
        </w:rPr>
        <w:drawing>
          <wp:inline distT="0" distB="0" distL="0" distR="0" wp14:anchorId="53C56D31" wp14:editId="16F8BD66">
            <wp:extent cx="5346594" cy="1876508"/>
            <wp:effectExtent l="0" t="0" r="698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71467" cy="1885238"/>
                    </a:xfrm>
                    <a:prstGeom prst="rect">
                      <a:avLst/>
                    </a:prstGeom>
                    <a:noFill/>
                    <a:ln>
                      <a:noFill/>
                    </a:ln>
                  </pic:spPr>
                </pic:pic>
              </a:graphicData>
            </a:graphic>
          </wp:inline>
        </w:drawing>
      </w:r>
    </w:p>
    <w:p w14:paraId="09BB7EDF" w14:textId="271AC876" w:rsidR="00DA5C14" w:rsidRPr="00FE02B8" w:rsidRDefault="00DA5C14" w:rsidP="00DA5C14">
      <w:pPr>
        <w:pStyle w:val="Descripcin"/>
        <w:jc w:val="center"/>
        <w:rPr>
          <w:lang w:val="es-ES" w:eastAsia="es-ES"/>
        </w:rPr>
      </w:pPr>
      <w:bookmarkStart w:id="231" w:name="_Ref467813934"/>
      <w:r>
        <w:t xml:space="preserve">Ilustración </w:t>
      </w:r>
      <w:r>
        <w:fldChar w:fldCharType="begin"/>
      </w:r>
      <w:r>
        <w:instrText xml:space="preserve"> SEQ Ilustración \* ARABIC </w:instrText>
      </w:r>
      <w:r>
        <w:fldChar w:fldCharType="separate"/>
      </w:r>
      <w:r w:rsidR="00986CFD">
        <w:rPr>
          <w:noProof/>
        </w:rPr>
        <w:t>30</w:t>
      </w:r>
      <w:r>
        <w:fldChar w:fldCharType="end"/>
      </w:r>
      <w:bookmarkEnd w:id="231"/>
      <w:r w:rsidR="00015D5A">
        <w:t xml:space="preserve"> - PCB de los bloques </w:t>
      </w:r>
      <w:r>
        <w:t>AE, microcontrolador, DAC, batería y fuente.</w:t>
      </w:r>
      <w:r w:rsidR="00054B6C">
        <w:t xml:space="preserve"> Rojo cara superior. Azul cara inferior.</w:t>
      </w:r>
    </w:p>
    <w:p w14:paraId="153F199A" w14:textId="7D3273F3" w:rsidR="00A628B0" w:rsidRDefault="00A628B0" w:rsidP="00A628B0">
      <w:pPr>
        <w:jc w:val="center"/>
        <w:rPr>
          <w:lang w:val="es-ES" w:eastAsia="es-ES"/>
        </w:rPr>
      </w:pPr>
      <w:r>
        <w:rPr>
          <w:noProof/>
          <w:lang w:eastAsia="es-CO"/>
        </w:rPr>
        <w:lastRenderedPageBreak/>
        <w:drawing>
          <wp:inline distT="0" distB="0" distL="0" distR="0" wp14:anchorId="7204D85C" wp14:editId="38803167">
            <wp:extent cx="5104821" cy="3637578"/>
            <wp:effectExtent l="0" t="0" r="635"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109577" cy="3640967"/>
                    </a:xfrm>
                    <a:prstGeom prst="rect">
                      <a:avLst/>
                    </a:prstGeom>
                    <a:noFill/>
                    <a:ln>
                      <a:noFill/>
                    </a:ln>
                  </pic:spPr>
                </pic:pic>
              </a:graphicData>
            </a:graphic>
          </wp:inline>
        </w:drawing>
      </w:r>
    </w:p>
    <w:p w14:paraId="34CB11D7" w14:textId="29ADF637" w:rsidR="00054B6C" w:rsidRPr="00054B6C" w:rsidRDefault="00A628B0" w:rsidP="00054B6C">
      <w:pPr>
        <w:pStyle w:val="Descripcin"/>
        <w:jc w:val="center"/>
      </w:pPr>
      <w:bookmarkStart w:id="232" w:name="_Ref467813941"/>
      <w:r>
        <w:t xml:space="preserve">Ilustración </w:t>
      </w:r>
      <w:r>
        <w:fldChar w:fldCharType="begin"/>
      </w:r>
      <w:r>
        <w:instrText xml:space="preserve"> SEQ Ilustración \* ARABIC </w:instrText>
      </w:r>
      <w:r>
        <w:fldChar w:fldCharType="separate"/>
      </w:r>
      <w:r w:rsidR="00986CFD">
        <w:rPr>
          <w:noProof/>
        </w:rPr>
        <w:t>31</w:t>
      </w:r>
      <w:r>
        <w:fldChar w:fldCharType="end"/>
      </w:r>
      <w:bookmarkEnd w:id="232"/>
      <w:r>
        <w:t xml:space="preserve"> - PCB del bloque potenciostato, el Rm y AE. Rojo cara superior. Azul cara inferior.</w:t>
      </w:r>
      <w:r w:rsidR="00054B6C">
        <w:fldChar w:fldCharType="begin"/>
      </w:r>
      <w:r w:rsidR="00054B6C">
        <w:instrText xml:space="preserve"> REF _Ref467813941 \h </w:instrText>
      </w:r>
      <w:r w:rsidR="00054B6C">
        <w:fldChar w:fldCharType="separate"/>
      </w:r>
      <w:r w:rsidR="00986CFD">
        <w:t xml:space="preserve">Ilustración </w:t>
      </w:r>
      <w:r w:rsidR="00986CFD">
        <w:rPr>
          <w:noProof/>
        </w:rPr>
        <w:t>31</w:t>
      </w:r>
      <w:r w:rsidR="00054B6C">
        <w:fldChar w:fldCharType="end"/>
      </w:r>
    </w:p>
    <w:p w14:paraId="29FB6AAE" w14:textId="014AB608" w:rsidR="00CB290B" w:rsidRPr="001D2BCC" w:rsidRDefault="00CB290B" w:rsidP="00EA2BA7">
      <w:pPr>
        <w:pStyle w:val="Ttulo3"/>
      </w:pPr>
      <w:bookmarkStart w:id="233" w:name="_Toc467826791"/>
      <w:bookmarkStart w:id="234" w:name="_Toc467836052"/>
      <w:r w:rsidRPr="00815810">
        <w:t>Validación y caracterización del instrumento de medición</w:t>
      </w:r>
      <w:bookmarkEnd w:id="230"/>
      <w:bookmarkEnd w:id="233"/>
      <w:bookmarkEnd w:id="234"/>
    </w:p>
    <w:p w14:paraId="1DC0DBF0" w14:textId="6E1B693A" w:rsidR="00D6065B" w:rsidRDefault="0036761A" w:rsidP="00CB290B">
      <w:pPr>
        <w:rPr>
          <w:lang w:eastAsia="es-ES"/>
        </w:rPr>
      </w:pPr>
      <w:r>
        <w:rPr>
          <w:lang w:eastAsia="es-ES"/>
        </w:rPr>
        <w:t xml:space="preserve">Con el diseño de estas pruebas se busca comprobar que el </w:t>
      </w:r>
      <w:r w:rsidR="00144435">
        <w:rPr>
          <w:lang w:eastAsia="es-ES"/>
        </w:rPr>
        <w:t>instrumento</w:t>
      </w:r>
      <w:r w:rsidR="00D6065B">
        <w:rPr>
          <w:lang w:eastAsia="es-ES"/>
        </w:rPr>
        <w:t xml:space="preserve"> cumple con cada uno de las especificaciones descritas en la sección </w:t>
      </w:r>
      <w:r w:rsidR="00D6065B">
        <w:rPr>
          <w:lang w:eastAsia="es-ES"/>
        </w:rPr>
        <w:fldChar w:fldCharType="begin"/>
      </w:r>
      <w:r w:rsidR="00D6065B">
        <w:rPr>
          <w:lang w:eastAsia="es-ES"/>
        </w:rPr>
        <w:instrText xml:space="preserve"> REF _Ref467704503 \r \h </w:instrText>
      </w:r>
      <w:r w:rsidR="00D6065B">
        <w:rPr>
          <w:lang w:eastAsia="es-ES"/>
        </w:rPr>
      </w:r>
      <w:r w:rsidR="00D6065B">
        <w:rPr>
          <w:lang w:eastAsia="es-ES"/>
        </w:rPr>
        <w:fldChar w:fldCharType="separate"/>
      </w:r>
      <w:r w:rsidR="00986CFD">
        <w:rPr>
          <w:lang w:eastAsia="es-ES"/>
        </w:rPr>
        <w:t>1.3</w:t>
      </w:r>
      <w:r w:rsidR="00D6065B">
        <w:rPr>
          <w:lang w:eastAsia="es-ES"/>
        </w:rPr>
        <w:fldChar w:fldCharType="end"/>
      </w:r>
      <w:r w:rsidR="00D6065B">
        <w:rPr>
          <w:lang w:eastAsia="es-ES"/>
        </w:rPr>
        <w:t xml:space="preserve"> del capítulo 3</w:t>
      </w:r>
      <w:r w:rsidR="009474C8">
        <w:rPr>
          <w:lang w:eastAsia="es-ES"/>
        </w:rPr>
        <w:t>;</w:t>
      </w:r>
      <w:r>
        <w:rPr>
          <w:lang w:eastAsia="es-ES"/>
        </w:rPr>
        <w:t xml:space="preserve"> se utiliza la caracterización del instrumento en su comportamiento estático y dinámico</w:t>
      </w:r>
      <w:r>
        <w:rPr>
          <w:lang w:eastAsia="es-ES"/>
        </w:rPr>
        <w:fldChar w:fldCharType="begin" w:fldLock="1"/>
      </w:r>
      <w:r w:rsidR="00015D5A">
        <w:rPr>
          <w:lang w:eastAsia="es-ES"/>
        </w:rPr>
        <w:instrText>MERGEFIELD .wWw..wWw.QIQQA_CLUSTER.oOo.0d2f2fecee6a483e81ff26da00e175be.oOo.José2005INSTRUMENTACION.oOo.2D63B029-23D0-40EF-A022-E46901C0C748.xXx.SEPARATE_AUTHOR_DATE.xXx..oOo. \* MERGEFORMAT</w:instrText>
      </w:r>
      <w:r>
        <w:rPr>
          <w:lang w:eastAsia="es-ES"/>
        </w:rPr>
        <w:fldChar w:fldCharType="separate"/>
      </w:r>
      <w:r w:rsidR="00015D5A" w:rsidRPr="00015D5A">
        <w:rPr>
          <w:color w:val="auto"/>
          <w:szCs w:val="24"/>
          <w:lang w:eastAsia="es-ES"/>
        </w:rPr>
        <w:t>[15]</w:t>
      </w:r>
      <w:r>
        <w:rPr>
          <w:lang w:eastAsia="es-ES"/>
        </w:rPr>
        <w:fldChar w:fldCharType="end"/>
      </w:r>
      <w:r w:rsidR="00144435">
        <w:rPr>
          <w:lang w:eastAsia="es-ES"/>
        </w:rPr>
        <w:t>.</w:t>
      </w:r>
      <w:r w:rsidR="00054B6C">
        <w:rPr>
          <w:lang w:eastAsia="es-ES"/>
        </w:rPr>
        <w:t xml:space="preserve"> Estas pruebas se realizaron únicamente a los bloques implementados en el PCB de la </w:t>
      </w:r>
      <w:r w:rsidR="00054B6C">
        <w:rPr>
          <w:lang w:eastAsia="es-ES"/>
        </w:rPr>
        <w:fldChar w:fldCharType="begin"/>
      </w:r>
      <w:r w:rsidR="00054B6C">
        <w:rPr>
          <w:lang w:eastAsia="es-ES"/>
        </w:rPr>
        <w:instrText xml:space="preserve"> REF _Ref467813934 \h </w:instrText>
      </w:r>
      <w:r w:rsidR="00054B6C">
        <w:rPr>
          <w:lang w:eastAsia="es-ES"/>
        </w:rPr>
      </w:r>
      <w:r w:rsidR="00054B6C">
        <w:rPr>
          <w:lang w:eastAsia="es-ES"/>
        </w:rPr>
        <w:fldChar w:fldCharType="separate"/>
      </w:r>
      <w:r w:rsidR="00986CFD">
        <w:t xml:space="preserve">Ilustración </w:t>
      </w:r>
      <w:r w:rsidR="00986CFD">
        <w:rPr>
          <w:noProof/>
        </w:rPr>
        <w:t>30</w:t>
      </w:r>
      <w:r w:rsidR="00054B6C">
        <w:rPr>
          <w:lang w:eastAsia="es-ES"/>
        </w:rPr>
        <w:fldChar w:fldCharType="end"/>
      </w:r>
      <w:r w:rsidR="00AE01E1">
        <w:rPr>
          <w:lang w:eastAsia="es-ES"/>
        </w:rPr>
        <w:t xml:space="preserve"> y se validaron con el multímetro FLUKE8845A.</w:t>
      </w:r>
      <w:r w:rsidR="00D6065B">
        <w:rPr>
          <w:lang w:eastAsia="es-ES"/>
        </w:rPr>
        <w:t xml:space="preserve"> Se iniciará con la explicación del procedimiento para validar cada bloque seguido de los resultados</w:t>
      </w:r>
      <w:r w:rsidR="00A742F2">
        <w:rPr>
          <w:lang w:eastAsia="es-ES"/>
        </w:rPr>
        <w:t>, en cada prueba se realizó 25 veces</w:t>
      </w:r>
      <w:r w:rsidR="00D6065B">
        <w:rPr>
          <w:lang w:eastAsia="es-ES"/>
        </w:rPr>
        <w:t xml:space="preserve">. </w:t>
      </w:r>
    </w:p>
    <w:p w14:paraId="0F886955" w14:textId="7BEF6EAF" w:rsidR="00D6065B" w:rsidRDefault="00D6065B" w:rsidP="00CB290B">
      <w:pPr>
        <w:rPr>
          <w:lang w:eastAsia="es-ES"/>
        </w:rPr>
      </w:pPr>
      <w:r>
        <w:rPr>
          <w:lang w:eastAsia="es-ES"/>
        </w:rPr>
        <w:t>Antes de realizar la caracterización al bloque DAC, se procedió a calibrarlo utilizando el multímetro FLUKE8845A y su sistema de ajuste de offset en media escala y ajuste de ganancia a máxima escala.</w:t>
      </w:r>
      <w:r w:rsidR="000B01C6">
        <w:rPr>
          <w:lang w:eastAsia="es-ES"/>
        </w:rPr>
        <w:t xml:space="preserve"> Luego haber calibrado el bloque DAC se procedió a verificar con múltiples medidas de datos el offset que tiene y como resultado fue -0.8uV </w:t>
      </w:r>
      <w:r w:rsidR="000B01C6" w:rsidRPr="000B01C6">
        <w:rPr>
          <w:lang w:eastAsia="es-ES"/>
        </w:rPr>
        <w:t>± 0.09uV</w:t>
      </w:r>
      <w:r w:rsidR="000B01C6">
        <w:rPr>
          <w:lang w:eastAsia="es-ES"/>
        </w:rPr>
        <w:t xml:space="preserve">. Luego de haber obtenido el offset a la salida del DAC, se realizaron las medidas para conoces el valor de saturación y el resultado fue de 10.0009V </w:t>
      </w:r>
      <w:r w:rsidR="000B01C6" w:rsidRPr="000B01C6">
        <w:rPr>
          <w:lang w:eastAsia="es-ES"/>
        </w:rPr>
        <w:t>± 0.09uV</w:t>
      </w:r>
      <w:r w:rsidR="000B01C6">
        <w:rPr>
          <w:lang w:eastAsia="es-ES"/>
        </w:rPr>
        <w:t xml:space="preserve">. Por último, se validó que el bloque DAC tenga al menos 14 bits efectivos, el resultado fue de 15 bits, es decir, el DAC </w:t>
      </w:r>
      <w:r w:rsidR="00147AE8">
        <w:rPr>
          <w:lang w:eastAsia="es-ES"/>
        </w:rPr>
        <w:t>eleva su voltaje de a pasos de</w:t>
      </w:r>
      <w:r w:rsidR="000B01C6">
        <w:rPr>
          <w:lang w:eastAsia="es-ES"/>
        </w:rPr>
        <w:t xml:space="preserve"> 3</w:t>
      </w:r>
      <w:r w:rsidR="00E961F7">
        <w:rPr>
          <w:lang w:eastAsia="es-ES"/>
        </w:rPr>
        <w:t>15</w:t>
      </w:r>
      <w:r w:rsidR="000B01C6">
        <w:rPr>
          <w:lang w:eastAsia="es-ES"/>
        </w:rPr>
        <w:t xml:space="preserve"> uV.</w:t>
      </w:r>
    </w:p>
    <w:p w14:paraId="37689E36" w14:textId="0B3A9EA2" w:rsidR="001419A2" w:rsidRDefault="001419A2" w:rsidP="00CB290B">
      <w:pPr>
        <w:rPr>
          <w:lang w:eastAsia="es-ES"/>
        </w:rPr>
      </w:pPr>
      <w:r>
        <w:rPr>
          <w:lang w:eastAsia="es-ES"/>
        </w:rPr>
        <w:t xml:space="preserve">Luego de haber caracterizado el DAC, se procedió a caracterizar el ADC iniciando con la medida del voltaje de fuente al microcontrolador para conocer la medida de referencia. Luego se </w:t>
      </w:r>
      <w:r>
        <w:rPr>
          <w:lang w:eastAsia="es-ES"/>
        </w:rPr>
        <w:lastRenderedPageBreak/>
        <w:t>procedió a caracterizar la lectura a 0V y como resultado dio 0, es decir, el ADC no tiene offset a la entrada. El voltaje de saturación del ADC es el voltaje con el cual el microcontrolador está polarizado. Con la medida a 0V y a máxima escala, se procedió a caracterizar el número de bits efectivos aumentado el voltaje a la entrada del ADC, en pasos menores al voltaje del bit menos significativo, que en este caso es el voltaje de polarización divido el número de pasos del ADC, es decir, 1024. El resultado de esta prueba fue que el ADC tiene 10 bits efectivos.</w:t>
      </w:r>
    </w:p>
    <w:p w14:paraId="313A5715" w14:textId="310F8FC4" w:rsidR="00CE1BE4" w:rsidRPr="00C46C3D" w:rsidRDefault="001419A2" w:rsidP="0036761A">
      <w:pPr>
        <w:rPr>
          <w:lang w:eastAsia="es-ES"/>
        </w:rPr>
      </w:pPr>
      <w:r>
        <w:rPr>
          <w:lang w:eastAsia="es-ES"/>
        </w:rPr>
        <w:t xml:space="preserve">Con el fin </w:t>
      </w:r>
      <w:r w:rsidR="00A00015">
        <w:rPr>
          <w:lang w:eastAsia="es-ES"/>
        </w:rPr>
        <w:t xml:space="preserve">garantizar que el microcontrolador obtenga 50 muestras por voltagrama y dure de 1 minuto a 20, se desarrolló un algoritmo que será explicado en la sección </w:t>
      </w:r>
      <w:r w:rsidR="00A00015">
        <w:rPr>
          <w:lang w:eastAsia="es-ES"/>
        </w:rPr>
        <w:fldChar w:fldCharType="begin"/>
      </w:r>
      <w:r w:rsidR="00A00015">
        <w:rPr>
          <w:lang w:eastAsia="es-ES"/>
        </w:rPr>
        <w:instrText xml:space="preserve"> REF _Ref467749153 \r \h </w:instrText>
      </w:r>
      <w:r w:rsidR="00A00015">
        <w:rPr>
          <w:lang w:eastAsia="es-ES"/>
        </w:rPr>
      </w:r>
      <w:r w:rsidR="00A00015">
        <w:rPr>
          <w:lang w:eastAsia="es-ES"/>
        </w:rPr>
        <w:fldChar w:fldCharType="separate"/>
      </w:r>
      <w:r w:rsidR="00986CFD">
        <w:rPr>
          <w:lang w:eastAsia="es-ES"/>
        </w:rPr>
        <w:t>2.9</w:t>
      </w:r>
      <w:r w:rsidR="00A00015">
        <w:rPr>
          <w:lang w:eastAsia="es-ES"/>
        </w:rPr>
        <w:fldChar w:fldCharType="end"/>
      </w:r>
      <w:r w:rsidR="00A00015">
        <w:rPr>
          <w:lang w:eastAsia="es-ES"/>
        </w:rPr>
        <w:t xml:space="preserve"> de este capítulo. Los resultados fueron que efectivamente se toman las muestras deseadas, pero hay un desfase del tiempo de ±</w:t>
      </w:r>
      <w:r w:rsidR="00AA2249">
        <w:rPr>
          <w:lang w:eastAsia="es-ES"/>
        </w:rPr>
        <w:t xml:space="preserve"> </w:t>
      </w:r>
      <w:r w:rsidR="00CD5BC1">
        <w:rPr>
          <w:lang w:eastAsia="es-ES"/>
        </w:rPr>
        <w:t>4</w:t>
      </w:r>
      <w:r w:rsidR="00A00015">
        <w:rPr>
          <w:lang w:eastAsia="es-ES"/>
        </w:rPr>
        <w:t>s</w:t>
      </w:r>
      <w:r w:rsidR="00CE1BE4">
        <w:rPr>
          <w:lang w:eastAsia="es-ES"/>
        </w:rPr>
        <w:t xml:space="preserve"> cuando el intervalo de tiempo es de 1 min.</w:t>
      </w:r>
    </w:p>
    <w:p w14:paraId="73D786DA" w14:textId="77777777" w:rsidR="00730495" w:rsidRPr="00730495" w:rsidRDefault="002F598E" w:rsidP="000A21E3">
      <w:pPr>
        <w:pStyle w:val="Ttulo2"/>
        <w:numPr>
          <w:ilvl w:val="0"/>
          <w:numId w:val="35"/>
        </w:numPr>
      </w:pPr>
      <w:bookmarkStart w:id="235" w:name="_Toc467487305"/>
      <w:bookmarkStart w:id="236" w:name="_Toc467826792"/>
      <w:bookmarkStart w:id="237" w:name="_Toc467836053"/>
      <w:r w:rsidRPr="004E745B">
        <w:t>Software</w:t>
      </w:r>
      <w:bookmarkStart w:id="238" w:name="_Toc467487307"/>
      <w:bookmarkEnd w:id="235"/>
      <w:bookmarkEnd w:id="236"/>
      <w:bookmarkEnd w:id="237"/>
    </w:p>
    <w:p w14:paraId="2E5D579A" w14:textId="77777777" w:rsidR="001718EE" w:rsidRPr="001718EE" w:rsidRDefault="001718EE" w:rsidP="00EA2BA7">
      <w:pPr>
        <w:pStyle w:val="Ttulo3"/>
      </w:pPr>
      <w:bookmarkStart w:id="239" w:name="_Toc467826793"/>
      <w:bookmarkStart w:id="240" w:name="_Toc467836054"/>
      <w:r>
        <w:t>Actores</w:t>
      </w:r>
      <w:bookmarkEnd w:id="239"/>
      <w:bookmarkEnd w:id="240"/>
    </w:p>
    <w:p w14:paraId="4DF672E8" w14:textId="77777777" w:rsidR="001718EE" w:rsidRDefault="001718EE" w:rsidP="001718EE">
      <w:pPr>
        <w:pStyle w:val="Prrafodelista"/>
        <w:numPr>
          <w:ilvl w:val="0"/>
          <w:numId w:val="17"/>
        </w:numPr>
        <w:rPr>
          <w:lang w:eastAsia="es-ES"/>
        </w:rPr>
      </w:pPr>
      <w:r>
        <w:rPr>
          <w:lang w:eastAsia="es-ES"/>
        </w:rPr>
        <w:t>Administrador: Encargado de mantener los roles del sistema y utilizar las funcionalidades de todo el sistema.</w:t>
      </w:r>
    </w:p>
    <w:p w14:paraId="02A2FE75" w14:textId="77777777" w:rsidR="001718EE" w:rsidRDefault="001718EE" w:rsidP="001718EE">
      <w:pPr>
        <w:pStyle w:val="Prrafodelista"/>
        <w:numPr>
          <w:ilvl w:val="0"/>
          <w:numId w:val="17"/>
        </w:numPr>
        <w:rPr>
          <w:lang w:eastAsia="es-ES"/>
        </w:rPr>
      </w:pPr>
      <w:r>
        <w:rPr>
          <w:lang w:eastAsia="es-ES"/>
        </w:rPr>
        <w:t>Investigador principal: Encargado de gestionar un proyecto, experimento o iteración.</w:t>
      </w:r>
    </w:p>
    <w:p w14:paraId="42088F9E" w14:textId="77777777" w:rsidR="001718EE" w:rsidRDefault="001718EE" w:rsidP="001718EE">
      <w:pPr>
        <w:pStyle w:val="Prrafodelista"/>
        <w:numPr>
          <w:ilvl w:val="0"/>
          <w:numId w:val="17"/>
        </w:numPr>
        <w:rPr>
          <w:lang w:eastAsia="es-ES"/>
        </w:rPr>
      </w:pPr>
      <w:r>
        <w:rPr>
          <w:lang w:eastAsia="es-ES"/>
        </w:rPr>
        <w:t>Investigador: Encargado de gestionar un experimento o iteración.</w:t>
      </w:r>
    </w:p>
    <w:p w14:paraId="5D7A7452" w14:textId="77777777" w:rsidR="001718EE" w:rsidRDefault="001718EE" w:rsidP="001718EE">
      <w:pPr>
        <w:pStyle w:val="Prrafodelista"/>
        <w:numPr>
          <w:ilvl w:val="0"/>
          <w:numId w:val="17"/>
        </w:numPr>
        <w:rPr>
          <w:lang w:eastAsia="es-ES"/>
        </w:rPr>
      </w:pPr>
      <w:r>
        <w:rPr>
          <w:lang w:eastAsia="es-ES"/>
        </w:rPr>
        <w:t>Laboratorista: Encargado de gestionar los equipos que serán utilizados en las iteraciones.</w:t>
      </w:r>
    </w:p>
    <w:p w14:paraId="3DCD490D" w14:textId="15629E38" w:rsidR="001718EE" w:rsidRPr="001718EE" w:rsidRDefault="001718EE" w:rsidP="001718EE">
      <w:pPr>
        <w:pStyle w:val="Prrafodelista"/>
        <w:numPr>
          <w:ilvl w:val="0"/>
          <w:numId w:val="17"/>
        </w:numPr>
        <w:rPr>
          <w:lang w:eastAsia="es-ES"/>
        </w:rPr>
      </w:pPr>
      <w:r>
        <w:rPr>
          <w:lang w:eastAsia="es-ES"/>
        </w:rPr>
        <w:t>Usuario: Persona que se registra en el sistema para que el administrador le asigne un rol y active la cuenta.</w:t>
      </w:r>
    </w:p>
    <w:p w14:paraId="07785AB5" w14:textId="0548D04E" w:rsidR="00F47F27" w:rsidRDefault="002F598E" w:rsidP="00EA2BA7">
      <w:pPr>
        <w:pStyle w:val="Ttulo3"/>
      </w:pPr>
      <w:bookmarkStart w:id="241" w:name="_Toc467826794"/>
      <w:bookmarkStart w:id="242" w:name="_Toc467836055"/>
      <w:r w:rsidRPr="004E745B">
        <w:t xml:space="preserve">Requerimientos </w:t>
      </w:r>
      <w:bookmarkEnd w:id="238"/>
      <w:r w:rsidR="00D6631F" w:rsidRPr="004E745B">
        <w:t>funcionales</w:t>
      </w:r>
      <w:bookmarkEnd w:id="241"/>
      <w:bookmarkEnd w:id="242"/>
    </w:p>
    <w:p w14:paraId="2F3C8335" w14:textId="540FBCCD" w:rsidR="00730495" w:rsidRDefault="00FA0131" w:rsidP="00730495">
      <w:pPr>
        <w:rPr>
          <w:lang w:eastAsia="es-ES"/>
        </w:rPr>
      </w:pPr>
      <w:r>
        <w:rPr>
          <w:lang w:eastAsia="es-ES"/>
        </w:rPr>
        <w:t xml:space="preserve">En la siguiente tabla se detallan los requerimientos funcionales que debe tener el sistema. Los requerimientos del 1 al </w:t>
      </w:r>
      <w:r w:rsidR="00433836">
        <w:rPr>
          <w:lang w:eastAsia="es-ES"/>
        </w:rPr>
        <w:t>33</w:t>
      </w:r>
      <w:r>
        <w:rPr>
          <w:lang w:eastAsia="es-ES"/>
        </w:rPr>
        <w:t xml:space="preserve">, a excepción de 16 y 17, </w:t>
      </w:r>
      <w:r w:rsidR="00943926">
        <w:rPr>
          <w:lang w:eastAsia="es-ES"/>
        </w:rPr>
        <w:t>son</w:t>
      </w:r>
      <w:r>
        <w:rPr>
          <w:lang w:eastAsia="es-ES"/>
        </w:rPr>
        <w:t xml:space="preserve"> implementados como un servicio a consumi</w:t>
      </w:r>
      <w:r w:rsidR="00B93095">
        <w:rPr>
          <w:lang w:eastAsia="es-ES"/>
        </w:rPr>
        <w:t>r por la aplicación móvil.</w:t>
      </w:r>
    </w:p>
    <w:p w14:paraId="074D8C27" w14:textId="40B40A18" w:rsidR="00FA0131" w:rsidRPr="00730495" w:rsidRDefault="00D55161" w:rsidP="00730495">
      <w:pPr>
        <w:rPr>
          <w:lang w:eastAsia="es-ES"/>
        </w:rPr>
      </w:pPr>
      <w:r>
        <w:rPr>
          <w:lang w:val="es-419" w:eastAsia="es-ES"/>
        </w:rPr>
        <w:t>Los</w:t>
      </w:r>
      <w:r w:rsidR="00FA0131">
        <w:rPr>
          <w:lang w:eastAsia="es-ES"/>
        </w:rPr>
        <w:t xml:space="preserve"> requerimiento</w:t>
      </w:r>
      <w:r>
        <w:rPr>
          <w:lang w:val="es-419" w:eastAsia="es-ES"/>
        </w:rPr>
        <w:t>s</w:t>
      </w:r>
      <w:r w:rsidR="00FA0131">
        <w:rPr>
          <w:lang w:eastAsia="es-ES"/>
        </w:rPr>
        <w:t xml:space="preserve"> 16 y 17 únicamente deben ser impleme</w:t>
      </w:r>
      <w:r w:rsidR="00B93095">
        <w:rPr>
          <w:lang w:eastAsia="es-ES"/>
        </w:rPr>
        <w:t xml:space="preserve">ntados en la aplicación móvil. </w:t>
      </w:r>
    </w:p>
    <w:tbl>
      <w:tblPr>
        <w:tblStyle w:val="Tablanormal1"/>
        <w:tblW w:w="0" w:type="auto"/>
        <w:jc w:val="center"/>
        <w:tblLayout w:type="fixed"/>
        <w:tblLook w:val="04A0" w:firstRow="1" w:lastRow="0" w:firstColumn="1" w:lastColumn="0" w:noHBand="0" w:noVBand="1"/>
      </w:tblPr>
      <w:tblGrid>
        <w:gridCol w:w="704"/>
        <w:gridCol w:w="1134"/>
        <w:gridCol w:w="1276"/>
        <w:gridCol w:w="4252"/>
        <w:gridCol w:w="904"/>
      </w:tblGrid>
      <w:tr w:rsidR="00D6631F" w:rsidRPr="00CB61B8" w14:paraId="1840D9BC" w14:textId="77777777" w:rsidTr="00662BFA">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704" w:type="dxa"/>
            <w:noWrap/>
            <w:vAlign w:val="center"/>
            <w:hideMark/>
          </w:tcPr>
          <w:p w14:paraId="45067847" w14:textId="77777777" w:rsidR="00D6631F" w:rsidRPr="00CB61B8" w:rsidRDefault="00D6631F" w:rsidP="00CB61B8">
            <w:pPr>
              <w:overflowPunct/>
              <w:spacing w:before="0" w:after="0"/>
              <w:jc w:val="center"/>
              <w:rPr>
                <w:color w:val="000000"/>
                <w:sz w:val="16"/>
                <w:szCs w:val="16"/>
                <w:lang w:eastAsia="es-CO"/>
              </w:rPr>
            </w:pPr>
            <w:r w:rsidRPr="00CB61B8">
              <w:rPr>
                <w:color w:val="000000"/>
                <w:sz w:val="16"/>
                <w:szCs w:val="16"/>
                <w:lang w:eastAsia="es-CO"/>
              </w:rPr>
              <w:t>ID</w:t>
            </w:r>
          </w:p>
        </w:tc>
        <w:tc>
          <w:tcPr>
            <w:tcW w:w="1134" w:type="dxa"/>
            <w:noWrap/>
            <w:vAlign w:val="center"/>
            <w:hideMark/>
          </w:tcPr>
          <w:p w14:paraId="244119E8" w14:textId="77777777" w:rsidR="00D6631F" w:rsidRPr="00CB61B8" w:rsidRDefault="00D6631F" w:rsidP="00CB61B8">
            <w:pPr>
              <w:overflowPunct/>
              <w:spacing w:before="0" w:after="0"/>
              <w:jc w:val="center"/>
              <w:cnfStyle w:val="100000000000" w:firstRow="1"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000000"/>
                <w:sz w:val="16"/>
                <w:szCs w:val="16"/>
                <w:lang w:eastAsia="es-CO"/>
              </w:rPr>
              <w:t>Nombre</w:t>
            </w:r>
          </w:p>
        </w:tc>
        <w:tc>
          <w:tcPr>
            <w:tcW w:w="1276" w:type="dxa"/>
            <w:noWrap/>
            <w:vAlign w:val="center"/>
            <w:hideMark/>
          </w:tcPr>
          <w:p w14:paraId="708B9226" w14:textId="77777777" w:rsidR="00D6631F" w:rsidRPr="00CB61B8" w:rsidRDefault="00D6631F" w:rsidP="00CB61B8">
            <w:pPr>
              <w:overflowPunct/>
              <w:spacing w:before="0" w:after="0"/>
              <w:jc w:val="center"/>
              <w:cnfStyle w:val="100000000000" w:firstRow="1"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000000"/>
                <w:sz w:val="16"/>
                <w:szCs w:val="16"/>
                <w:lang w:eastAsia="es-CO"/>
              </w:rPr>
              <w:t>Actor</w:t>
            </w:r>
          </w:p>
        </w:tc>
        <w:tc>
          <w:tcPr>
            <w:tcW w:w="4252" w:type="dxa"/>
            <w:noWrap/>
            <w:vAlign w:val="center"/>
            <w:hideMark/>
          </w:tcPr>
          <w:p w14:paraId="3572B6D7" w14:textId="77777777" w:rsidR="00D6631F" w:rsidRPr="00CB61B8" w:rsidRDefault="00D6631F" w:rsidP="00CB61B8">
            <w:pPr>
              <w:overflowPunct/>
              <w:spacing w:before="0" w:after="0"/>
              <w:jc w:val="center"/>
              <w:cnfStyle w:val="100000000000" w:firstRow="1"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000000"/>
                <w:sz w:val="16"/>
                <w:szCs w:val="16"/>
                <w:lang w:eastAsia="es-CO"/>
              </w:rPr>
              <w:t>Descripción</w:t>
            </w:r>
          </w:p>
        </w:tc>
        <w:tc>
          <w:tcPr>
            <w:tcW w:w="904" w:type="dxa"/>
            <w:vAlign w:val="center"/>
          </w:tcPr>
          <w:p w14:paraId="0CDD137A" w14:textId="77777777" w:rsidR="00D6631F" w:rsidRPr="00CB61B8" w:rsidRDefault="009D00A3" w:rsidP="00CB61B8">
            <w:pPr>
              <w:overflowPunct/>
              <w:spacing w:before="0" w:after="0"/>
              <w:jc w:val="center"/>
              <w:cnfStyle w:val="100000000000" w:firstRow="1"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000000"/>
                <w:sz w:val="16"/>
                <w:szCs w:val="16"/>
                <w:lang w:eastAsia="es-CO"/>
              </w:rPr>
              <w:t>Priorización</w:t>
            </w:r>
          </w:p>
        </w:tc>
      </w:tr>
      <w:tr w:rsidR="00730495" w:rsidRPr="00CB61B8" w14:paraId="79A1DB37" w14:textId="77777777" w:rsidTr="00662BFA">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14:paraId="0AEDAD6F" w14:textId="77777777" w:rsidR="00730495" w:rsidRPr="00CB61B8" w:rsidRDefault="00730495" w:rsidP="00CB61B8">
            <w:pPr>
              <w:overflowPunct/>
              <w:spacing w:before="0" w:after="0"/>
              <w:jc w:val="center"/>
              <w:rPr>
                <w:b w:val="0"/>
                <w:color w:val="auto"/>
                <w:sz w:val="16"/>
                <w:szCs w:val="16"/>
                <w:lang w:eastAsia="es-CO"/>
              </w:rPr>
            </w:pPr>
            <w:r w:rsidRPr="00CB61B8">
              <w:rPr>
                <w:b w:val="0"/>
                <w:color w:val="auto"/>
                <w:sz w:val="16"/>
                <w:szCs w:val="16"/>
                <w:lang w:eastAsia="es-CO"/>
              </w:rPr>
              <w:t>RF-1</w:t>
            </w:r>
          </w:p>
        </w:tc>
        <w:tc>
          <w:tcPr>
            <w:tcW w:w="1134" w:type="dxa"/>
            <w:noWrap/>
            <w:vAlign w:val="center"/>
            <w:hideMark/>
          </w:tcPr>
          <w:p w14:paraId="5B232E46" w14:textId="77777777" w:rsidR="00730495" w:rsidRPr="00CB61B8" w:rsidRDefault="00730495"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000000"/>
                <w:sz w:val="16"/>
                <w:szCs w:val="16"/>
                <w:lang w:eastAsia="es-CO"/>
              </w:rPr>
              <w:t>Iniciar sesión</w:t>
            </w:r>
          </w:p>
        </w:tc>
        <w:tc>
          <w:tcPr>
            <w:tcW w:w="1276" w:type="dxa"/>
            <w:vAlign w:val="center"/>
            <w:hideMark/>
          </w:tcPr>
          <w:p w14:paraId="6FB3210C" w14:textId="77777777" w:rsidR="00730495" w:rsidRPr="00CB61B8" w:rsidRDefault="00730495"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auto"/>
                <w:sz w:val="16"/>
                <w:szCs w:val="16"/>
                <w:lang w:eastAsia="es-CO"/>
              </w:rPr>
            </w:pPr>
            <w:r w:rsidRPr="00CB61B8">
              <w:rPr>
                <w:color w:val="auto"/>
                <w:sz w:val="16"/>
                <w:szCs w:val="16"/>
                <w:lang w:eastAsia="es-CO"/>
              </w:rPr>
              <w:t>Usuario</w:t>
            </w:r>
          </w:p>
        </w:tc>
        <w:tc>
          <w:tcPr>
            <w:tcW w:w="4252" w:type="dxa"/>
            <w:noWrap/>
            <w:vAlign w:val="center"/>
            <w:hideMark/>
          </w:tcPr>
          <w:p w14:paraId="4607BF99" w14:textId="77777777" w:rsidR="00730495" w:rsidRPr="00CB61B8" w:rsidRDefault="00730495" w:rsidP="00CB61B8">
            <w:pPr>
              <w:overflowPunct/>
              <w:spacing w:before="0" w:after="0"/>
              <w:jc w:val="left"/>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000000"/>
                <w:sz w:val="16"/>
                <w:szCs w:val="16"/>
                <w:lang w:eastAsia="es-CO"/>
              </w:rPr>
              <w:t>El sistema debe permitir a un usuario registrado iniciar sesión</w:t>
            </w:r>
          </w:p>
        </w:tc>
        <w:tc>
          <w:tcPr>
            <w:tcW w:w="904" w:type="dxa"/>
            <w:vAlign w:val="center"/>
          </w:tcPr>
          <w:p w14:paraId="324E1C56" w14:textId="77777777" w:rsidR="00730495" w:rsidRPr="00CB61B8" w:rsidRDefault="00730495"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000000"/>
                <w:sz w:val="16"/>
                <w:szCs w:val="16"/>
              </w:rPr>
              <w:t>3</w:t>
            </w:r>
          </w:p>
        </w:tc>
      </w:tr>
      <w:tr w:rsidR="00730495" w:rsidRPr="00CB61B8" w14:paraId="028ED618" w14:textId="77777777" w:rsidTr="00662BFA">
        <w:trPr>
          <w:trHeight w:val="315"/>
          <w:jc w:val="center"/>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14:paraId="5163D43A" w14:textId="77777777" w:rsidR="00730495" w:rsidRPr="00CB61B8" w:rsidRDefault="00730495" w:rsidP="00CB61B8">
            <w:pPr>
              <w:overflowPunct/>
              <w:spacing w:before="0" w:after="0"/>
              <w:jc w:val="center"/>
              <w:rPr>
                <w:b w:val="0"/>
                <w:color w:val="auto"/>
                <w:sz w:val="16"/>
                <w:szCs w:val="16"/>
                <w:lang w:eastAsia="es-CO"/>
              </w:rPr>
            </w:pPr>
            <w:r w:rsidRPr="00CB61B8">
              <w:rPr>
                <w:b w:val="0"/>
                <w:color w:val="auto"/>
                <w:sz w:val="16"/>
                <w:szCs w:val="16"/>
                <w:lang w:eastAsia="es-CO"/>
              </w:rPr>
              <w:t>RF-2</w:t>
            </w:r>
          </w:p>
        </w:tc>
        <w:tc>
          <w:tcPr>
            <w:tcW w:w="1134" w:type="dxa"/>
            <w:noWrap/>
            <w:vAlign w:val="center"/>
            <w:hideMark/>
          </w:tcPr>
          <w:p w14:paraId="7DD189A9" w14:textId="77777777" w:rsidR="00730495" w:rsidRPr="00CB61B8" w:rsidRDefault="00730495"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000000"/>
                <w:sz w:val="16"/>
                <w:szCs w:val="16"/>
                <w:lang w:eastAsia="es-CO"/>
              </w:rPr>
              <w:t>Cerrar sesión</w:t>
            </w:r>
          </w:p>
        </w:tc>
        <w:tc>
          <w:tcPr>
            <w:tcW w:w="1276" w:type="dxa"/>
            <w:vAlign w:val="center"/>
            <w:hideMark/>
          </w:tcPr>
          <w:p w14:paraId="6A9B1B5E" w14:textId="77777777" w:rsidR="00730495" w:rsidRPr="00CB61B8" w:rsidRDefault="00730495"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auto"/>
                <w:sz w:val="16"/>
                <w:szCs w:val="16"/>
                <w:lang w:eastAsia="es-CO"/>
              </w:rPr>
            </w:pPr>
            <w:r w:rsidRPr="00CB61B8">
              <w:rPr>
                <w:color w:val="auto"/>
                <w:sz w:val="16"/>
                <w:szCs w:val="16"/>
                <w:lang w:eastAsia="es-CO"/>
              </w:rPr>
              <w:t>Usuario</w:t>
            </w:r>
          </w:p>
        </w:tc>
        <w:tc>
          <w:tcPr>
            <w:tcW w:w="4252" w:type="dxa"/>
            <w:noWrap/>
            <w:vAlign w:val="center"/>
            <w:hideMark/>
          </w:tcPr>
          <w:p w14:paraId="5B75D278" w14:textId="77777777" w:rsidR="00730495" w:rsidRPr="00CB61B8" w:rsidRDefault="00730495" w:rsidP="00CB61B8">
            <w:pPr>
              <w:overflowPunct/>
              <w:spacing w:before="0" w:after="0"/>
              <w:jc w:val="left"/>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000000"/>
                <w:sz w:val="16"/>
                <w:szCs w:val="16"/>
                <w:lang w:eastAsia="es-CO"/>
              </w:rPr>
              <w:t>El sistema debe permitir cerrar sesión a un usuario.</w:t>
            </w:r>
          </w:p>
        </w:tc>
        <w:tc>
          <w:tcPr>
            <w:tcW w:w="904" w:type="dxa"/>
            <w:vAlign w:val="center"/>
          </w:tcPr>
          <w:p w14:paraId="52181FF5" w14:textId="77777777" w:rsidR="00730495" w:rsidRPr="00CB61B8" w:rsidRDefault="00730495" w:rsidP="00CB61B8">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CB61B8">
              <w:rPr>
                <w:color w:val="000000"/>
                <w:sz w:val="16"/>
                <w:szCs w:val="16"/>
              </w:rPr>
              <w:t>3</w:t>
            </w:r>
          </w:p>
        </w:tc>
      </w:tr>
      <w:tr w:rsidR="00730495" w:rsidRPr="00CB61B8" w14:paraId="7656551C" w14:textId="77777777" w:rsidTr="00662BFA">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14:paraId="3CB81343" w14:textId="77777777" w:rsidR="00730495" w:rsidRPr="00CB61B8" w:rsidRDefault="00730495" w:rsidP="00CB61B8">
            <w:pPr>
              <w:overflowPunct/>
              <w:spacing w:before="0" w:after="0"/>
              <w:jc w:val="center"/>
              <w:rPr>
                <w:b w:val="0"/>
                <w:color w:val="auto"/>
                <w:sz w:val="16"/>
                <w:szCs w:val="16"/>
                <w:lang w:eastAsia="es-CO"/>
              </w:rPr>
            </w:pPr>
            <w:r w:rsidRPr="00CB61B8">
              <w:rPr>
                <w:b w:val="0"/>
                <w:color w:val="auto"/>
                <w:sz w:val="16"/>
                <w:szCs w:val="16"/>
                <w:lang w:eastAsia="es-CO"/>
              </w:rPr>
              <w:t>RF-3</w:t>
            </w:r>
          </w:p>
        </w:tc>
        <w:tc>
          <w:tcPr>
            <w:tcW w:w="1134" w:type="dxa"/>
            <w:vAlign w:val="center"/>
            <w:hideMark/>
          </w:tcPr>
          <w:p w14:paraId="7CC7C230" w14:textId="77777777" w:rsidR="00730495" w:rsidRPr="00CB61B8" w:rsidRDefault="00730495"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auto"/>
                <w:sz w:val="16"/>
                <w:szCs w:val="16"/>
                <w:lang w:eastAsia="es-CO"/>
              </w:rPr>
            </w:pPr>
            <w:r w:rsidRPr="00CB61B8">
              <w:rPr>
                <w:color w:val="auto"/>
                <w:sz w:val="16"/>
                <w:szCs w:val="16"/>
                <w:lang w:eastAsia="es-CO"/>
              </w:rPr>
              <w:t>Registrar un usuario</w:t>
            </w:r>
          </w:p>
        </w:tc>
        <w:tc>
          <w:tcPr>
            <w:tcW w:w="1276" w:type="dxa"/>
            <w:vAlign w:val="center"/>
            <w:hideMark/>
          </w:tcPr>
          <w:p w14:paraId="16719BE8" w14:textId="77777777" w:rsidR="00730495" w:rsidRPr="00CB61B8" w:rsidRDefault="00730495"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auto"/>
                <w:sz w:val="16"/>
                <w:szCs w:val="16"/>
                <w:lang w:eastAsia="es-CO"/>
              </w:rPr>
            </w:pPr>
            <w:r w:rsidRPr="00CB61B8">
              <w:rPr>
                <w:color w:val="auto"/>
                <w:sz w:val="16"/>
                <w:szCs w:val="16"/>
                <w:lang w:eastAsia="es-CO"/>
              </w:rPr>
              <w:t>Usuario</w:t>
            </w:r>
          </w:p>
        </w:tc>
        <w:tc>
          <w:tcPr>
            <w:tcW w:w="4252" w:type="dxa"/>
            <w:vAlign w:val="center"/>
            <w:hideMark/>
          </w:tcPr>
          <w:p w14:paraId="1F76DF7C" w14:textId="77777777" w:rsidR="00730495" w:rsidRPr="00CB61B8" w:rsidRDefault="00730495" w:rsidP="00CB61B8">
            <w:pPr>
              <w:overflowPunct/>
              <w:spacing w:before="0" w:after="0"/>
              <w:jc w:val="left"/>
              <w:cnfStyle w:val="000000100000" w:firstRow="0" w:lastRow="0" w:firstColumn="0" w:lastColumn="0" w:oddVBand="0" w:evenVBand="0" w:oddHBand="1" w:evenHBand="0" w:firstRowFirstColumn="0" w:firstRowLastColumn="0" w:lastRowFirstColumn="0" w:lastRowLastColumn="0"/>
              <w:rPr>
                <w:color w:val="auto"/>
                <w:sz w:val="16"/>
                <w:szCs w:val="16"/>
                <w:lang w:eastAsia="es-CO"/>
              </w:rPr>
            </w:pPr>
            <w:r w:rsidRPr="00CB61B8">
              <w:rPr>
                <w:color w:val="auto"/>
                <w:sz w:val="16"/>
                <w:szCs w:val="16"/>
                <w:lang w:eastAsia="es-CO"/>
              </w:rPr>
              <w:t>El sistema debe permitir registrar la información* de un usuario.</w:t>
            </w:r>
          </w:p>
        </w:tc>
        <w:tc>
          <w:tcPr>
            <w:tcW w:w="904" w:type="dxa"/>
            <w:vAlign w:val="center"/>
          </w:tcPr>
          <w:p w14:paraId="2E686779" w14:textId="77777777" w:rsidR="00730495" w:rsidRPr="00CB61B8" w:rsidRDefault="00730495" w:rsidP="00CB61B8">
            <w:pPr>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CB61B8">
              <w:rPr>
                <w:color w:val="000000"/>
                <w:sz w:val="16"/>
                <w:szCs w:val="16"/>
              </w:rPr>
              <w:t>3</w:t>
            </w:r>
          </w:p>
        </w:tc>
      </w:tr>
      <w:tr w:rsidR="00730495" w:rsidRPr="00CB61B8" w14:paraId="7BE55C73" w14:textId="77777777" w:rsidTr="00662BFA">
        <w:trPr>
          <w:trHeight w:val="315"/>
          <w:jc w:val="center"/>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14:paraId="690C104D" w14:textId="77777777" w:rsidR="00730495" w:rsidRPr="00CB61B8" w:rsidRDefault="00730495" w:rsidP="00CB61B8">
            <w:pPr>
              <w:overflowPunct/>
              <w:spacing w:before="0" w:after="0"/>
              <w:jc w:val="center"/>
              <w:rPr>
                <w:b w:val="0"/>
                <w:color w:val="auto"/>
                <w:sz w:val="16"/>
                <w:szCs w:val="16"/>
                <w:lang w:eastAsia="es-CO"/>
              </w:rPr>
            </w:pPr>
            <w:r w:rsidRPr="00CB61B8">
              <w:rPr>
                <w:b w:val="0"/>
                <w:color w:val="auto"/>
                <w:sz w:val="16"/>
                <w:szCs w:val="16"/>
                <w:lang w:eastAsia="es-CO"/>
              </w:rPr>
              <w:t>RF-4</w:t>
            </w:r>
          </w:p>
        </w:tc>
        <w:tc>
          <w:tcPr>
            <w:tcW w:w="1134" w:type="dxa"/>
            <w:noWrap/>
            <w:vAlign w:val="center"/>
            <w:hideMark/>
          </w:tcPr>
          <w:p w14:paraId="0EDA4101" w14:textId="77777777" w:rsidR="00730495" w:rsidRPr="00CB61B8" w:rsidRDefault="00730495"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000000"/>
                <w:sz w:val="16"/>
                <w:szCs w:val="16"/>
                <w:lang w:eastAsia="es-CO"/>
              </w:rPr>
              <w:t>Actualizar Usuario</w:t>
            </w:r>
          </w:p>
        </w:tc>
        <w:tc>
          <w:tcPr>
            <w:tcW w:w="1276" w:type="dxa"/>
            <w:vAlign w:val="center"/>
            <w:hideMark/>
          </w:tcPr>
          <w:p w14:paraId="65FC6D79" w14:textId="77777777" w:rsidR="00730495" w:rsidRPr="00CB61B8" w:rsidRDefault="00730495"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auto"/>
                <w:sz w:val="16"/>
                <w:szCs w:val="16"/>
                <w:lang w:eastAsia="es-CO"/>
              </w:rPr>
            </w:pPr>
            <w:r w:rsidRPr="00CB61B8">
              <w:rPr>
                <w:color w:val="auto"/>
                <w:sz w:val="16"/>
                <w:szCs w:val="16"/>
                <w:lang w:eastAsia="es-CO"/>
              </w:rPr>
              <w:t>Usuario</w:t>
            </w:r>
          </w:p>
        </w:tc>
        <w:tc>
          <w:tcPr>
            <w:tcW w:w="4252" w:type="dxa"/>
            <w:vAlign w:val="center"/>
            <w:hideMark/>
          </w:tcPr>
          <w:p w14:paraId="200097F2" w14:textId="77777777" w:rsidR="00730495" w:rsidRPr="00CB61B8" w:rsidRDefault="00730495" w:rsidP="00CB61B8">
            <w:pPr>
              <w:overflowPunct/>
              <w:spacing w:before="0" w:after="0"/>
              <w:jc w:val="left"/>
              <w:cnfStyle w:val="000000000000" w:firstRow="0" w:lastRow="0" w:firstColumn="0" w:lastColumn="0" w:oddVBand="0" w:evenVBand="0" w:oddHBand="0" w:evenHBand="0" w:firstRowFirstColumn="0" w:firstRowLastColumn="0" w:lastRowFirstColumn="0" w:lastRowLastColumn="0"/>
              <w:rPr>
                <w:color w:val="auto"/>
                <w:sz w:val="16"/>
                <w:szCs w:val="16"/>
                <w:lang w:eastAsia="es-CO"/>
              </w:rPr>
            </w:pPr>
            <w:r w:rsidRPr="00CB61B8">
              <w:rPr>
                <w:color w:val="auto"/>
                <w:sz w:val="16"/>
                <w:szCs w:val="16"/>
                <w:lang w:eastAsia="es-CO"/>
              </w:rPr>
              <w:t>El sistema debe permitir actualizar la información de un usuario</w:t>
            </w:r>
          </w:p>
        </w:tc>
        <w:tc>
          <w:tcPr>
            <w:tcW w:w="904" w:type="dxa"/>
            <w:vAlign w:val="center"/>
          </w:tcPr>
          <w:p w14:paraId="51D1E259" w14:textId="77777777" w:rsidR="00730495" w:rsidRPr="00CB61B8" w:rsidRDefault="00730495" w:rsidP="00CB61B8">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CB61B8">
              <w:rPr>
                <w:color w:val="000000"/>
                <w:sz w:val="16"/>
                <w:szCs w:val="16"/>
              </w:rPr>
              <w:t>2,5</w:t>
            </w:r>
          </w:p>
        </w:tc>
      </w:tr>
      <w:tr w:rsidR="00730495" w:rsidRPr="00CB61B8" w14:paraId="075FDAF9" w14:textId="77777777" w:rsidTr="00662BFA">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14:paraId="2918AC1A" w14:textId="77777777" w:rsidR="00730495" w:rsidRPr="00CB61B8" w:rsidRDefault="00730495" w:rsidP="00CB61B8">
            <w:pPr>
              <w:overflowPunct/>
              <w:spacing w:before="0" w:after="0"/>
              <w:jc w:val="center"/>
              <w:rPr>
                <w:b w:val="0"/>
                <w:color w:val="auto"/>
                <w:sz w:val="16"/>
                <w:szCs w:val="16"/>
                <w:lang w:eastAsia="es-CO"/>
              </w:rPr>
            </w:pPr>
            <w:r w:rsidRPr="00CB61B8">
              <w:rPr>
                <w:b w:val="0"/>
                <w:color w:val="auto"/>
                <w:sz w:val="16"/>
                <w:szCs w:val="16"/>
                <w:lang w:eastAsia="es-CO"/>
              </w:rPr>
              <w:t>RF-5</w:t>
            </w:r>
          </w:p>
        </w:tc>
        <w:tc>
          <w:tcPr>
            <w:tcW w:w="1134" w:type="dxa"/>
            <w:noWrap/>
            <w:vAlign w:val="center"/>
            <w:hideMark/>
          </w:tcPr>
          <w:p w14:paraId="328F32E5" w14:textId="77777777" w:rsidR="00730495" w:rsidRPr="00CB61B8" w:rsidRDefault="00730495"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000000"/>
                <w:sz w:val="16"/>
                <w:szCs w:val="16"/>
                <w:lang w:eastAsia="es-CO"/>
              </w:rPr>
              <w:t>Cambio Rol de Usuario</w:t>
            </w:r>
          </w:p>
        </w:tc>
        <w:tc>
          <w:tcPr>
            <w:tcW w:w="1276" w:type="dxa"/>
            <w:vAlign w:val="center"/>
            <w:hideMark/>
          </w:tcPr>
          <w:p w14:paraId="3AA03FAD" w14:textId="77777777" w:rsidR="00730495" w:rsidRPr="00CB61B8" w:rsidRDefault="00730495"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auto"/>
                <w:sz w:val="16"/>
                <w:szCs w:val="16"/>
                <w:lang w:eastAsia="es-CO"/>
              </w:rPr>
            </w:pPr>
            <w:r w:rsidRPr="00CB61B8">
              <w:rPr>
                <w:color w:val="auto"/>
                <w:sz w:val="16"/>
                <w:szCs w:val="16"/>
                <w:lang w:eastAsia="es-CO"/>
              </w:rPr>
              <w:t>Administrador</w:t>
            </w:r>
          </w:p>
        </w:tc>
        <w:tc>
          <w:tcPr>
            <w:tcW w:w="4252" w:type="dxa"/>
            <w:vAlign w:val="center"/>
            <w:hideMark/>
          </w:tcPr>
          <w:p w14:paraId="30B7AA70" w14:textId="77777777" w:rsidR="00730495" w:rsidRPr="00CB61B8" w:rsidRDefault="00730495" w:rsidP="00CB61B8">
            <w:pPr>
              <w:overflowPunct/>
              <w:spacing w:before="0" w:after="0"/>
              <w:jc w:val="left"/>
              <w:cnfStyle w:val="000000100000" w:firstRow="0" w:lastRow="0" w:firstColumn="0" w:lastColumn="0" w:oddVBand="0" w:evenVBand="0" w:oddHBand="1" w:evenHBand="0" w:firstRowFirstColumn="0" w:firstRowLastColumn="0" w:lastRowFirstColumn="0" w:lastRowLastColumn="0"/>
              <w:rPr>
                <w:color w:val="auto"/>
                <w:sz w:val="16"/>
                <w:szCs w:val="16"/>
                <w:lang w:eastAsia="es-CO"/>
              </w:rPr>
            </w:pPr>
            <w:r w:rsidRPr="00CB61B8">
              <w:rPr>
                <w:color w:val="auto"/>
                <w:sz w:val="16"/>
                <w:szCs w:val="16"/>
                <w:lang w:eastAsia="es-CO"/>
              </w:rPr>
              <w:t>El sistema debe permitir cambiar el rol de un usuario</w:t>
            </w:r>
          </w:p>
        </w:tc>
        <w:tc>
          <w:tcPr>
            <w:tcW w:w="904" w:type="dxa"/>
            <w:vAlign w:val="center"/>
          </w:tcPr>
          <w:p w14:paraId="11125552" w14:textId="77777777" w:rsidR="00730495" w:rsidRPr="00CB61B8" w:rsidRDefault="00730495" w:rsidP="00CB61B8">
            <w:pPr>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CB61B8">
              <w:rPr>
                <w:color w:val="000000"/>
                <w:sz w:val="16"/>
                <w:szCs w:val="16"/>
              </w:rPr>
              <w:t>3</w:t>
            </w:r>
          </w:p>
        </w:tc>
      </w:tr>
      <w:tr w:rsidR="00730495" w:rsidRPr="00CB61B8" w14:paraId="4A89F617" w14:textId="77777777" w:rsidTr="00662BFA">
        <w:trPr>
          <w:trHeight w:val="315"/>
          <w:jc w:val="center"/>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14:paraId="03602E12" w14:textId="77777777" w:rsidR="00730495" w:rsidRPr="00CB61B8" w:rsidRDefault="00730495" w:rsidP="00CB61B8">
            <w:pPr>
              <w:overflowPunct/>
              <w:spacing w:before="0" w:after="0"/>
              <w:jc w:val="center"/>
              <w:rPr>
                <w:b w:val="0"/>
                <w:color w:val="auto"/>
                <w:sz w:val="16"/>
                <w:szCs w:val="16"/>
                <w:lang w:eastAsia="es-CO"/>
              </w:rPr>
            </w:pPr>
            <w:r w:rsidRPr="00CB61B8">
              <w:rPr>
                <w:b w:val="0"/>
                <w:color w:val="auto"/>
                <w:sz w:val="16"/>
                <w:szCs w:val="16"/>
                <w:lang w:eastAsia="es-CO"/>
              </w:rPr>
              <w:t>RF-6</w:t>
            </w:r>
          </w:p>
        </w:tc>
        <w:tc>
          <w:tcPr>
            <w:tcW w:w="1134" w:type="dxa"/>
            <w:noWrap/>
            <w:vAlign w:val="center"/>
            <w:hideMark/>
          </w:tcPr>
          <w:p w14:paraId="1BD41114" w14:textId="77777777" w:rsidR="00730495" w:rsidRPr="00CB61B8" w:rsidRDefault="00730495"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000000"/>
                <w:sz w:val="16"/>
                <w:szCs w:val="16"/>
                <w:lang w:eastAsia="es-CO"/>
              </w:rPr>
              <w:t>Desactivar Usuario</w:t>
            </w:r>
          </w:p>
        </w:tc>
        <w:tc>
          <w:tcPr>
            <w:tcW w:w="1276" w:type="dxa"/>
            <w:vAlign w:val="center"/>
            <w:hideMark/>
          </w:tcPr>
          <w:p w14:paraId="319FEA02" w14:textId="77777777" w:rsidR="00730495" w:rsidRPr="00CB61B8" w:rsidRDefault="00730495"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auto"/>
                <w:sz w:val="16"/>
                <w:szCs w:val="16"/>
                <w:lang w:eastAsia="es-CO"/>
              </w:rPr>
            </w:pPr>
            <w:r w:rsidRPr="00CB61B8">
              <w:rPr>
                <w:color w:val="auto"/>
                <w:sz w:val="16"/>
                <w:szCs w:val="16"/>
                <w:lang w:eastAsia="es-CO"/>
              </w:rPr>
              <w:t>Usuario</w:t>
            </w:r>
          </w:p>
        </w:tc>
        <w:tc>
          <w:tcPr>
            <w:tcW w:w="4252" w:type="dxa"/>
            <w:vAlign w:val="center"/>
            <w:hideMark/>
          </w:tcPr>
          <w:p w14:paraId="5EE11BFA" w14:textId="77777777" w:rsidR="00730495" w:rsidRPr="00CB61B8" w:rsidRDefault="00730495" w:rsidP="00CB61B8">
            <w:pPr>
              <w:overflowPunct/>
              <w:spacing w:before="0" w:after="0"/>
              <w:jc w:val="left"/>
              <w:cnfStyle w:val="000000000000" w:firstRow="0" w:lastRow="0" w:firstColumn="0" w:lastColumn="0" w:oddVBand="0" w:evenVBand="0" w:oddHBand="0" w:evenHBand="0" w:firstRowFirstColumn="0" w:firstRowLastColumn="0" w:lastRowFirstColumn="0" w:lastRowLastColumn="0"/>
              <w:rPr>
                <w:color w:val="auto"/>
                <w:sz w:val="16"/>
                <w:szCs w:val="16"/>
                <w:lang w:eastAsia="es-CO"/>
              </w:rPr>
            </w:pPr>
            <w:r w:rsidRPr="00CB61B8">
              <w:rPr>
                <w:color w:val="auto"/>
                <w:sz w:val="16"/>
                <w:szCs w:val="16"/>
                <w:lang w:eastAsia="es-CO"/>
              </w:rPr>
              <w:t>El sistema debe permitir desactivar la cuenta de un usuario</w:t>
            </w:r>
          </w:p>
        </w:tc>
        <w:tc>
          <w:tcPr>
            <w:tcW w:w="904" w:type="dxa"/>
            <w:vAlign w:val="center"/>
          </w:tcPr>
          <w:p w14:paraId="7CFB2A12" w14:textId="77777777" w:rsidR="00730495" w:rsidRPr="00CB61B8" w:rsidRDefault="00730495" w:rsidP="00CB61B8">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CB61B8">
              <w:rPr>
                <w:color w:val="000000"/>
                <w:sz w:val="16"/>
                <w:szCs w:val="16"/>
              </w:rPr>
              <w:t>1,5</w:t>
            </w:r>
          </w:p>
        </w:tc>
      </w:tr>
      <w:tr w:rsidR="00730495" w:rsidRPr="00CB61B8" w14:paraId="08B8147E" w14:textId="77777777" w:rsidTr="00662BFA">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14:paraId="29B2AC72" w14:textId="77777777" w:rsidR="00730495" w:rsidRPr="00CB61B8" w:rsidRDefault="00730495" w:rsidP="00CB61B8">
            <w:pPr>
              <w:overflowPunct/>
              <w:spacing w:before="0" w:after="0"/>
              <w:jc w:val="center"/>
              <w:rPr>
                <w:b w:val="0"/>
                <w:color w:val="auto"/>
                <w:sz w:val="16"/>
                <w:szCs w:val="16"/>
                <w:lang w:eastAsia="es-CO"/>
              </w:rPr>
            </w:pPr>
            <w:r w:rsidRPr="00CB61B8">
              <w:rPr>
                <w:b w:val="0"/>
                <w:color w:val="auto"/>
                <w:sz w:val="16"/>
                <w:szCs w:val="16"/>
                <w:lang w:eastAsia="es-CO"/>
              </w:rPr>
              <w:lastRenderedPageBreak/>
              <w:t>RF-7</w:t>
            </w:r>
          </w:p>
        </w:tc>
        <w:tc>
          <w:tcPr>
            <w:tcW w:w="1134" w:type="dxa"/>
            <w:noWrap/>
            <w:vAlign w:val="center"/>
            <w:hideMark/>
          </w:tcPr>
          <w:p w14:paraId="468E4DF5" w14:textId="77777777" w:rsidR="00730495" w:rsidRPr="00CB61B8" w:rsidRDefault="00730495"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000000"/>
                <w:sz w:val="16"/>
                <w:szCs w:val="16"/>
                <w:lang w:eastAsia="es-CO"/>
              </w:rPr>
              <w:t>Activar Usuario</w:t>
            </w:r>
          </w:p>
        </w:tc>
        <w:tc>
          <w:tcPr>
            <w:tcW w:w="1276" w:type="dxa"/>
            <w:vAlign w:val="center"/>
            <w:hideMark/>
          </w:tcPr>
          <w:p w14:paraId="5C5180DA" w14:textId="77777777" w:rsidR="00730495" w:rsidRPr="00CB61B8" w:rsidRDefault="00730495"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auto"/>
                <w:sz w:val="16"/>
                <w:szCs w:val="16"/>
                <w:lang w:eastAsia="es-CO"/>
              </w:rPr>
            </w:pPr>
            <w:r w:rsidRPr="00CB61B8">
              <w:rPr>
                <w:color w:val="auto"/>
                <w:sz w:val="16"/>
                <w:szCs w:val="16"/>
                <w:lang w:eastAsia="es-CO"/>
              </w:rPr>
              <w:t>Administrador</w:t>
            </w:r>
          </w:p>
        </w:tc>
        <w:tc>
          <w:tcPr>
            <w:tcW w:w="4252" w:type="dxa"/>
            <w:vAlign w:val="center"/>
            <w:hideMark/>
          </w:tcPr>
          <w:p w14:paraId="3DC904A9" w14:textId="77777777" w:rsidR="00730495" w:rsidRPr="00CB61B8" w:rsidRDefault="00730495" w:rsidP="00CB61B8">
            <w:pPr>
              <w:overflowPunct/>
              <w:spacing w:before="0" w:after="0"/>
              <w:jc w:val="left"/>
              <w:cnfStyle w:val="000000100000" w:firstRow="0" w:lastRow="0" w:firstColumn="0" w:lastColumn="0" w:oddVBand="0" w:evenVBand="0" w:oddHBand="1" w:evenHBand="0" w:firstRowFirstColumn="0" w:firstRowLastColumn="0" w:lastRowFirstColumn="0" w:lastRowLastColumn="0"/>
              <w:rPr>
                <w:color w:val="auto"/>
                <w:sz w:val="16"/>
                <w:szCs w:val="16"/>
                <w:lang w:eastAsia="es-CO"/>
              </w:rPr>
            </w:pPr>
            <w:r w:rsidRPr="00CB61B8">
              <w:rPr>
                <w:color w:val="auto"/>
                <w:sz w:val="16"/>
                <w:szCs w:val="16"/>
                <w:lang w:eastAsia="es-CO"/>
              </w:rPr>
              <w:t>El sistema debe permitir activar la cuenta de un usuario</w:t>
            </w:r>
          </w:p>
        </w:tc>
        <w:tc>
          <w:tcPr>
            <w:tcW w:w="904" w:type="dxa"/>
            <w:vAlign w:val="center"/>
          </w:tcPr>
          <w:p w14:paraId="63C49C96" w14:textId="77777777" w:rsidR="00730495" w:rsidRPr="00CB61B8" w:rsidRDefault="00730495" w:rsidP="00CB61B8">
            <w:pPr>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CB61B8">
              <w:rPr>
                <w:color w:val="000000"/>
                <w:sz w:val="16"/>
                <w:szCs w:val="16"/>
              </w:rPr>
              <w:t>3,5</w:t>
            </w:r>
          </w:p>
        </w:tc>
      </w:tr>
      <w:tr w:rsidR="00730495" w:rsidRPr="00CB61B8" w14:paraId="43070A2C" w14:textId="77777777" w:rsidTr="00662BFA">
        <w:trPr>
          <w:trHeight w:val="315"/>
          <w:jc w:val="center"/>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14:paraId="18F6CBC4" w14:textId="77777777" w:rsidR="00730495" w:rsidRPr="00CB61B8" w:rsidRDefault="00730495" w:rsidP="00CB61B8">
            <w:pPr>
              <w:overflowPunct/>
              <w:spacing w:before="0" w:after="0"/>
              <w:jc w:val="center"/>
              <w:rPr>
                <w:b w:val="0"/>
                <w:color w:val="auto"/>
                <w:sz w:val="16"/>
                <w:szCs w:val="16"/>
                <w:lang w:eastAsia="es-CO"/>
              </w:rPr>
            </w:pPr>
            <w:r w:rsidRPr="00CB61B8">
              <w:rPr>
                <w:b w:val="0"/>
                <w:color w:val="auto"/>
                <w:sz w:val="16"/>
                <w:szCs w:val="16"/>
                <w:lang w:eastAsia="es-CO"/>
              </w:rPr>
              <w:t>RF-8</w:t>
            </w:r>
          </w:p>
        </w:tc>
        <w:tc>
          <w:tcPr>
            <w:tcW w:w="1134" w:type="dxa"/>
            <w:noWrap/>
            <w:vAlign w:val="center"/>
            <w:hideMark/>
          </w:tcPr>
          <w:p w14:paraId="4EF3D533" w14:textId="77777777" w:rsidR="00730495" w:rsidRPr="00CB61B8" w:rsidRDefault="00730495"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000000"/>
                <w:sz w:val="16"/>
                <w:szCs w:val="16"/>
                <w:lang w:eastAsia="es-CO"/>
              </w:rPr>
              <w:t>Crear proyecto</w:t>
            </w:r>
          </w:p>
        </w:tc>
        <w:tc>
          <w:tcPr>
            <w:tcW w:w="1276" w:type="dxa"/>
            <w:vAlign w:val="center"/>
            <w:hideMark/>
          </w:tcPr>
          <w:p w14:paraId="7B46EBCD" w14:textId="77777777" w:rsidR="00730495" w:rsidRPr="00CB61B8" w:rsidRDefault="00730495"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auto"/>
                <w:sz w:val="16"/>
                <w:szCs w:val="16"/>
                <w:lang w:eastAsia="es-CO"/>
              </w:rPr>
            </w:pPr>
            <w:r w:rsidRPr="00CB61B8">
              <w:rPr>
                <w:color w:val="auto"/>
                <w:sz w:val="16"/>
                <w:szCs w:val="16"/>
                <w:lang w:eastAsia="es-CO"/>
              </w:rPr>
              <w:t>Administrador</w:t>
            </w:r>
          </w:p>
        </w:tc>
        <w:tc>
          <w:tcPr>
            <w:tcW w:w="4252" w:type="dxa"/>
            <w:vAlign w:val="center"/>
            <w:hideMark/>
          </w:tcPr>
          <w:p w14:paraId="6AD1155A" w14:textId="77777777" w:rsidR="00730495" w:rsidRPr="00CB61B8" w:rsidRDefault="00730495" w:rsidP="00CB61B8">
            <w:pPr>
              <w:overflowPunct/>
              <w:spacing w:before="0" w:after="0"/>
              <w:jc w:val="left"/>
              <w:cnfStyle w:val="000000000000" w:firstRow="0" w:lastRow="0" w:firstColumn="0" w:lastColumn="0" w:oddVBand="0" w:evenVBand="0" w:oddHBand="0" w:evenHBand="0" w:firstRowFirstColumn="0" w:firstRowLastColumn="0" w:lastRowFirstColumn="0" w:lastRowLastColumn="0"/>
              <w:rPr>
                <w:color w:val="auto"/>
                <w:sz w:val="16"/>
                <w:szCs w:val="16"/>
                <w:lang w:eastAsia="es-CO"/>
              </w:rPr>
            </w:pPr>
            <w:r w:rsidRPr="00CB61B8">
              <w:rPr>
                <w:color w:val="auto"/>
                <w:sz w:val="16"/>
                <w:szCs w:val="16"/>
                <w:lang w:eastAsia="es-CO"/>
              </w:rPr>
              <w:t>El sistema debe permitir crear un proyecto y asignar un investigador principal</w:t>
            </w:r>
          </w:p>
        </w:tc>
        <w:tc>
          <w:tcPr>
            <w:tcW w:w="904" w:type="dxa"/>
            <w:vAlign w:val="center"/>
          </w:tcPr>
          <w:p w14:paraId="722CFD87" w14:textId="77777777" w:rsidR="00730495" w:rsidRPr="00CB61B8" w:rsidRDefault="00730495" w:rsidP="00CB61B8">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CB61B8">
              <w:rPr>
                <w:color w:val="000000"/>
                <w:sz w:val="16"/>
                <w:szCs w:val="16"/>
              </w:rPr>
              <w:t>3,5</w:t>
            </w:r>
          </w:p>
        </w:tc>
      </w:tr>
      <w:tr w:rsidR="00730495" w:rsidRPr="00CB61B8" w14:paraId="1F22ADBF" w14:textId="77777777" w:rsidTr="00662BFA">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14:paraId="001E03A5" w14:textId="77777777" w:rsidR="00730495" w:rsidRPr="00CB61B8" w:rsidRDefault="00730495" w:rsidP="00CB61B8">
            <w:pPr>
              <w:overflowPunct/>
              <w:spacing w:before="0" w:after="0"/>
              <w:jc w:val="center"/>
              <w:rPr>
                <w:b w:val="0"/>
                <w:color w:val="auto"/>
                <w:sz w:val="16"/>
                <w:szCs w:val="16"/>
                <w:lang w:eastAsia="es-CO"/>
              </w:rPr>
            </w:pPr>
            <w:r w:rsidRPr="00CB61B8">
              <w:rPr>
                <w:b w:val="0"/>
                <w:color w:val="auto"/>
                <w:sz w:val="16"/>
                <w:szCs w:val="16"/>
                <w:lang w:eastAsia="es-CO"/>
              </w:rPr>
              <w:t>RF-9</w:t>
            </w:r>
          </w:p>
        </w:tc>
        <w:tc>
          <w:tcPr>
            <w:tcW w:w="1134" w:type="dxa"/>
            <w:noWrap/>
            <w:vAlign w:val="center"/>
            <w:hideMark/>
          </w:tcPr>
          <w:p w14:paraId="1A7E7343" w14:textId="77777777" w:rsidR="00730495" w:rsidRPr="00CB61B8" w:rsidRDefault="00730495"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000000"/>
                <w:sz w:val="16"/>
                <w:szCs w:val="16"/>
                <w:lang w:eastAsia="es-CO"/>
              </w:rPr>
              <w:t>Editar proyecto</w:t>
            </w:r>
          </w:p>
        </w:tc>
        <w:tc>
          <w:tcPr>
            <w:tcW w:w="1276" w:type="dxa"/>
            <w:vAlign w:val="center"/>
            <w:hideMark/>
          </w:tcPr>
          <w:p w14:paraId="00188C2A" w14:textId="77777777" w:rsidR="00730495" w:rsidRPr="00CB61B8" w:rsidRDefault="00730495"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auto"/>
                <w:sz w:val="16"/>
                <w:szCs w:val="16"/>
                <w:lang w:eastAsia="es-CO"/>
              </w:rPr>
            </w:pPr>
            <w:r w:rsidRPr="00CB61B8">
              <w:rPr>
                <w:color w:val="auto"/>
                <w:sz w:val="16"/>
                <w:szCs w:val="16"/>
                <w:lang w:eastAsia="es-CO"/>
              </w:rPr>
              <w:t>Investigador principal</w:t>
            </w:r>
          </w:p>
        </w:tc>
        <w:tc>
          <w:tcPr>
            <w:tcW w:w="4252" w:type="dxa"/>
            <w:vAlign w:val="center"/>
            <w:hideMark/>
          </w:tcPr>
          <w:p w14:paraId="48C5D94A" w14:textId="77777777" w:rsidR="00730495" w:rsidRPr="00CB61B8" w:rsidRDefault="00730495" w:rsidP="00CB61B8">
            <w:pPr>
              <w:overflowPunct/>
              <w:spacing w:before="0" w:after="0"/>
              <w:jc w:val="left"/>
              <w:cnfStyle w:val="000000100000" w:firstRow="0" w:lastRow="0" w:firstColumn="0" w:lastColumn="0" w:oddVBand="0" w:evenVBand="0" w:oddHBand="1" w:evenHBand="0" w:firstRowFirstColumn="0" w:firstRowLastColumn="0" w:lastRowFirstColumn="0" w:lastRowLastColumn="0"/>
              <w:rPr>
                <w:color w:val="auto"/>
                <w:sz w:val="16"/>
                <w:szCs w:val="16"/>
                <w:lang w:eastAsia="es-CO"/>
              </w:rPr>
            </w:pPr>
            <w:r w:rsidRPr="00CB61B8">
              <w:rPr>
                <w:color w:val="auto"/>
                <w:sz w:val="16"/>
                <w:szCs w:val="16"/>
                <w:lang w:eastAsia="es-CO"/>
              </w:rPr>
              <w:t>El sistema debe permitir editar la información de un proyecto</w:t>
            </w:r>
          </w:p>
        </w:tc>
        <w:tc>
          <w:tcPr>
            <w:tcW w:w="904" w:type="dxa"/>
            <w:vAlign w:val="center"/>
          </w:tcPr>
          <w:p w14:paraId="692DDA75" w14:textId="77777777" w:rsidR="00730495" w:rsidRPr="00CB61B8" w:rsidRDefault="00730495" w:rsidP="00CB61B8">
            <w:pPr>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CB61B8">
              <w:rPr>
                <w:color w:val="000000"/>
                <w:sz w:val="16"/>
                <w:szCs w:val="16"/>
              </w:rPr>
              <w:t>3</w:t>
            </w:r>
          </w:p>
        </w:tc>
      </w:tr>
      <w:tr w:rsidR="00730495" w:rsidRPr="00CB61B8" w14:paraId="7CED7932" w14:textId="77777777" w:rsidTr="00662BFA">
        <w:trPr>
          <w:trHeight w:val="315"/>
          <w:jc w:val="center"/>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14:paraId="107039CD" w14:textId="77777777" w:rsidR="00730495" w:rsidRPr="00CB61B8" w:rsidRDefault="00730495" w:rsidP="00CB61B8">
            <w:pPr>
              <w:overflowPunct/>
              <w:spacing w:before="0" w:after="0"/>
              <w:jc w:val="center"/>
              <w:rPr>
                <w:b w:val="0"/>
                <w:color w:val="auto"/>
                <w:sz w:val="16"/>
                <w:szCs w:val="16"/>
                <w:lang w:eastAsia="es-CO"/>
              </w:rPr>
            </w:pPr>
            <w:r w:rsidRPr="00CB61B8">
              <w:rPr>
                <w:b w:val="0"/>
                <w:color w:val="auto"/>
                <w:sz w:val="16"/>
                <w:szCs w:val="16"/>
                <w:lang w:eastAsia="es-CO"/>
              </w:rPr>
              <w:t>RF-10</w:t>
            </w:r>
          </w:p>
        </w:tc>
        <w:tc>
          <w:tcPr>
            <w:tcW w:w="1134" w:type="dxa"/>
            <w:noWrap/>
            <w:vAlign w:val="center"/>
            <w:hideMark/>
          </w:tcPr>
          <w:p w14:paraId="3C6636E7" w14:textId="77777777" w:rsidR="00730495" w:rsidRPr="00CB61B8" w:rsidRDefault="00730495"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000000"/>
                <w:sz w:val="16"/>
                <w:szCs w:val="16"/>
                <w:lang w:eastAsia="es-CO"/>
              </w:rPr>
              <w:t>Finalizar proyecto</w:t>
            </w:r>
          </w:p>
        </w:tc>
        <w:tc>
          <w:tcPr>
            <w:tcW w:w="1276" w:type="dxa"/>
            <w:vAlign w:val="center"/>
            <w:hideMark/>
          </w:tcPr>
          <w:p w14:paraId="3855160F" w14:textId="77777777" w:rsidR="00730495" w:rsidRPr="00CB61B8" w:rsidRDefault="00730495"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auto"/>
                <w:sz w:val="16"/>
                <w:szCs w:val="16"/>
                <w:lang w:eastAsia="es-CO"/>
              </w:rPr>
            </w:pPr>
            <w:r w:rsidRPr="00CB61B8">
              <w:rPr>
                <w:color w:val="auto"/>
                <w:sz w:val="16"/>
                <w:szCs w:val="16"/>
                <w:lang w:eastAsia="es-CO"/>
              </w:rPr>
              <w:t>Investigador principal</w:t>
            </w:r>
          </w:p>
        </w:tc>
        <w:tc>
          <w:tcPr>
            <w:tcW w:w="4252" w:type="dxa"/>
            <w:vAlign w:val="center"/>
            <w:hideMark/>
          </w:tcPr>
          <w:p w14:paraId="333C04A2" w14:textId="77777777" w:rsidR="00730495" w:rsidRPr="00CB61B8" w:rsidRDefault="00730495" w:rsidP="00CB61B8">
            <w:pPr>
              <w:overflowPunct/>
              <w:spacing w:before="0" w:after="0"/>
              <w:jc w:val="left"/>
              <w:cnfStyle w:val="000000000000" w:firstRow="0" w:lastRow="0" w:firstColumn="0" w:lastColumn="0" w:oddVBand="0" w:evenVBand="0" w:oddHBand="0" w:evenHBand="0" w:firstRowFirstColumn="0" w:firstRowLastColumn="0" w:lastRowFirstColumn="0" w:lastRowLastColumn="0"/>
              <w:rPr>
                <w:color w:val="auto"/>
                <w:sz w:val="16"/>
                <w:szCs w:val="16"/>
                <w:lang w:eastAsia="es-CO"/>
              </w:rPr>
            </w:pPr>
            <w:r w:rsidRPr="00CB61B8">
              <w:rPr>
                <w:color w:val="auto"/>
                <w:sz w:val="16"/>
                <w:szCs w:val="16"/>
                <w:lang w:eastAsia="es-CO"/>
              </w:rPr>
              <w:t>El sistema debe permitir finalizar un proyecto, tendrá cuatro estados de finalización: cancelado, no completado o completado</w:t>
            </w:r>
          </w:p>
        </w:tc>
        <w:tc>
          <w:tcPr>
            <w:tcW w:w="904" w:type="dxa"/>
            <w:vAlign w:val="center"/>
          </w:tcPr>
          <w:p w14:paraId="208A83C2" w14:textId="77777777" w:rsidR="00730495" w:rsidRPr="00CB61B8" w:rsidRDefault="00730495" w:rsidP="00CB61B8">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CB61B8">
              <w:rPr>
                <w:color w:val="000000"/>
                <w:sz w:val="16"/>
                <w:szCs w:val="16"/>
              </w:rPr>
              <w:t>3</w:t>
            </w:r>
          </w:p>
        </w:tc>
      </w:tr>
      <w:tr w:rsidR="00730495" w:rsidRPr="00CB61B8" w14:paraId="3D7B2DAC" w14:textId="77777777" w:rsidTr="00662BFA">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14:paraId="3D4F7D8F" w14:textId="77777777" w:rsidR="00730495" w:rsidRPr="00CB61B8" w:rsidRDefault="00730495" w:rsidP="00CB61B8">
            <w:pPr>
              <w:overflowPunct/>
              <w:spacing w:before="0" w:after="0"/>
              <w:jc w:val="center"/>
              <w:rPr>
                <w:b w:val="0"/>
                <w:color w:val="auto"/>
                <w:sz w:val="16"/>
                <w:szCs w:val="16"/>
                <w:lang w:eastAsia="es-CO"/>
              </w:rPr>
            </w:pPr>
            <w:r w:rsidRPr="00CB61B8">
              <w:rPr>
                <w:b w:val="0"/>
                <w:color w:val="auto"/>
                <w:sz w:val="16"/>
                <w:szCs w:val="16"/>
                <w:lang w:eastAsia="es-CO"/>
              </w:rPr>
              <w:t>RF-11</w:t>
            </w:r>
          </w:p>
        </w:tc>
        <w:tc>
          <w:tcPr>
            <w:tcW w:w="1134" w:type="dxa"/>
            <w:noWrap/>
            <w:vAlign w:val="center"/>
            <w:hideMark/>
          </w:tcPr>
          <w:p w14:paraId="2D909D4F" w14:textId="77777777" w:rsidR="00730495" w:rsidRPr="00CB61B8" w:rsidRDefault="00730495"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000000"/>
                <w:sz w:val="16"/>
                <w:szCs w:val="16"/>
                <w:lang w:eastAsia="es-CO"/>
              </w:rPr>
              <w:t>Asignar Investigador</w:t>
            </w:r>
          </w:p>
        </w:tc>
        <w:tc>
          <w:tcPr>
            <w:tcW w:w="1276" w:type="dxa"/>
            <w:vAlign w:val="center"/>
            <w:hideMark/>
          </w:tcPr>
          <w:p w14:paraId="1FEFA8AF" w14:textId="77777777" w:rsidR="00730495" w:rsidRPr="00CB61B8" w:rsidRDefault="00730495"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auto"/>
                <w:sz w:val="16"/>
                <w:szCs w:val="16"/>
                <w:lang w:eastAsia="es-CO"/>
              </w:rPr>
            </w:pPr>
            <w:r w:rsidRPr="00CB61B8">
              <w:rPr>
                <w:color w:val="auto"/>
                <w:sz w:val="16"/>
                <w:szCs w:val="16"/>
                <w:lang w:eastAsia="es-CO"/>
              </w:rPr>
              <w:t>Investigador principal</w:t>
            </w:r>
          </w:p>
        </w:tc>
        <w:tc>
          <w:tcPr>
            <w:tcW w:w="4252" w:type="dxa"/>
            <w:vAlign w:val="center"/>
            <w:hideMark/>
          </w:tcPr>
          <w:p w14:paraId="4826F1E7" w14:textId="77777777" w:rsidR="00730495" w:rsidRPr="00CB61B8" w:rsidRDefault="00730495" w:rsidP="00CB61B8">
            <w:pPr>
              <w:overflowPunct/>
              <w:spacing w:before="0" w:after="0"/>
              <w:jc w:val="left"/>
              <w:cnfStyle w:val="000000100000" w:firstRow="0" w:lastRow="0" w:firstColumn="0" w:lastColumn="0" w:oddVBand="0" w:evenVBand="0" w:oddHBand="1" w:evenHBand="0" w:firstRowFirstColumn="0" w:firstRowLastColumn="0" w:lastRowFirstColumn="0" w:lastRowLastColumn="0"/>
              <w:rPr>
                <w:color w:val="auto"/>
                <w:sz w:val="16"/>
                <w:szCs w:val="16"/>
                <w:lang w:eastAsia="es-CO"/>
              </w:rPr>
            </w:pPr>
            <w:r w:rsidRPr="00CB61B8">
              <w:rPr>
                <w:color w:val="auto"/>
                <w:sz w:val="16"/>
                <w:szCs w:val="16"/>
                <w:lang w:eastAsia="es-CO"/>
              </w:rPr>
              <w:t>El sistema debe permitir asignar varios usuarios a un determinado experimento</w:t>
            </w:r>
          </w:p>
        </w:tc>
        <w:tc>
          <w:tcPr>
            <w:tcW w:w="904" w:type="dxa"/>
            <w:vAlign w:val="center"/>
          </w:tcPr>
          <w:p w14:paraId="191B0AD4" w14:textId="77777777" w:rsidR="00730495" w:rsidRPr="00CB61B8" w:rsidRDefault="00730495" w:rsidP="00CB61B8">
            <w:pPr>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CB61B8">
              <w:rPr>
                <w:color w:val="000000"/>
                <w:sz w:val="16"/>
                <w:szCs w:val="16"/>
              </w:rPr>
              <w:t>3,5</w:t>
            </w:r>
          </w:p>
        </w:tc>
      </w:tr>
      <w:tr w:rsidR="00730495" w:rsidRPr="00CB61B8" w14:paraId="72952617" w14:textId="77777777" w:rsidTr="00662BFA">
        <w:trPr>
          <w:trHeight w:val="315"/>
          <w:jc w:val="center"/>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14:paraId="39940457" w14:textId="77777777" w:rsidR="00730495" w:rsidRPr="00CB61B8" w:rsidRDefault="00730495" w:rsidP="00CB61B8">
            <w:pPr>
              <w:overflowPunct/>
              <w:spacing w:before="0" w:after="0"/>
              <w:jc w:val="center"/>
              <w:rPr>
                <w:b w:val="0"/>
                <w:color w:val="auto"/>
                <w:sz w:val="16"/>
                <w:szCs w:val="16"/>
                <w:lang w:eastAsia="es-CO"/>
              </w:rPr>
            </w:pPr>
            <w:r w:rsidRPr="00CB61B8">
              <w:rPr>
                <w:b w:val="0"/>
                <w:color w:val="auto"/>
                <w:sz w:val="16"/>
                <w:szCs w:val="16"/>
                <w:lang w:eastAsia="es-CO"/>
              </w:rPr>
              <w:t>RF-12</w:t>
            </w:r>
          </w:p>
        </w:tc>
        <w:tc>
          <w:tcPr>
            <w:tcW w:w="1134" w:type="dxa"/>
            <w:noWrap/>
            <w:vAlign w:val="center"/>
            <w:hideMark/>
          </w:tcPr>
          <w:p w14:paraId="7E7743CF" w14:textId="77777777" w:rsidR="00730495" w:rsidRPr="00CB61B8" w:rsidRDefault="00730495"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000000"/>
                <w:sz w:val="16"/>
                <w:szCs w:val="16"/>
                <w:lang w:eastAsia="es-CO"/>
              </w:rPr>
              <w:t>Crear experimento</w:t>
            </w:r>
          </w:p>
        </w:tc>
        <w:tc>
          <w:tcPr>
            <w:tcW w:w="1276" w:type="dxa"/>
            <w:vAlign w:val="center"/>
            <w:hideMark/>
          </w:tcPr>
          <w:p w14:paraId="407163F8" w14:textId="77777777" w:rsidR="00730495" w:rsidRPr="00CB61B8" w:rsidRDefault="00730495"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auto"/>
                <w:sz w:val="16"/>
                <w:szCs w:val="16"/>
                <w:lang w:eastAsia="es-CO"/>
              </w:rPr>
            </w:pPr>
            <w:r w:rsidRPr="00CB61B8">
              <w:rPr>
                <w:color w:val="auto"/>
                <w:sz w:val="16"/>
                <w:szCs w:val="16"/>
                <w:lang w:eastAsia="es-CO"/>
              </w:rPr>
              <w:t>Investigador</w:t>
            </w:r>
          </w:p>
        </w:tc>
        <w:tc>
          <w:tcPr>
            <w:tcW w:w="4252" w:type="dxa"/>
            <w:vAlign w:val="center"/>
            <w:hideMark/>
          </w:tcPr>
          <w:p w14:paraId="59150007" w14:textId="77777777" w:rsidR="00730495" w:rsidRPr="00CB61B8" w:rsidRDefault="00730495" w:rsidP="00CB61B8">
            <w:pPr>
              <w:overflowPunct/>
              <w:spacing w:before="0" w:after="0"/>
              <w:jc w:val="left"/>
              <w:cnfStyle w:val="000000000000" w:firstRow="0" w:lastRow="0" w:firstColumn="0" w:lastColumn="0" w:oddVBand="0" w:evenVBand="0" w:oddHBand="0" w:evenHBand="0" w:firstRowFirstColumn="0" w:firstRowLastColumn="0" w:lastRowFirstColumn="0" w:lastRowLastColumn="0"/>
              <w:rPr>
                <w:color w:val="auto"/>
                <w:sz w:val="16"/>
                <w:szCs w:val="16"/>
                <w:lang w:eastAsia="es-CO"/>
              </w:rPr>
            </w:pPr>
            <w:r w:rsidRPr="00CB61B8">
              <w:rPr>
                <w:color w:val="auto"/>
                <w:sz w:val="16"/>
                <w:szCs w:val="16"/>
                <w:lang w:eastAsia="es-CO"/>
              </w:rPr>
              <w:t>El sistema debe permitir crear un experimento</w:t>
            </w:r>
          </w:p>
        </w:tc>
        <w:tc>
          <w:tcPr>
            <w:tcW w:w="904" w:type="dxa"/>
            <w:vAlign w:val="center"/>
          </w:tcPr>
          <w:p w14:paraId="15AEEBB4" w14:textId="77777777" w:rsidR="00730495" w:rsidRPr="00CB61B8" w:rsidRDefault="00730495" w:rsidP="00CB61B8">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CB61B8">
              <w:rPr>
                <w:color w:val="000000"/>
                <w:sz w:val="16"/>
                <w:szCs w:val="16"/>
              </w:rPr>
              <w:t>3,5</w:t>
            </w:r>
          </w:p>
        </w:tc>
      </w:tr>
      <w:tr w:rsidR="00730495" w:rsidRPr="00CB61B8" w14:paraId="4EBA46FC" w14:textId="77777777" w:rsidTr="00662BFA">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14:paraId="5EE3280E" w14:textId="77777777" w:rsidR="00730495" w:rsidRPr="00CB61B8" w:rsidRDefault="00730495" w:rsidP="00CB61B8">
            <w:pPr>
              <w:overflowPunct/>
              <w:spacing w:before="0" w:after="0"/>
              <w:jc w:val="center"/>
              <w:rPr>
                <w:b w:val="0"/>
                <w:color w:val="auto"/>
                <w:sz w:val="16"/>
                <w:szCs w:val="16"/>
                <w:lang w:eastAsia="es-CO"/>
              </w:rPr>
            </w:pPr>
            <w:r w:rsidRPr="00CB61B8">
              <w:rPr>
                <w:b w:val="0"/>
                <w:color w:val="auto"/>
                <w:sz w:val="16"/>
                <w:szCs w:val="16"/>
                <w:lang w:eastAsia="es-CO"/>
              </w:rPr>
              <w:t>RF-13</w:t>
            </w:r>
          </w:p>
        </w:tc>
        <w:tc>
          <w:tcPr>
            <w:tcW w:w="1134" w:type="dxa"/>
            <w:noWrap/>
            <w:vAlign w:val="center"/>
            <w:hideMark/>
          </w:tcPr>
          <w:p w14:paraId="4B8489E9" w14:textId="77777777" w:rsidR="00730495" w:rsidRPr="00CB61B8" w:rsidRDefault="00730495"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000000"/>
                <w:sz w:val="16"/>
                <w:szCs w:val="16"/>
                <w:lang w:eastAsia="es-CO"/>
              </w:rPr>
              <w:t>Editar experimento</w:t>
            </w:r>
          </w:p>
        </w:tc>
        <w:tc>
          <w:tcPr>
            <w:tcW w:w="1276" w:type="dxa"/>
            <w:vAlign w:val="center"/>
            <w:hideMark/>
          </w:tcPr>
          <w:p w14:paraId="36AB8DE8" w14:textId="77777777" w:rsidR="00730495" w:rsidRPr="00CB61B8" w:rsidRDefault="00730495"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auto"/>
                <w:sz w:val="16"/>
                <w:szCs w:val="16"/>
                <w:lang w:eastAsia="es-CO"/>
              </w:rPr>
            </w:pPr>
            <w:r w:rsidRPr="00CB61B8">
              <w:rPr>
                <w:color w:val="auto"/>
                <w:sz w:val="16"/>
                <w:szCs w:val="16"/>
                <w:lang w:eastAsia="es-CO"/>
              </w:rPr>
              <w:t>Investigador</w:t>
            </w:r>
          </w:p>
        </w:tc>
        <w:tc>
          <w:tcPr>
            <w:tcW w:w="4252" w:type="dxa"/>
            <w:vAlign w:val="center"/>
            <w:hideMark/>
          </w:tcPr>
          <w:p w14:paraId="6E6FC416" w14:textId="77777777" w:rsidR="00730495" w:rsidRPr="00CB61B8" w:rsidRDefault="00730495" w:rsidP="00CB61B8">
            <w:pPr>
              <w:overflowPunct/>
              <w:spacing w:before="0" w:after="0"/>
              <w:jc w:val="left"/>
              <w:cnfStyle w:val="000000100000" w:firstRow="0" w:lastRow="0" w:firstColumn="0" w:lastColumn="0" w:oddVBand="0" w:evenVBand="0" w:oddHBand="1" w:evenHBand="0" w:firstRowFirstColumn="0" w:firstRowLastColumn="0" w:lastRowFirstColumn="0" w:lastRowLastColumn="0"/>
              <w:rPr>
                <w:color w:val="auto"/>
                <w:sz w:val="16"/>
                <w:szCs w:val="16"/>
                <w:lang w:eastAsia="es-CO"/>
              </w:rPr>
            </w:pPr>
            <w:r w:rsidRPr="00CB61B8">
              <w:rPr>
                <w:color w:val="auto"/>
                <w:sz w:val="16"/>
                <w:szCs w:val="16"/>
                <w:lang w:eastAsia="es-CO"/>
              </w:rPr>
              <w:t>El sistema debe permitir editar un experimento</w:t>
            </w:r>
          </w:p>
        </w:tc>
        <w:tc>
          <w:tcPr>
            <w:tcW w:w="904" w:type="dxa"/>
            <w:vAlign w:val="center"/>
          </w:tcPr>
          <w:p w14:paraId="50C272C8" w14:textId="77777777" w:rsidR="00730495" w:rsidRPr="00CB61B8" w:rsidRDefault="00730495" w:rsidP="00CB61B8">
            <w:pPr>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CB61B8">
              <w:rPr>
                <w:color w:val="000000"/>
                <w:sz w:val="16"/>
                <w:szCs w:val="16"/>
              </w:rPr>
              <w:t>3</w:t>
            </w:r>
          </w:p>
        </w:tc>
      </w:tr>
      <w:tr w:rsidR="00730495" w:rsidRPr="00CB61B8" w14:paraId="1E811625" w14:textId="77777777" w:rsidTr="00662BFA">
        <w:trPr>
          <w:trHeight w:val="315"/>
          <w:jc w:val="center"/>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14:paraId="5B4213B4" w14:textId="77777777" w:rsidR="00730495" w:rsidRPr="00CB61B8" w:rsidRDefault="00730495" w:rsidP="00CB61B8">
            <w:pPr>
              <w:overflowPunct/>
              <w:spacing w:before="0" w:after="0"/>
              <w:jc w:val="center"/>
              <w:rPr>
                <w:b w:val="0"/>
                <w:color w:val="auto"/>
                <w:sz w:val="16"/>
                <w:szCs w:val="16"/>
                <w:lang w:eastAsia="es-CO"/>
              </w:rPr>
            </w:pPr>
            <w:r w:rsidRPr="00CB61B8">
              <w:rPr>
                <w:b w:val="0"/>
                <w:color w:val="auto"/>
                <w:sz w:val="16"/>
                <w:szCs w:val="16"/>
                <w:lang w:eastAsia="es-CO"/>
              </w:rPr>
              <w:t>RF-14</w:t>
            </w:r>
          </w:p>
        </w:tc>
        <w:tc>
          <w:tcPr>
            <w:tcW w:w="1134" w:type="dxa"/>
            <w:noWrap/>
            <w:vAlign w:val="center"/>
            <w:hideMark/>
          </w:tcPr>
          <w:p w14:paraId="10FAB849" w14:textId="77777777" w:rsidR="00730495" w:rsidRPr="00CB61B8" w:rsidRDefault="00730495"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000000"/>
                <w:sz w:val="16"/>
                <w:szCs w:val="16"/>
                <w:lang w:eastAsia="es-CO"/>
              </w:rPr>
              <w:t>Finalizar experimento</w:t>
            </w:r>
          </w:p>
        </w:tc>
        <w:tc>
          <w:tcPr>
            <w:tcW w:w="1276" w:type="dxa"/>
            <w:vAlign w:val="center"/>
            <w:hideMark/>
          </w:tcPr>
          <w:p w14:paraId="7D7C7E77" w14:textId="77777777" w:rsidR="00730495" w:rsidRPr="00CB61B8" w:rsidRDefault="00730495"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auto"/>
                <w:sz w:val="16"/>
                <w:szCs w:val="16"/>
                <w:lang w:eastAsia="es-CO"/>
              </w:rPr>
            </w:pPr>
            <w:r w:rsidRPr="00CB61B8">
              <w:rPr>
                <w:color w:val="auto"/>
                <w:sz w:val="16"/>
                <w:szCs w:val="16"/>
                <w:lang w:eastAsia="es-CO"/>
              </w:rPr>
              <w:t>Investigador</w:t>
            </w:r>
          </w:p>
        </w:tc>
        <w:tc>
          <w:tcPr>
            <w:tcW w:w="4252" w:type="dxa"/>
            <w:vAlign w:val="center"/>
            <w:hideMark/>
          </w:tcPr>
          <w:p w14:paraId="2C0C930B" w14:textId="77777777" w:rsidR="00730495" w:rsidRPr="00CB61B8" w:rsidRDefault="00730495" w:rsidP="00CB61B8">
            <w:pPr>
              <w:overflowPunct/>
              <w:spacing w:before="0" w:after="0"/>
              <w:jc w:val="left"/>
              <w:cnfStyle w:val="000000000000" w:firstRow="0" w:lastRow="0" w:firstColumn="0" w:lastColumn="0" w:oddVBand="0" w:evenVBand="0" w:oddHBand="0" w:evenHBand="0" w:firstRowFirstColumn="0" w:firstRowLastColumn="0" w:lastRowFirstColumn="0" w:lastRowLastColumn="0"/>
              <w:rPr>
                <w:color w:val="auto"/>
                <w:sz w:val="16"/>
                <w:szCs w:val="16"/>
                <w:lang w:eastAsia="es-CO"/>
              </w:rPr>
            </w:pPr>
            <w:r w:rsidRPr="00CB61B8">
              <w:rPr>
                <w:color w:val="auto"/>
                <w:sz w:val="16"/>
                <w:szCs w:val="16"/>
                <w:lang w:eastAsia="es-CO"/>
              </w:rPr>
              <w:t>El sistema debe permitir finalizar un experimento, tendrá cuatro estados de finalización: cancelado y finalizado.</w:t>
            </w:r>
          </w:p>
        </w:tc>
        <w:tc>
          <w:tcPr>
            <w:tcW w:w="904" w:type="dxa"/>
            <w:vAlign w:val="center"/>
          </w:tcPr>
          <w:p w14:paraId="7971D18D" w14:textId="77777777" w:rsidR="00730495" w:rsidRPr="00CB61B8" w:rsidRDefault="00730495" w:rsidP="00CB61B8">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CB61B8">
              <w:rPr>
                <w:color w:val="000000"/>
                <w:sz w:val="16"/>
                <w:szCs w:val="16"/>
              </w:rPr>
              <w:t>3,5</w:t>
            </w:r>
          </w:p>
        </w:tc>
      </w:tr>
      <w:tr w:rsidR="00730495" w:rsidRPr="00CB61B8" w14:paraId="72ECD69C" w14:textId="77777777" w:rsidTr="00662BFA">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14:paraId="593B5019" w14:textId="77777777" w:rsidR="00730495" w:rsidRPr="00CB61B8" w:rsidRDefault="00730495" w:rsidP="00CB61B8">
            <w:pPr>
              <w:overflowPunct/>
              <w:spacing w:before="0" w:after="0"/>
              <w:jc w:val="center"/>
              <w:rPr>
                <w:b w:val="0"/>
                <w:color w:val="auto"/>
                <w:sz w:val="16"/>
                <w:szCs w:val="16"/>
                <w:lang w:eastAsia="es-CO"/>
              </w:rPr>
            </w:pPr>
            <w:r w:rsidRPr="00CB61B8">
              <w:rPr>
                <w:b w:val="0"/>
                <w:color w:val="auto"/>
                <w:sz w:val="16"/>
                <w:szCs w:val="16"/>
                <w:lang w:eastAsia="es-CO"/>
              </w:rPr>
              <w:t>RF-15</w:t>
            </w:r>
          </w:p>
        </w:tc>
        <w:tc>
          <w:tcPr>
            <w:tcW w:w="1134" w:type="dxa"/>
            <w:noWrap/>
            <w:vAlign w:val="center"/>
            <w:hideMark/>
          </w:tcPr>
          <w:p w14:paraId="537CB3EF" w14:textId="77777777" w:rsidR="00730495" w:rsidRPr="00CB61B8" w:rsidRDefault="00730495"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000000"/>
                <w:sz w:val="16"/>
                <w:szCs w:val="16"/>
                <w:lang w:eastAsia="es-CO"/>
              </w:rPr>
              <w:t>Seleccionar equipo</w:t>
            </w:r>
          </w:p>
        </w:tc>
        <w:tc>
          <w:tcPr>
            <w:tcW w:w="1276" w:type="dxa"/>
            <w:vAlign w:val="center"/>
            <w:hideMark/>
          </w:tcPr>
          <w:p w14:paraId="720FC465" w14:textId="77777777" w:rsidR="00730495" w:rsidRPr="00CB61B8" w:rsidRDefault="00730495"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auto"/>
                <w:sz w:val="16"/>
                <w:szCs w:val="16"/>
                <w:lang w:eastAsia="es-CO"/>
              </w:rPr>
            </w:pPr>
            <w:r w:rsidRPr="00CB61B8">
              <w:rPr>
                <w:color w:val="auto"/>
                <w:sz w:val="16"/>
                <w:szCs w:val="16"/>
                <w:lang w:eastAsia="es-CO"/>
              </w:rPr>
              <w:t>Investigador</w:t>
            </w:r>
          </w:p>
        </w:tc>
        <w:tc>
          <w:tcPr>
            <w:tcW w:w="4252" w:type="dxa"/>
            <w:vAlign w:val="center"/>
            <w:hideMark/>
          </w:tcPr>
          <w:p w14:paraId="61EE3819" w14:textId="77777777" w:rsidR="00730495" w:rsidRPr="00CB61B8" w:rsidRDefault="00730495" w:rsidP="00CB61B8">
            <w:pPr>
              <w:overflowPunct/>
              <w:spacing w:before="0" w:after="0"/>
              <w:jc w:val="left"/>
              <w:cnfStyle w:val="000000100000" w:firstRow="0" w:lastRow="0" w:firstColumn="0" w:lastColumn="0" w:oddVBand="0" w:evenVBand="0" w:oddHBand="1" w:evenHBand="0" w:firstRowFirstColumn="0" w:firstRowLastColumn="0" w:lastRowFirstColumn="0" w:lastRowLastColumn="0"/>
              <w:rPr>
                <w:color w:val="auto"/>
                <w:sz w:val="16"/>
                <w:szCs w:val="16"/>
                <w:lang w:eastAsia="es-CO"/>
              </w:rPr>
            </w:pPr>
            <w:r w:rsidRPr="00CB61B8">
              <w:rPr>
                <w:color w:val="auto"/>
                <w:sz w:val="16"/>
                <w:szCs w:val="16"/>
                <w:lang w:eastAsia="es-CO"/>
              </w:rPr>
              <w:t>El sistema debe permitir seleccionar el potenciostato con el cual se quiere conectar el dispositivo móvil</w:t>
            </w:r>
          </w:p>
        </w:tc>
        <w:tc>
          <w:tcPr>
            <w:tcW w:w="904" w:type="dxa"/>
            <w:vAlign w:val="center"/>
          </w:tcPr>
          <w:p w14:paraId="0AEAF605" w14:textId="77777777" w:rsidR="00730495" w:rsidRPr="00CB61B8" w:rsidRDefault="00730495" w:rsidP="00CB61B8">
            <w:pPr>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CB61B8">
              <w:rPr>
                <w:color w:val="000000"/>
                <w:sz w:val="16"/>
                <w:szCs w:val="16"/>
              </w:rPr>
              <w:t>3,5</w:t>
            </w:r>
          </w:p>
        </w:tc>
      </w:tr>
      <w:tr w:rsidR="00730495" w:rsidRPr="00CB61B8" w14:paraId="36CA8757" w14:textId="77777777" w:rsidTr="00662BFA">
        <w:trPr>
          <w:trHeight w:val="315"/>
          <w:jc w:val="center"/>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14:paraId="02F212BD" w14:textId="77777777" w:rsidR="00730495" w:rsidRPr="00CB61B8" w:rsidRDefault="00730495" w:rsidP="00CB61B8">
            <w:pPr>
              <w:overflowPunct/>
              <w:spacing w:before="0" w:after="0"/>
              <w:jc w:val="center"/>
              <w:rPr>
                <w:b w:val="0"/>
                <w:color w:val="auto"/>
                <w:sz w:val="16"/>
                <w:szCs w:val="16"/>
                <w:lang w:eastAsia="es-CO"/>
              </w:rPr>
            </w:pPr>
            <w:r w:rsidRPr="00CB61B8">
              <w:rPr>
                <w:b w:val="0"/>
                <w:color w:val="auto"/>
                <w:sz w:val="16"/>
                <w:szCs w:val="16"/>
                <w:lang w:eastAsia="es-CO"/>
              </w:rPr>
              <w:t>RF-16</w:t>
            </w:r>
          </w:p>
        </w:tc>
        <w:tc>
          <w:tcPr>
            <w:tcW w:w="1134" w:type="dxa"/>
            <w:noWrap/>
            <w:vAlign w:val="center"/>
            <w:hideMark/>
          </w:tcPr>
          <w:p w14:paraId="1BC59E13" w14:textId="77777777" w:rsidR="00730495" w:rsidRPr="00CB61B8" w:rsidRDefault="00730495"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000000"/>
                <w:sz w:val="16"/>
                <w:szCs w:val="16"/>
                <w:lang w:eastAsia="es-CO"/>
              </w:rPr>
              <w:t>Conectar equipo</w:t>
            </w:r>
            <w:r w:rsidRPr="00CB61B8">
              <w:rPr>
                <w:rStyle w:val="Refdenotaalpie"/>
                <w:color w:val="000000"/>
                <w:sz w:val="16"/>
                <w:szCs w:val="16"/>
                <w:lang w:eastAsia="es-CO"/>
              </w:rPr>
              <w:footnoteReference w:id="16"/>
            </w:r>
          </w:p>
        </w:tc>
        <w:tc>
          <w:tcPr>
            <w:tcW w:w="1276" w:type="dxa"/>
            <w:vAlign w:val="center"/>
            <w:hideMark/>
          </w:tcPr>
          <w:p w14:paraId="074E0857" w14:textId="77777777" w:rsidR="00730495" w:rsidRPr="00CB61B8" w:rsidRDefault="00730495"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auto"/>
                <w:sz w:val="16"/>
                <w:szCs w:val="16"/>
                <w:lang w:eastAsia="es-CO"/>
              </w:rPr>
            </w:pPr>
            <w:r w:rsidRPr="00CB61B8">
              <w:rPr>
                <w:color w:val="auto"/>
                <w:sz w:val="16"/>
                <w:szCs w:val="16"/>
                <w:lang w:eastAsia="es-CO"/>
              </w:rPr>
              <w:t>Investigador</w:t>
            </w:r>
          </w:p>
        </w:tc>
        <w:tc>
          <w:tcPr>
            <w:tcW w:w="4252" w:type="dxa"/>
            <w:vAlign w:val="center"/>
            <w:hideMark/>
          </w:tcPr>
          <w:p w14:paraId="57A29605" w14:textId="77777777" w:rsidR="00730495" w:rsidRPr="00CB61B8" w:rsidRDefault="00730495" w:rsidP="00CB61B8">
            <w:pPr>
              <w:overflowPunct/>
              <w:spacing w:before="0" w:after="0"/>
              <w:jc w:val="left"/>
              <w:cnfStyle w:val="000000000000" w:firstRow="0" w:lastRow="0" w:firstColumn="0" w:lastColumn="0" w:oddVBand="0" w:evenVBand="0" w:oddHBand="0" w:evenHBand="0" w:firstRowFirstColumn="0" w:firstRowLastColumn="0" w:lastRowFirstColumn="0" w:lastRowLastColumn="0"/>
              <w:rPr>
                <w:color w:val="auto"/>
                <w:sz w:val="16"/>
                <w:szCs w:val="16"/>
                <w:lang w:eastAsia="es-CO"/>
              </w:rPr>
            </w:pPr>
            <w:r w:rsidRPr="00CB61B8">
              <w:rPr>
                <w:color w:val="auto"/>
                <w:sz w:val="16"/>
                <w:szCs w:val="16"/>
                <w:lang w:eastAsia="es-CO"/>
              </w:rPr>
              <w:t>El sistema debe permitir conectar el dispositivo móvil con el potenciostato por medio de bluetooth.</w:t>
            </w:r>
          </w:p>
        </w:tc>
        <w:tc>
          <w:tcPr>
            <w:tcW w:w="904" w:type="dxa"/>
            <w:vAlign w:val="center"/>
          </w:tcPr>
          <w:p w14:paraId="1362224C" w14:textId="77777777" w:rsidR="00730495" w:rsidRPr="00CB61B8" w:rsidRDefault="00730495" w:rsidP="00CB61B8">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CB61B8">
              <w:rPr>
                <w:color w:val="000000"/>
                <w:sz w:val="16"/>
                <w:szCs w:val="16"/>
              </w:rPr>
              <w:t>5</w:t>
            </w:r>
          </w:p>
        </w:tc>
      </w:tr>
      <w:tr w:rsidR="00730495" w:rsidRPr="00CB61B8" w14:paraId="14FAE145" w14:textId="77777777" w:rsidTr="00662BFA">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14:paraId="12B6E442" w14:textId="77777777" w:rsidR="00730495" w:rsidRPr="00CB61B8" w:rsidRDefault="00730495" w:rsidP="00CB61B8">
            <w:pPr>
              <w:overflowPunct/>
              <w:spacing w:before="0" w:after="0"/>
              <w:jc w:val="center"/>
              <w:rPr>
                <w:b w:val="0"/>
                <w:color w:val="auto"/>
                <w:sz w:val="16"/>
                <w:szCs w:val="16"/>
                <w:lang w:eastAsia="es-CO"/>
              </w:rPr>
            </w:pPr>
            <w:r w:rsidRPr="00CB61B8">
              <w:rPr>
                <w:b w:val="0"/>
                <w:color w:val="auto"/>
                <w:sz w:val="16"/>
                <w:szCs w:val="16"/>
                <w:lang w:eastAsia="es-CO"/>
              </w:rPr>
              <w:t>RF-17</w:t>
            </w:r>
          </w:p>
        </w:tc>
        <w:tc>
          <w:tcPr>
            <w:tcW w:w="1134" w:type="dxa"/>
            <w:noWrap/>
            <w:vAlign w:val="center"/>
            <w:hideMark/>
          </w:tcPr>
          <w:p w14:paraId="0D5F6EAD" w14:textId="77777777" w:rsidR="00730495" w:rsidRPr="00CB61B8" w:rsidRDefault="00730495"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000000"/>
                <w:sz w:val="16"/>
                <w:szCs w:val="16"/>
                <w:lang w:eastAsia="es-CO"/>
              </w:rPr>
              <w:t>Desconectar equipo</w:t>
            </w:r>
            <w:r w:rsidRPr="00CB61B8">
              <w:rPr>
                <w:rStyle w:val="Refdenotaalpie"/>
                <w:color w:val="000000"/>
                <w:sz w:val="16"/>
                <w:szCs w:val="16"/>
                <w:lang w:eastAsia="es-CO"/>
              </w:rPr>
              <w:footnoteReference w:id="17"/>
            </w:r>
          </w:p>
        </w:tc>
        <w:tc>
          <w:tcPr>
            <w:tcW w:w="1276" w:type="dxa"/>
            <w:vAlign w:val="center"/>
            <w:hideMark/>
          </w:tcPr>
          <w:p w14:paraId="2125AD41" w14:textId="77777777" w:rsidR="00730495" w:rsidRPr="00CB61B8" w:rsidRDefault="00730495"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auto"/>
                <w:sz w:val="16"/>
                <w:szCs w:val="16"/>
                <w:lang w:eastAsia="es-CO"/>
              </w:rPr>
            </w:pPr>
            <w:r w:rsidRPr="00CB61B8">
              <w:rPr>
                <w:color w:val="auto"/>
                <w:sz w:val="16"/>
                <w:szCs w:val="16"/>
                <w:lang w:eastAsia="es-CO"/>
              </w:rPr>
              <w:t>Investigador</w:t>
            </w:r>
          </w:p>
        </w:tc>
        <w:tc>
          <w:tcPr>
            <w:tcW w:w="4252" w:type="dxa"/>
            <w:vAlign w:val="center"/>
            <w:hideMark/>
          </w:tcPr>
          <w:p w14:paraId="3D745840" w14:textId="77777777" w:rsidR="00730495" w:rsidRPr="00CB61B8" w:rsidRDefault="00730495" w:rsidP="00CB61B8">
            <w:pPr>
              <w:overflowPunct/>
              <w:spacing w:before="0" w:after="0"/>
              <w:jc w:val="left"/>
              <w:cnfStyle w:val="000000100000" w:firstRow="0" w:lastRow="0" w:firstColumn="0" w:lastColumn="0" w:oddVBand="0" w:evenVBand="0" w:oddHBand="1" w:evenHBand="0" w:firstRowFirstColumn="0" w:firstRowLastColumn="0" w:lastRowFirstColumn="0" w:lastRowLastColumn="0"/>
              <w:rPr>
                <w:color w:val="auto"/>
                <w:sz w:val="16"/>
                <w:szCs w:val="16"/>
                <w:lang w:eastAsia="es-CO"/>
              </w:rPr>
            </w:pPr>
            <w:r w:rsidRPr="00CB61B8">
              <w:rPr>
                <w:color w:val="auto"/>
                <w:sz w:val="16"/>
                <w:szCs w:val="16"/>
                <w:lang w:eastAsia="es-CO"/>
              </w:rPr>
              <w:t>El sistema debe permitir desconectar el dispositivo móvil con el potenciostato por medio de bluetooth.</w:t>
            </w:r>
          </w:p>
        </w:tc>
        <w:tc>
          <w:tcPr>
            <w:tcW w:w="904" w:type="dxa"/>
            <w:vAlign w:val="center"/>
          </w:tcPr>
          <w:p w14:paraId="336A6D96" w14:textId="77777777" w:rsidR="00730495" w:rsidRPr="00CB61B8" w:rsidRDefault="00730495" w:rsidP="00CB61B8">
            <w:pPr>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CB61B8">
              <w:rPr>
                <w:color w:val="000000"/>
                <w:sz w:val="16"/>
                <w:szCs w:val="16"/>
              </w:rPr>
              <w:t>5</w:t>
            </w:r>
          </w:p>
        </w:tc>
      </w:tr>
      <w:tr w:rsidR="00730495" w:rsidRPr="00CB61B8" w14:paraId="288BD692" w14:textId="77777777" w:rsidTr="00662BFA">
        <w:trPr>
          <w:trHeight w:val="315"/>
          <w:jc w:val="center"/>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14:paraId="77A0DC5E" w14:textId="77777777" w:rsidR="00730495" w:rsidRPr="00CB61B8" w:rsidRDefault="00730495" w:rsidP="00CB61B8">
            <w:pPr>
              <w:overflowPunct/>
              <w:spacing w:before="0" w:after="0"/>
              <w:jc w:val="center"/>
              <w:rPr>
                <w:b w:val="0"/>
                <w:color w:val="auto"/>
                <w:sz w:val="16"/>
                <w:szCs w:val="16"/>
                <w:lang w:eastAsia="es-CO"/>
              </w:rPr>
            </w:pPr>
            <w:r w:rsidRPr="00CB61B8">
              <w:rPr>
                <w:b w:val="0"/>
                <w:color w:val="auto"/>
                <w:sz w:val="16"/>
                <w:szCs w:val="16"/>
                <w:lang w:eastAsia="es-CO"/>
              </w:rPr>
              <w:t>RF-18</w:t>
            </w:r>
          </w:p>
        </w:tc>
        <w:tc>
          <w:tcPr>
            <w:tcW w:w="1134" w:type="dxa"/>
            <w:noWrap/>
            <w:vAlign w:val="center"/>
            <w:hideMark/>
          </w:tcPr>
          <w:p w14:paraId="71330D36" w14:textId="77777777" w:rsidR="00730495" w:rsidRPr="00CB61B8" w:rsidRDefault="00730495"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000000"/>
                <w:sz w:val="16"/>
                <w:szCs w:val="16"/>
                <w:lang w:eastAsia="es-CO"/>
              </w:rPr>
              <w:t>Asignar un equipo</w:t>
            </w:r>
          </w:p>
        </w:tc>
        <w:tc>
          <w:tcPr>
            <w:tcW w:w="1276" w:type="dxa"/>
            <w:vAlign w:val="center"/>
            <w:hideMark/>
          </w:tcPr>
          <w:p w14:paraId="4E8ED59D" w14:textId="77777777" w:rsidR="00730495" w:rsidRPr="00CB61B8" w:rsidRDefault="00730495"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auto"/>
                <w:sz w:val="16"/>
                <w:szCs w:val="16"/>
                <w:lang w:eastAsia="es-CO"/>
              </w:rPr>
            </w:pPr>
            <w:r w:rsidRPr="00CB61B8">
              <w:rPr>
                <w:color w:val="auto"/>
                <w:sz w:val="16"/>
                <w:szCs w:val="16"/>
                <w:lang w:eastAsia="es-CO"/>
              </w:rPr>
              <w:t>Investigador</w:t>
            </w:r>
          </w:p>
        </w:tc>
        <w:tc>
          <w:tcPr>
            <w:tcW w:w="4252" w:type="dxa"/>
            <w:vAlign w:val="center"/>
            <w:hideMark/>
          </w:tcPr>
          <w:p w14:paraId="58A5D1C2" w14:textId="77777777" w:rsidR="00730495" w:rsidRPr="00CB61B8" w:rsidRDefault="00730495" w:rsidP="00CB61B8">
            <w:pPr>
              <w:overflowPunct/>
              <w:spacing w:before="0" w:after="0"/>
              <w:jc w:val="left"/>
              <w:cnfStyle w:val="000000000000" w:firstRow="0" w:lastRow="0" w:firstColumn="0" w:lastColumn="0" w:oddVBand="0" w:evenVBand="0" w:oddHBand="0" w:evenHBand="0" w:firstRowFirstColumn="0" w:firstRowLastColumn="0" w:lastRowFirstColumn="0" w:lastRowLastColumn="0"/>
              <w:rPr>
                <w:color w:val="auto"/>
                <w:sz w:val="16"/>
                <w:szCs w:val="16"/>
                <w:lang w:eastAsia="es-CO"/>
              </w:rPr>
            </w:pPr>
            <w:r w:rsidRPr="00CB61B8">
              <w:rPr>
                <w:color w:val="auto"/>
                <w:sz w:val="16"/>
                <w:szCs w:val="16"/>
                <w:lang w:eastAsia="es-CO"/>
              </w:rPr>
              <w:t>El sistema debe permitir asignar un potenciostato previamente conectado a una iteración.</w:t>
            </w:r>
          </w:p>
        </w:tc>
        <w:tc>
          <w:tcPr>
            <w:tcW w:w="904" w:type="dxa"/>
            <w:vAlign w:val="center"/>
          </w:tcPr>
          <w:p w14:paraId="6C6CE4A1" w14:textId="77777777" w:rsidR="00730495" w:rsidRPr="00CB61B8" w:rsidRDefault="00730495" w:rsidP="00CB61B8">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CB61B8">
              <w:rPr>
                <w:color w:val="000000"/>
                <w:sz w:val="16"/>
                <w:szCs w:val="16"/>
              </w:rPr>
              <w:t>3,5</w:t>
            </w:r>
          </w:p>
        </w:tc>
      </w:tr>
      <w:tr w:rsidR="00730495" w:rsidRPr="00CB61B8" w14:paraId="06134259" w14:textId="77777777" w:rsidTr="00662BFA">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14:paraId="17B3700A" w14:textId="77777777" w:rsidR="00730495" w:rsidRPr="00CB61B8" w:rsidRDefault="00730495" w:rsidP="00CB61B8">
            <w:pPr>
              <w:overflowPunct/>
              <w:spacing w:before="0" w:after="0"/>
              <w:jc w:val="center"/>
              <w:rPr>
                <w:b w:val="0"/>
                <w:color w:val="auto"/>
                <w:sz w:val="16"/>
                <w:szCs w:val="16"/>
                <w:lang w:eastAsia="es-CO"/>
              </w:rPr>
            </w:pPr>
            <w:r w:rsidRPr="00CB61B8">
              <w:rPr>
                <w:b w:val="0"/>
                <w:color w:val="auto"/>
                <w:sz w:val="16"/>
                <w:szCs w:val="16"/>
                <w:lang w:eastAsia="es-CO"/>
              </w:rPr>
              <w:t>RF-19</w:t>
            </w:r>
          </w:p>
        </w:tc>
        <w:tc>
          <w:tcPr>
            <w:tcW w:w="1134" w:type="dxa"/>
            <w:noWrap/>
            <w:vAlign w:val="center"/>
            <w:hideMark/>
          </w:tcPr>
          <w:p w14:paraId="59DDF0AB" w14:textId="77777777" w:rsidR="00730495" w:rsidRPr="00CB61B8" w:rsidRDefault="00730495"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000000"/>
                <w:sz w:val="16"/>
                <w:szCs w:val="16"/>
                <w:lang w:eastAsia="es-CO"/>
              </w:rPr>
              <w:t>Desasignar un equipo</w:t>
            </w:r>
          </w:p>
        </w:tc>
        <w:tc>
          <w:tcPr>
            <w:tcW w:w="1276" w:type="dxa"/>
            <w:vAlign w:val="center"/>
            <w:hideMark/>
          </w:tcPr>
          <w:p w14:paraId="3266C370" w14:textId="77777777" w:rsidR="00730495" w:rsidRPr="00CB61B8" w:rsidRDefault="00730495"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auto"/>
                <w:sz w:val="16"/>
                <w:szCs w:val="16"/>
                <w:lang w:eastAsia="es-CO"/>
              </w:rPr>
            </w:pPr>
            <w:r w:rsidRPr="00CB61B8">
              <w:rPr>
                <w:color w:val="auto"/>
                <w:sz w:val="16"/>
                <w:szCs w:val="16"/>
                <w:lang w:eastAsia="es-CO"/>
              </w:rPr>
              <w:t>Investigador</w:t>
            </w:r>
          </w:p>
        </w:tc>
        <w:tc>
          <w:tcPr>
            <w:tcW w:w="4252" w:type="dxa"/>
            <w:vAlign w:val="center"/>
            <w:hideMark/>
          </w:tcPr>
          <w:p w14:paraId="2B646812" w14:textId="77777777" w:rsidR="00730495" w:rsidRPr="00CB61B8" w:rsidRDefault="00730495" w:rsidP="00CB61B8">
            <w:pPr>
              <w:overflowPunct/>
              <w:spacing w:before="0" w:after="0"/>
              <w:jc w:val="left"/>
              <w:cnfStyle w:val="000000100000" w:firstRow="0" w:lastRow="0" w:firstColumn="0" w:lastColumn="0" w:oddVBand="0" w:evenVBand="0" w:oddHBand="1" w:evenHBand="0" w:firstRowFirstColumn="0" w:firstRowLastColumn="0" w:lastRowFirstColumn="0" w:lastRowLastColumn="0"/>
              <w:rPr>
                <w:color w:val="auto"/>
                <w:sz w:val="16"/>
                <w:szCs w:val="16"/>
                <w:lang w:eastAsia="es-CO"/>
              </w:rPr>
            </w:pPr>
            <w:r w:rsidRPr="00CB61B8">
              <w:rPr>
                <w:color w:val="auto"/>
                <w:sz w:val="16"/>
                <w:szCs w:val="16"/>
                <w:lang w:eastAsia="es-CO"/>
              </w:rPr>
              <w:t>El sistema debe permitir desasignar un potenciostato previamente conectado a una iteración.</w:t>
            </w:r>
          </w:p>
        </w:tc>
        <w:tc>
          <w:tcPr>
            <w:tcW w:w="904" w:type="dxa"/>
            <w:vAlign w:val="center"/>
          </w:tcPr>
          <w:p w14:paraId="45F93FD9" w14:textId="77777777" w:rsidR="00730495" w:rsidRPr="00CB61B8" w:rsidRDefault="00730495" w:rsidP="00CB61B8">
            <w:pPr>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CB61B8">
              <w:rPr>
                <w:color w:val="000000"/>
                <w:sz w:val="16"/>
                <w:szCs w:val="16"/>
              </w:rPr>
              <w:t>3,5</w:t>
            </w:r>
          </w:p>
        </w:tc>
      </w:tr>
      <w:tr w:rsidR="00730495" w:rsidRPr="00CB61B8" w14:paraId="6B26F36E" w14:textId="77777777" w:rsidTr="00662BFA">
        <w:trPr>
          <w:trHeight w:val="315"/>
          <w:jc w:val="center"/>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14:paraId="2BE513FE" w14:textId="77777777" w:rsidR="00730495" w:rsidRPr="00CB61B8" w:rsidRDefault="00730495" w:rsidP="00CB61B8">
            <w:pPr>
              <w:overflowPunct/>
              <w:spacing w:before="0" w:after="0"/>
              <w:jc w:val="center"/>
              <w:rPr>
                <w:b w:val="0"/>
                <w:color w:val="auto"/>
                <w:sz w:val="16"/>
                <w:szCs w:val="16"/>
                <w:lang w:eastAsia="es-CO"/>
              </w:rPr>
            </w:pPr>
            <w:r w:rsidRPr="00CB61B8">
              <w:rPr>
                <w:b w:val="0"/>
                <w:color w:val="auto"/>
                <w:sz w:val="16"/>
                <w:szCs w:val="16"/>
                <w:lang w:eastAsia="es-CO"/>
              </w:rPr>
              <w:t>RF-20</w:t>
            </w:r>
          </w:p>
        </w:tc>
        <w:tc>
          <w:tcPr>
            <w:tcW w:w="1134" w:type="dxa"/>
            <w:noWrap/>
            <w:vAlign w:val="center"/>
            <w:hideMark/>
          </w:tcPr>
          <w:p w14:paraId="0E3CD1F1" w14:textId="77777777" w:rsidR="00730495" w:rsidRPr="00CB61B8" w:rsidRDefault="00730495"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000000"/>
                <w:sz w:val="16"/>
                <w:szCs w:val="16"/>
                <w:lang w:eastAsia="es-CO"/>
              </w:rPr>
              <w:t>Crear una iteración</w:t>
            </w:r>
          </w:p>
        </w:tc>
        <w:tc>
          <w:tcPr>
            <w:tcW w:w="1276" w:type="dxa"/>
            <w:vAlign w:val="center"/>
            <w:hideMark/>
          </w:tcPr>
          <w:p w14:paraId="4E4EB5C9" w14:textId="77777777" w:rsidR="00730495" w:rsidRPr="00CB61B8" w:rsidRDefault="00730495"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auto"/>
                <w:sz w:val="16"/>
                <w:szCs w:val="16"/>
                <w:lang w:eastAsia="es-CO"/>
              </w:rPr>
            </w:pPr>
            <w:r w:rsidRPr="00CB61B8">
              <w:rPr>
                <w:color w:val="auto"/>
                <w:sz w:val="16"/>
                <w:szCs w:val="16"/>
                <w:lang w:eastAsia="es-CO"/>
              </w:rPr>
              <w:t>Investigador</w:t>
            </w:r>
          </w:p>
        </w:tc>
        <w:tc>
          <w:tcPr>
            <w:tcW w:w="4252" w:type="dxa"/>
            <w:vAlign w:val="center"/>
            <w:hideMark/>
          </w:tcPr>
          <w:p w14:paraId="3CA0B271" w14:textId="77777777" w:rsidR="00730495" w:rsidRPr="00CB61B8" w:rsidRDefault="00730495" w:rsidP="00CB61B8">
            <w:pPr>
              <w:overflowPunct/>
              <w:spacing w:before="0" w:after="0"/>
              <w:jc w:val="left"/>
              <w:cnfStyle w:val="000000000000" w:firstRow="0" w:lastRow="0" w:firstColumn="0" w:lastColumn="0" w:oddVBand="0" w:evenVBand="0" w:oddHBand="0" w:evenHBand="0" w:firstRowFirstColumn="0" w:firstRowLastColumn="0" w:lastRowFirstColumn="0" w:lastRowLastColumn="0"/>
              <w:rPr>
                <w:color w:val="auto"/>
                <w:sz w:val="16"/>
                <w:szCs w:val="16"/>
                <w:lang w:eastAsia="es-CO"/>
              </w:rPr>
            </w:pPr>
            <w:r w:rsidRPr="00CB61B8">
              <w:rPr>
                <w:color w:val="auto"/>
                <w:sz w:val="16"/>
                <w:szCs w:val="16"/>
                <w:lang w:eastAsia="es-CO"/>
              </w:rPr>
              <w:t>El sistema debe permitir crear una iteración.</w:t>
            </w:r>
          </w:p>
        </w:tc>
        <w:tc>
          <w:tcPr>
            <w:tcW w:w="904" w:type="dxa"/>
            <w:vAlign w:val="center"/>
          </w:tcPr>
          <w:p w14:paraId="7BEA6B65" w14:textId="77777777" w:rsidR="00730495" w:rsidRPr="00CB61B8" w:rsidRDefault="00730495" w:rsidP="00CB61B8">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CB61B8">
              <w:rPr>
                <w:color w:val="000000"/>
                <w:sz w:val="16"/>
                <w:szCs w:val="16"/>
              </w:rPr>
              <w:t>3,5</w:t>
            </w:r>
          </w:p>
        </w:tc>
      </w:tr>
      <w:tr w:rsidR="00730495" w:rsidRPr="00CB61B8" w14:paraId="18EDC6FC" w14:textId="77777777" w:rsidTr="00662BFA">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14:paraId="5055B8F9" w14:textId="77777777" w:rsidR="00730495" w:rsidRPr="00CB61B8" w:rsidRDefault="00730495" w:rsidP="00CB61B8">
            <w:pPr>
              <w:overflowPunct/>
              <w:spacing w:before="0" w:after="0"/>
              <w:jc w:val="center"/>
              <w:rPr>
                <w:b w:val="0"/>
                <w:color w:val="auto"/>
                <w:sz w:val="16"/>
                <w:szCs w:val="16"/>
                <w:lang w:eastAsia="es-CO"/>
              </w:rPr>
            </w:pPr>
            <w:r w:rsidRPr="00CB61B8">
              <w:rPr>
                <w:b w:val="0"/>
                <w:color w:val="auto"/>
                <w:sz w:val="16"/>
                <w:szCs w:val="16"/>
                <w:lang w:eastAsia="es-CO"/>
              </w:rPr>
              <w:t>RF-21</w:t>
            </w:r>
          </w:p>
        </w:tc>
        <w:tc>
          <w:tcPr>
            <w:tcW w:w="1134" w:type="dxa"/>
            <w:noWrap/>
            <w:vAlign w:val="center"/>
            <w:hideMark/>
          </w:tcPr>
          <w:p w14:paraId="03A60599" w14:textId="77777777" w:rsidR="00730495" w:rsidRPr="00CB61B8" w:rsidRDefault="00730495"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000000"/>
                <w:sz w:val="16"/>
                <w:szCs w:val="16"/>
                <w:lang w:eastAsia="es-CO"/>
              </w:rPr>
              <w:t>Copiar una iteración</w:t>
            </w:r>
          </w:p>
        </w:tc>
        <w:tc>
          <w:tcPr>
            <w:tcW w:w="1276" w:type="dxa"/>
            <w:vAlign w:val="center"/>
            <w:hideMark/>
          </w:tcPr>
          <w:p w14:paraId="13316998" w14:textId="77777777" w:rsidR="00730495" w:rsidRPr="00CB61B8" w:rsidRDefault="00730495"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auto"/>
                <w:sz w:val="16"/>
                <w:szCs w:val="16"/>
                <w:lang w:eastAsia="es-CO"/>
              </w:rPr>
            </w:pPr>
            <w:r w:rsidRPr="00CB61B8">
              <w:rPr>
                <w:color w:val="auto"/>
                <w:sz w:val="16"/>
                <w:szCs w:val="16"/>
                <w:lang w:eastAsia="es-CO"/>
              </w:rPr>
              <w:t>Investigador</w:t>
            </w:r>
          </w:p>
        </w:tc>
        <w:tc>
          <w:tcPr>
            <w:tcW w:w="4252" w:type="dxa"/>
            <w:vAlign w:val="center"/>
            <w:hideMark/>
          </w:tcPr>
          <w:p w14:paraId="69ACA9BC" w14:textId="77777777" w:rsidR="00730495" w:rsidRPr="00CB61B8" w:rsidRDefault="00730495" w:rsidP="00CB61B8">
            <w:pPr>
              <w:overflowPunct/>
              <w:spacing w:before="0" w:after="0"/>
              <w:jc w:val="left"/>
              <w:cnfStyle w:val="000000100000" w:firstRow="0" w:lastRow="0" w:firstColumn="0" w:lastColumn="0" w:oddVBand="0" w:evenVBand="0" w:oddHBand="1" w:evenHBand="0" w:firstRowFirstColumn="0" w:firstRowLastColumn="0" w:lastRowFirstColumn="0" w:lastRowLastColumn="0"/>
              <w:rPr>
                <w:color w:val="auto"/>
                <w:sz w:val="16"/>
                <w:szCs w:val="16"/>
                <w:lang w:eastAsia="es-CO"/>
              </w:rPr>
            </w:pPr>
            <w:r w:rsidRPr="00CB61B8">
              <w:rPr>
                <w:color w:val="auto"/>
                <w:sz w:val="16"/>
                <w:szCs w:val="16"/>
                <w:lang w:eastAsia="es-CO"/>
              </w:rPr>
              <w:t>El sistema debe permitir clonar una iteración.</w:t>
            </w:r>
          </w:p>
        </w:tc>
        <w:tc>
          <w:tcPr>
            <w:tcW w:w="904" w:type="dxa"/>
            <w:vAlign w:val="center"/>
          </w:tcPr>
          <w:p w14:paraId="1FF87002" w14:textId="77777777" w:rsidR="00730495" w:rsidRPr="00CB61B8" w:rsidRDefault="00730495" w:rsidP="00CB61B8">
            <w:pPr>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CB61B8">
              <w:rPr>
                <w:color w:val="000000"/>
                <w:sz w:val="16"/>
                <w:szCs w:val="16"/>
              </w:rPr>
              <w:t>2,5</w:t>
            </w:r>
          </w:p>
        </w:tc>
      </w:tr>
      <w:tr w:rsidR="00730495" w:rsidRPr="00CB61B8" w14:paraId="6127FC8E" w14:textId="77777777" w:rsidTr="00662BFA">
        <w:trPr>
          <w:trHeight w:val="315"/>
          <w:jc w:val="center"/>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14:paraId="74F7653F" w14:textId="77777777" w:rsidR="00730495" w:rsidRPr="00CB61B8" w:rsidRDefault="00730495" w:rsidP="00CB61B8">
            <w:pPr>
              <w:overflowPunct/>
              <w:spacing w:before="0" w:after="0"/>
              <w:jc w:val="center"/>
              <w:rPr>
                <w:b w:val="0"/>
                <w:color w:val="auto"/>
                <w:sz w:val="16"/>
                <w:szCs w:val="16"/>
                <w:lang w:eastAsia="es-CO"/>
              </w:rPr>
            </w:pPr>
            <w:r w:rsidRPr="00CB61B8">
              <w:rPr>
                <w:b w:val="0"/>
                <w:color w:val="auto"/>
                <w:sz w:val="16"/>
                <w:szCs w:val="16"/>
                <w:lang w:eastAsia="es-CO"/>
              </w:rPr>
              <w:t>RF-22</w:t>
            </w:r>
          </w:p>
        </w:tc>
        <w:tc>
          <w:tcPr>
            <w:tcW w:w="1134" w:type="dxa"/>
            <w:noWrap/>
            <w:vAlign w:val="center"/>
            <w:hideMark/>
          </w:tcPr>
          <w:p w14:paraId="51F40876" w14:textId="77777777" w:rsidR="00730495" w:rsidRPr="00CB61B8" w:rsidRDefault="00730495"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000000"/>
                <w:sz w:val="16"/>
                <w:szCs w:val="16"/>
                <w:lang w:eastAsia="es-CO"/>
              </w:rPr>
              <w:t>Editar una iteración</w:t>
            </w:r>
          </w:p>
        </w:tc>
        <w:tc>
          <w:tcPr>
            <w:tcW w:w="1276" w:type="dxa"/>
            <w:vAlign w:val="center"/>
            <w:hideMark/>
          </w:tcPr>
          <w:p w14:paraId="19F58A56" w14:textId="77777777" w:rsidR="00730495" w:rsidRPr="00CB61B8" w:rsidRDefault="00730495"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auto"/>
                <w:sz w:val="16"/>
                <w:szCs w:val="16"/>
                <w:lang w:eastAsia="es-CO"/>
              </w:rPr>
            </w:pPr>
            <w:r w:rsidRPr="00CB61B8">
              <w:rPr>
                <w:color w:val="auto"/>
                <w:sz w:val="16"/>
                <w:szCs w:val="16"/>
                <w:lang w:eastAsia="es-CO"/>
              </w:rPr>
              <w:t>Investigador</w:t>
            </w:r>
          </w:p>
        </w:tc>
        <w:tc>
          <w:tcPr>
            <w:tcW w:w="4252" w:type="dxa"/>
            <w:vAlign w:val="center"/>
            <w:hideMark/>
          </w:tcPr>
          <w:p w14:paraId="7BC8B531" w14:textId="77777777" w:rsidR="00730495" w:rsidRPr="00CB61B8" w:rsidRDefault="00730495" w:rsidP="00CB61B8">
            <w:pPr>
              <w:overflowPunct/>
              <w:spacing w:before="0" w:after="0"/>
              <w:jc w:val="left"/>
              <w:cnfStyle w:val="000000000000" w:firstRow="0" w:lastRow="0" w:firstColumn="0" w:lastColumn="0" w:oddVBand="0" w:evenVBand="0" w:oddHBand="0" w:evenHBand="0" w:firstRowFirstColumn="0" w:firstRowLastColumn="0" w:lastRowFirstColumn="0" w:lastRowLastColumn="0"/>
              <w:rPr>
                <w:color w:val="auto"/>
                <w:sz w:val="16"/>
                <w:szCs w:val="16"/>
                <w:lang w:eastAsia="es-CO"/>
              </w:rPr>
            </w:pPr>
            <w:r w:rsidRPr="00CB61B8">
              <w:rPr>
                <w:color w:val="auto"/>
                <w:sz w:val="16"/>
                <w:szCs w:val="16"/>
                <w:lang w:eastAsia="es-CO"/>
              </w:rPr>
              <w:t>El sistema debe permitir editar una iteración.</w:t>
            </w:r>
          </w:p>
        </w:tc>
        <w:tc>
          <w:tcPr>
            <w:tcW w:w="904" w:type="dxa"/>
            <w:vAlign w:val="center"/>
          </w:tcPr>
          <w:p w14:paraId="5DDC2298" w14:textId="77777777" w:rsidR="00730495" w:rsidRPr="00CB61B8" w:rsidRDefault="00730495" w:rsidP="00CB61B8">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CB61B8">
              <w:rPr>
                <w:color w:val="000000"/>
                <w:sz w:val="16"/>
                <w:szCs w:val="16"/>
              </w:rPr>
              <w:t>3</w:t>
            </w:r>
          </w:p>
        </w:tc>
      </w:tr>
      <w:tr w:rsidR="00730495" w:rsidRPr="00CB61B8" w14:paraId="2520BFCD" w14:textId="77777777" w:rsidTr="00662BFA">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14:paraId="5610BD89" w14:textId="77777777" w:rsidR="00730495" w:rsidRPr="00CB61B8" w:rsidRDefault="00730495" w:rsidP="00CB61B8">
            <w:pPr>
              <w:overflowPunct/>
              <w:spacing w:before="0" w:after="0"/>
              <w:jc w:val="center"/>
              <w:rPr>
                <w:b w:val="0"/>
                <w:color w:val="auto"/>
                <w:sz w:val="16"/>
                <w:szCs w:val="16"/>
                <w:lang w:eastAsia="es-CO"/>
              </w:rPr>
            </w:pPr>
            <w:r w:rsidRPr="00CB61B8">
              <w:rPr>
                <w:b w:val="0"/>
                <w:color w:val="auto"/>
                <w:sz w:val="16"/>
                <w:szCs w:val="16"/>
                <w:lang w:eastAsia="es-CO"/>
              </w:rPr>
              <w:t>RF-23</w:t>
            </w:r>
          </w:p>
        </w:tc>
        <w:tc>
          <w:tcPr>
            <w:tcW w:w="1134" w:type="dxa"/>
            <w:noWrap/>
            <w:vAlign w:val="center"/>
            <w:hideMark/>
          </w:tcPr>
          <w:p w14:paraId="5B440477" w14:textId="77777777" w:rsidR="00730495" w:rsidRPr="00CB61B8" w:rsidRDefault="00730495"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000000"/>
                <w:sz w:val="16"/>
                <w:szCs w:val="16"/>
                <w:lang w:eastAsia="es-CO"/>
              </w:rPr>
              <w:t>Cancelar una iteración</w:t>
            </w:r>
          </w:p>
        </w:tc>
        <w:tc>
          <w:tcPr>
            <w:tcW w:w="1276" w:type="dxa"/>
            <w:vAlign w:val="center"/>
            <w:hideMark/>
          </w:tcPr>
          <w:p w14:paraId="5B6C1EF2" w14:textId="77777777" w:rsidR="00730495" w:rsidRPr="00CB61B8" w:rsidRDefault="00730495"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auto"/>
                <w:sz w:val="16"/>
                <w:szCs w:val="16"/>
                <w:lang w:eastAsia="es-CO"/>
              </w:rPr>
            </w:pPr>
            <w:r w:rsidRPr="00CB61B8">
              <w:rPr>
                <w:color w:val="auto"/>
                <w:sz w:val="16"/>
                <w:szCs w:val="16"/>
                <w:lang w:eastAsia="es-CO"/>
              </w:rPr>
              <w:t>Investigador</w:t>
            </w:r>
          </w:p>
        </w:tc>
        <w:tc>
          <w:tcPr>
            <w:tcW w:w="4252" w:type="dxa"/>
            <w:vAlign w:val="center"/>
            <w:hideMark/>
          </w:tcPr>
          <w:p w14:paraId="5DEC2253" w14:textId="77777777" w:rsidR="00730495" w:rsidRPr="00CB61B8" w:rsidRDefault="00730495" w:rsidP="00CB61B8">
            <w:pPr>
              <w:overflowPunct/>
              <w:spacing w:before="0" w:after="0"/>
              <w:jc w:val="left"/>
              <w:cnfStyle w:val="000000100000" w:firstRow="0" w:lastRow="0" w:firstColumn="0" w:lastColumn="0" w:oddVBand="0" w:evenVBand="0" w:oddHBand="1" w:evenHBand="0" w:firstRowFirstColumn="0" w:firstRowLastColumn="0" w:lastRowFirstColumn="0" w:lastRowLastColumn="0"/>
              <w:rPr>
                <w:color w:val="auto"/>
                <w:sz w:val="16"/>
                <w:szCs w:val="16"/>
                <w:lang w:eastAsia="es-CO"/>
              </w:rPr>
            </w:pPr>
            <w:r w:rsidRPr="00CB61B8">
              <w:rPr>
                <w:color w:val="auto"/>
                <w:sz w:val="16"/>
                <w:szCs w:val="16"/>
                <w:lang w:eastAsia="es-CO"/>
              </w:rPr>
              <w:t>El sistema debe cancelar una iteración.</w:t>
            </w:r>
          </w:p>
        </w:tc>
        <w:tc>
          <w:tcPr>
            <w:tcW w:w="904" w:type="dxa"/>
            <w:vAlign w:val="center"/>
          </w:tcPr>
          <w:p w14:paraId="46EDA005" w14:textId="77777777" w:rsidR="00730495" w:rsidRPr="00CB61B8" w:rsidRDefault="00730495" w:rsidP="00CB61B8">
            <w:pPr>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CB61B8">
              <w:rPr>
                <w:color w:val="000000"/>
                <w:sz w:val="16"/>
                <w:szCs w:val="16"/>
              </w:rPr>
              <w:t>3,5</w:t>
            </w:r>
          </w:p>
        </w:tc>
      </w:tr>
      <w:tr w:rsidR="00730495" w:rsidRPr="00CB61B8" w14:paraId="27178686" w14:textId="77777777" w:rsidTr="00662BFA">
        <w:trPr>
          <w:trHeight w:val="315"/>
          <w:jc w:val="center"/>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14:paraId="746AE918" w14:textId="77777777" w:rsidR="00730495" w:rsidRPr="00CB61B8" w:rsidRDefault="00730495" w:rsidP="00CB61B8">
            <w:pPr>
              <w:overflowPunct/>
              <w:spacing w:before="0" w:after="0"/>
              <w:jc w:val="center"/>
              <w:rPr>
                <w:b w:val="0"/>
                <w:color w:val="auto"/>
                <w:sz w:val="16"/>
                <w:szCs w:val="16"/>
                <w:lang w:eastAsia="es-CO"/>
              </w:rPr>
            </w:pPr>
            <w:r w:rsidRPr="00CB61B8">
              <w:rPr>
                <w:b w:val="0"/>
                <w:color w:val="auto"/>
                <w:sz w:val="16"/>
                <w:szCs w:val="16"/>
                <w:lang w:eastAsia="es-CO"/>
              </w:rPr>
              <w:t>RF-24</w:t>
            </w:r>
          </w:p>
        </w:tc>
        <w:tc>
          <w:tcPr>
            <w:tcW w:w="1134" w:type="dxa"/>
            <w:noWrap/>
            <w:vAlign w:val="center"/>
            <w:hideMark/>
          </w:tcPr>
          <w:p w14:paraId="447D44D1" w14:textId="77777777" w:rsidR="00730495" w:rsidRPr="00CB61B8" w:rsidRDefault="00730495"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000000"/>
                <w:sz w:val="16"/>
                <w:szCs w:val="16"/>
                <w:lang w:eastAsia="es-CO"/>
              </w:rPr>
              <w:t>Generar reporte de proyectos</w:t>
            </w:r>
          </w:p>
        </w:tc>
        <w:tc>
          <w:tcPr>
            <w:tcW w:w="1276" w:type="dxa"/>
            <w:vAlign w:val="center"/>
            <w:hideMark/>
          </w:tcPr>
          <w:p w14:paraId="14C5CC96" w14:textId="77777777" w:rsidR="00730495" w:rsidRPr="00CB61B8" w:rsidRDefault="00730495"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auto"/>
                <w:sz w:val="16"/>
                <w:szCs w:val="16"/>
                <w:lang w:eastAsia="es-CO"/>
              </w:rPr>
            </w:pPr>
            <w:r w:rsidRPr="00CB61B8">
              <w:rPr>
                <w:color w:val="auto"/>
                <w:sz w:val="16"/>
                <w:szCs w:val="16"/>
                <w:lang w:eastAsia="es-CO"/>
              </w:rPr>
              <w:t>Administrador</w:t>
            </w:r>
          </w:p>
        </w:tc>
        <w:tc>
          <w:tcPr>
            <w:tcW w:w="4252" w:type="dxa"/>
            <w:vAlign w:val="center"/>
            <w:hideMark/>
          </w:tcPr>
          <w:p w14:paraId="034654FD" w14:textId="77777777" w:rsidR="00730495" w:rsidRPr="00CB61B8" w:rsidRDefault="00730495" w:rsidP="00CB61B8">
            <w:pPr>
              <w:overflowPunct/>
              <w:spacing w:before="0" w:after="0"/>
              <w:jc w:val="left"/>
              <w:cnfStyle w:val="000000000000" w:firstRow="0" w:lastRow="0" w:firstColumn="0" w:lastColumn="0" w:oddVBand="0" w:evenVBand="0" w:oddHBand="0" w:evenHBand="0" w:firstRowFirstColumn="0" w:firstRowLastColumn="0" w:lastRowFirstColumn="0" w:lastRowLastColumn="0"/>
              <w:rPr>
                <w:color w:val="auto"/>
                <w:sz w:val="16"/>
                <w:szCs w:val="16"/>
                <w:lang w:eastAsia="es-CO"/>
              </w:rPr>
            </w:pPr>
            <w:r w:rsidRPr="00CB61B8">
              <w:rPr>
                <w:color w:val="auto"/>
                <w:sz w:val="16"/>
                <w:szCs w:val="16"/>
                <w:lang w:eastAsia="es-CO"/>
              </w:rPr>
              <w:t>El sistema debe permitir obtener un reporte de todos los proyectos</w:t>
            </w:r>
          </w:p>
        </w:tc>
        <w:tc>
          <w:tcPr>
            <w:tcW w:w="904" w:type="dxa"/>
            <w:vAlign w:val="center"/>
          </w:tcPr>
          <w:p w14:paraId="3C370DC1" w14:textId="77777777" w:rsidR="00730495" w:rsidRPr="00CB61B8" w:rsidRDefault="00730495" w:rsidP="00CB61B8">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CB61B8">
              <w:rPr>
                <w:color w:val="000000"/>
                <w:sz w:val="16"/>
                <w:szCs w:val="16"/>
              </w:rPr>
              <w:t>2</w:t>
            </w:r>
          </w:p>
        </w:tc>
      </w:tr>
      <w:tr w:rsidR="00730495" w:rsidRPr="00CB61B8" w14:paraId="5ADAB9F3" w14:textId="77777777" w:rsidTr="00662BFA">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14:paraId="4C909241" w14:textId="77777777" w:rsidR="00730495" w:rsidRPr="00CB61B8" w:rsidRDefault="00730495" w:rsidP="00CB61B8">
            <w:pPr>
              <w:overflowPunct/>
              <w:spacing w:before="0" w:after="0"/>
              <w:jc w:val="center"/>
              <w:rPr>
                <w:b w:val="0"/>
                <w:color w:val="auto"/>
                <w:sz w:val="16"/>
                <w:szCs w:val="16"/>
                <w:lang w:eastAsia="es-CO"/>
              </w:rPr>
            </w:pPr>
            <w:r w:rsidRPr="00CB61B8">
              <w:rPr>
                <w:b w:val="0"/>
                <w:color w:val="auto"/>
                <w:sz w:val="16"/>
                <w:szCs w:val="16"/>
                <w:lang w:eastAsia="es-CO"/>
              </w:rPr>
              <w:lastRenderedPageBreak/>
              <w:t>RF-25</w:t>
            </w:r>
          </w:p>
        </w:tc>
        <w:tc>
          <w:tcPr>
            <w:tcW w:w="1134" w:type="dxa"/>
            <w:noWrap/>
            <w:vAlign w:val="center"/>
            <w:hideMark/>
          </w:tcPr>
          <w:p w14:paraId="61479DB4" w14:textId="77777777" w:rsidR="00730495" w:rsidRPr="00CB61B8" w:rsidRDefault="00730495"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000000"/>
                <w:sz w:val="16"/>
                <w:szCs w:val="16"/>
                <w:lang w:eastAsia="es-CO"/>
              </w:rPr>
              <w:t>Generar reporte por proyecto</w:t>
            </w:r>
          </w:p>
        </w:tc>
        <w:tc>
          <w:tcPr>
            <w:tcW w:w="1276" w:type="dxa"/>
            <w:vAlign w:val="center"/>
            <w:hideMark/>
          </w:tcPr>
          <w:p w14:paraId="1379F748" w14:textId="77777777" w:rsidR="00730495" w:rsidRPr="00CB61B8" w:rsidRDefault="00730495"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auto"/>
                <w:sz w:val="16"/>
                <w:szCs w:val="16"/>
                <w:lang w:eastAsia="es-CO"/>
              </w:rPr>
            </w:pPr>
            <w:r w:rsidRPr="00CB61B8">
              <w:rPr>
                <w:color w:val="auto"/>
                <w:sz w:val="16"/>
                <w:szCs w:val="16"/>
                <w:lang w:eastAsia="es-CO"/>
              </w:rPr>
              <w:t>Investigador principal</w:t>
            </w:r>
          </w:p>
        </w:tc>
        <w:tc>
          <w:tcPr>
            <w:tcW w:w="4252" w:type="dxa"/>
            <w:vAlign w:val="center"/>
            <w:hideMark/>
          </w:tcPr>
          <w:p w14:paraId="4910466B" w14:textId="77777777" w:rsidR="00730495" w:rsidRPr="00CB61B8" w:rsidRDefault="00730495" w:rsidP="00CB61B8">
            <w:pPr>
              <w:overflowPunct/>
              <w:spacing w:before="0" w:after="0"/>
              <w:jc w:val="left"/>
              <w:cnfStyle w:val="000000100000" w:firstRow="0" w:lastRow="0" w:firstColumn="0" w:lastColumn="0" w:oddVBand="0" w:evenVBand="0" w:oddHBand="1" w:evenHBand="0" w:firstRowFirstColumn="0" w:firstRowLastColumn="0" w:lastRowFirstColumn="0" w:lastRowLastColumn="0"/>
              <w:rPr>
                <w:color w:val="auto"/>
                <w:sz w:val="16"/>
                <w:szCs w:val="16"/>
                <w:lang w:eastAsia="es-CO"/>
              </w:rPr>
            </w:pPr>
            <w:r w:rsidRPr="00CB61B8">
              <w:rPr>
                <w:color w:val="auto"/>
                <w:sz w:val="16"/>
                <w:szCs w:val="16"/>
                <w:lang w:eastAsia="es-CO"/>
              </w:rPr>
              <w:t>El sistema debe permitir obtener un reporte de un proyecto</w:t>
            </w:r>
          </w:p>
        </w:tc>
        <w:tc>
          <w:tcPr>
            <w:tcW w:w="904" w:type="dxa"/>
            <w:vAlign w:val="center"/>
          </w:tcPr>
          <w:p w14:paraId="106A58BB" w14:textId="77777777" w:rsidR="00730495" w:rsidRPr="00CB61B8" w:rsidRDefault="00730495" w:rsidP="00CB61B8">
            <w:pPr>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CB61B8">
              <w:rPr>
                <w:color w:val="000000"/>
                <w:sz w:val="16"/>
                <w:szCs w:val="16"/>
              </w:rPr>
              <w:t>2</w:t>
            </w:r>
          </w:p>
        </w:tc>
      </w:tr>
      <w:tr w:rsidR="00730495" w:rsidRPr="00CB61B8" w14:paraId="621E3D1B" w14:textId="77777777" w:rsidTr="00662BFA">
        <w:trPr>
          <w:trHeight w:val="315"/>
          <w:jc w:val="center"/>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14:paraId="141C8C14" w14:textId="77777777" w:rsidR="00730495" w:rsidRPr="00CB61B8" w:rsidRDefault="00730495" w:rsidP="00CB61B8">
            <w:pPr>
              <w:overflowPunct/>
              <w:spacing w:before="0" w:after="0"/>
              <w:jc w:val="center"/>
              <w:rPr>
                <w:b w:val="0"/>
                <w:color w:val="auto"/>
                <w:sz w:val="16"/>
                <w:szCs w:val="16"/>
                <w:lang w:eastAsia="es-CO"/>
              </w:rPr>
            </w:pPr>
            <w:r w:rsidRPr="00CB61B8">
              <w:rPr>
                <w:b w:val="0"/>
                <w:color w:val="auto"/>
                <w:sz w:val="16"/>
                <w:szCs w:val="16"/>
                <w:lang w:eastAsia="es-CO"/>
              </w:rPr>
              <w:t>RF-26</w:t>
            </w:r>
          </w:p>
        </w:tc>
        <w:tc>
          <w:tcPr>
            <w:tcW w:w="1134" w:type="dxa"/>
            <w:noWrap/>
            <w:vAlign w:val="center"/>
            <w:hideMark/>
          </w:tcPr>
          <w:p w14:paraId="263684DA" w14:textId="77777777" w:rsidR="00730495" w:rsidRPr="00CB61B8" w:rsidRDefault="00730495"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000000"/>
                <w:sz w:val="16"/>
                <w:szCs w:val="16"/>
                <w:lang w:eastAsia="es-CO"/>
              </w:rPr>
              <w:t>Generar reporte por experimento</w:t>
            </w:r>
          </w:p>
        </w:tc>
        <w:tc>
          <w:tcPr>
            <w:tcW w:w="1276" w:type="dxa"/>
            <w:vAlign w:val="center"/>
            <w:hideMark/>
          </w:tcPr>
          <w:p w14:paraId="149371C5" w14:textId="77777777" w:rsidR="00730495" w:rsidRPr="00CB61B8" w:rsidRDefault="00730495"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auto"/>
                <w:sz w:val="16"/>
                <w:szCs w:val="16"/>
                <w:lang w:eastAsia="es-CO"/>
              </w:rPr>
            </w:pPr>
            <w:r w:rsidRPr="00CB61B8">
              <w:rPr>
                <w:color w:val="auto"/>
                <w:sz w:val="16"/>
                <w:szCs w:val="16"/>
                <w:lang w:eastAsia="es-CO"/>
              </w:rPr>
              <w:t>Investigador</w:t>
            </w:r>
          </w:p>
        </w:tc>
        <w:tc>
          <w:tcPr>
            <w:tcW w:w="4252" w:type="dxa"/>
            <w:vAlign w:val="center"/>
            <w:hideMark/>
          </w:tcPr>
          <w:p w14:paraId="77804C7C" w14:textId="77777777" w:rsidR="00730495" w:rsidRPr="00CB61B8" w:rsidRDefault="00730495" w:rsidP="00CB61B8">
            <w:pPr>
              <w:overflowPunct/>
              <w:spacing w:before="0" w:after="0"/>
              <w:jc w:val="left"/>
              <w:cnfStyle w:val="000000000000" w:firstRow="0" w:lastRow="0" w:firstColumn="0" w:lastColumn="0" w:oddVBand="0" w:evenVBand="0" w:oddHBand="0" w:evenHBand="0" w:firstRowFirstColumn="0" w:firstRowLastColumn="0" w:lastRowFirstColumn="0" w:lastRowLastColumn="0"/>
              <w:rPr>
                <w:color w:val="auto"/>
                <w:sz w:val="16"/>
                <w:szCs w:val="16"/>
                <w:lang w:eastAsia="es-CO"/>
              </w:rPr>
            </w:pPr>
            <w:r w:rsidRPr="00CB61B8">
              <w:rPr>
                <w:color w:val="auto"/>
                <w:sz w:val="16"/>
                <w:szCs w:val="16"/>
                <w:lang w:eastAsia="es-CO"/>
              </w:rPr>
              <w:t>El sistema debe permitir obtener un reporte de un experimento</w:t>
            </w:r>
          </w:p>
        </w:tc>
        <w:tc>
          <w:tcPr>
            <w:tcW w:w="904" w:type="dxa"/>
            <w:vAlign w:val="center"/>
          </w:tcPr>
          <w:p w14:paraId="10031A8D" w14:textId="77777777" w:rsidR="00730495" w:rsidRPr="00CB61B8" w:rsidRDefault="00730495" w:rsidP="00CB61B8">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CB61B8">
              <w:rPr>
                <w:color w:val="000000"/>
                <w:sz w:val="16"/>
                <w:szCs w:val="16"/>
              </w:rPr>
              <w:t>2</w:t>
            </w:r>
          </w:p>
        </w:tc>
      </w:tr>
      <w:tr w:rsidR="00730495" w:rsidRPr="00CB61B8" w14:paraId="2EDB2BD4" w14:textId="77777777" w:rsidTr="00662BFA">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14:paraId="3D1B2341" w14:textId="77777777" w:rsidR="00730495" w:rsidRPr="00CB61B8" w:rsidRDefault="00730495" w:rsidP="00CB61B8">
            <w:pPr>
              <w:overflowPunct/>
              <w:spacing w:before="0" w:after="0"/>
              <w:jc w:val="center"/>
              <w:rPr>
                <w:b w:val="0"/>
                <w:color w:val="auto"/>
                <w:sz w:val="16"/>
                <w:szCs w:val="16"/>
                <w:lang w:eastAsia="es-CO"/>
              </w:rPr>
            </w:pPr>
            <w:r w:rsidRPr="00CB61B8">
              <w:rPr>
                <w:b w:val="0"/>
                <w:color w:val="auto"/>
                <w:sz w:val="16"/>
                <w:szCs w:val="16"/>
                <w:lang w:eastAsia="es-CO"/>
              </w:rPr>
              <w:t>RF-27</w:t>
            </w:r>
          </w:p>
        </w:tc>
        <w:tc>
          <w:tcPr>
            <w:tcW w:w="1134" w:type="dxa"/>
            <w:noWrap/>
            <w:vAlign w:val="center"/>
            <w:hideMark/>
          </w:tcPr>
          <w:p w14:paraId="55244469" w14:textId="77777777" w:rsidR="00730495" w:rsidRPr="00CB61B8" w:rsidRDefault="00730495"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000000"/>
                <w:sz w:val="16"/>
                <w:szCs w:val="16"/>
                <w:lang w:eastAsia="es-CO"/>
              </w:rPr>
              <w:t>Generar reporte por iteración</w:t>
            </w:r>
          </w:p>
        </w:tc>
        <w:tc>
          <w:tcPr>
            <w:tcW w:w="1276" w:type="dxa"/>
            <w:vAlign w:val="center"/>
            <w:hideMark/>
          </w:tcPr>
          <w:p w14:paraId="6B615B24" w14:textId="77777777" w:rsidR="00730495" w:rsidRPr="00CB61B8" w:rsidRDefault="00730495"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auto"/>
                <w:sz w:val="16"/>
                <w:szCs w:val="16"/>
                <w:lang w:eastAsia="es-CO"/>
              </w:rPr>
            </w:pPr>
            <w:r w:rsidRPr="00CB61B8">
              <w:rPr>
                <w:color w:val="auto"/>
                <w:sz w:val="16"/>
                <w:szCs w:val="16"/>
                <w:lang w:eastAsia="es-CO"/>
              </w:rPr>
              <w:t>Investigador</w:t>
            </w:r>
          </w:p>
        </w:tc>
        <w:tc>
          <w:tcPr>
            <w:tcW w:w="4252" w:type="dxa"/>
            <w:vAlign w:val="center"/>
            <w:hideMark/>
          </w:tcPr>
          <w:p w14:paraId="10F25C9B" w14:textId="77777777" w:rsidR="00730495" w:rsidRPr="00CB61B8" w:rsidRDefault="00730495" w:rsidP="00CB61B8">
            <w:pPr>
              <w:overflowPunct/>
              <w:spacing w:before="0" w:after="0"/>
              <w:jc w:val="left"/>
              <w:cnfStyle w:val="000000100000" w:firstRow="0" w:lastRow="0" w:firstColumn="0" w:lastColumn="0" w:oddVBand="0" w:evenVBand="0" w:oddHBand="1" w:evenHBand="0" w:firstRowFirstColumn="0" w:firstRowLastColumn="0" w:lastRowFirstColumn="0" w:lastRowLastColumn="0"/>
              <w:rPr>
                <w:color w:val="auto"/>
                <w:sz w:val="16"/>
                <w:szCs w:val="16"/>
                <w:lang w:eastAsia="es-CO"/>
              </w:rPr>
            </w:pPr>
            <w:r w:rsidRPr="00CB61B8">
              <w:rPr>
                <w:color w:val="auto"/>
                <w:sz w:val="16"/>
                <w:szCs w:val="16"/>
                <w:lang w:eastAsia="es-CO"/>
              </w:rPr>
              <w:t>El sistema debe permitir obtener un reporte de una iteración</w:t>
            </w:r>
          </w:p>
        </w:tc>
        <w:tc>
          <w:tcPr>
            <w:tcW w:w="904" w:type="dxa"/>
            <w:vAlign w:val="center"/>
          </w:tcPr>
          <w:p w14:paraId="3CD768C5" w14:textId="77777777" w:rsidR="00730495" w:rsidRPr="00CB61B8" w:rsidRDefault="00730495" w:rsidP="00CB61B8">
            <w:pPr>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CB61B8">
              <w:rPr>
                <w:color w:val="000000"/>
                <w:sz w:val="16"/>
                <w:szCs w:val="16"/>
              </w:rPr>
              <w:t>2</w:t>
            </w:r>
          </w:p>
        </w:tc>
      </w:tr>
      <w:tr w:rsidR="00730495" w:rsidRPr="00CB61B8" w14:paraId="060EAA98" w14:textId="77777777" w:rsidTr="00662BFA">
        <w:trPr>
          <w:trHeight w:val="315"/>
          <w:jc w:val="center"/>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14:paraId="292D2AD3" w14:textId="77777777" w:rsidR="00730495" w:rsidRPr="00CB61B8" w:rsidRDefault="00730495" w:rsidP="00CB61B8">
            <w:pPr>
              <w:overflowPunct/>
              <w:spacing w:before="0" w:after="0"/>
              <w:jc w:val="center"/>
              <w:rPr>
                <w:b w:val="0"/>
                <w:color w:val="auto"/>
                <w:sz w:val="16"/>
                <w:szCs w:val="16"/>
                <w:lang w:eastAsia="es-CO"/>
              </w:rPr>
            </w:pPr>
            <w:r w:rsidRPr="00CB61B8">
              <w:rPr>
                <w:b w:val="0"/>
                <w:color w:val="auto"/>
                <w:sz w:val="16"/>
                <w:szCs w:val="16"/>
                <w:lang w:eastAsia="es-CO"/>
              </w:rPr>
              <w:t>RF-28</w:t>
            </w:r>
          </w:p>
        </w:tc>
        <w:tc>
          <w:tcPr>
            <w:tcW w:w="1134" w:type="dxa"/>
            <w:noWrap/>
            <w:vAlign w:val="center"/>
            <w:hideMark/>
          </w:tcPr>
          <w:p w14:paraId="44D0AD14" w14:textId="77777777" w:rsidR="00730495" w:rsidRPr="00CB61B8" w:rsidRDefault="00730495"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000000"/>
                <w:sz w:val="16"/>
                <w:szCs w:val="16"/>
                <w:lang w:eastAsia="es-CO"/>
              </w:rPr>
              <w:t>Auditoria</w:t>
            </w:r>
          </w:p>
        </w:tc>
        <w:tc>
          <w:tcPr>
            <w:tcW w:w="1276" w:type="dxa"/>
            <w:vAlign w:val="center"/>
            <w:hideMark/>
          </w:tcPr>
          <w:p w14:paraId="148CBC99" w14:textId="77777777" w:rsidR="00730495" w:rsidRPr="00CB61B8" w:rsidRDefault="00730495"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auto"/>
                <w:sz w:val="16"/>
                <w:szCs w:val="16"/>
                <w:lang w:eastAsia="es-CO"/>
              </w:rPr>
            </w:pPr>
            <w:r w:rsidRPr="00CB61B8">
              <w:rPr>
                <w:color w:val="auto"/>
                <w:sz w:val="16"/>
                <w:szCs w:val="16"/>
                <w:lang w:eastAsia="es-CO"/>
              </w:rPr>
              <w:t>Administrador</w:t>
            </w:r>
          </w:p>
        </w:tc>
        <w:tc>
          <w:tcPr>
            <w:tcW w:w="4252" w:type="dxa"/>
            <w:vAlign w:val="center"/>
            <w:hideMark/>
          </w:tcPr>
          <w:p w14:paraId="762BF55F" w14:textId="77777777" w:rsidR="00730495" w:rsidRPr="00CB61B8" w:rsidRDefault="00730495" w:rsidP="00CB61B8">
            <w:pPr>
              <w:overflowPunct/>
              <w:spacing w:before="0" w:after="0"/>
              <w:jc w:val="left"/>
              <w:cnfStyle w:val="000000000000" w:firstRow="0" w:lastRow="0" w:firstColumn="0" w:lastColumn="0" w:oddVBand="0" w:evenVBand="0" w:oddHBand="0" w:evenHBand="0" w:firstRowFirstColumn="0" w:firstRowLastColumn="0" w:lastRowFirstColumn="0" w:lastRowLastColumn="0"/>
              <w:rPr>
                <w:color w:val="auto"/>
                <w:sz w:val="16"/>
                <w:szCs w:val="16"/>
                <w:lang w:eastAsia="es-CO"/>
              </w:rPr>
            </w:pPr>
            <w:r w:rsidRPr="00CB61B8">
              <w:rPr>
                <w:color w:val="auto"/>
                <w:sz w:val="16"/>
                <w:szCs w:val="16"/>
                <w:lang w:eastAsia="es-CO"/>
              </w:rPr>
              <w:t>El sistema debe permitir obtener un informe de todo el sistema</w:t>
            </w:r>
          </w:p>
        </w:tc>
        <w:tc>
          <w:tcPr>
            <w:tcW w:w="904" w:type="dxa"/>
            <w:vAlign w:val="center"/>
          </w:tcPr>
          <w:p w14:paraId="0F713BC5" w14:textId="77777777" w:rsidR="00730495" w:rsidRPr="00CB61B8" w:rsidRDefault="00730495" w:rsidP="00CB61B8">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CB61B8">
              <w:rPr>
                <w:color w:val="000000"/>
                <w:sz w:val="16"/>
                <w:szCs w:val="16"/>
              </w:rPr>
              <w:t>2</w:t>
            </w:r>
          </w:p>
        </w:tc>
      </w:tr>
      <w:tr w:rsidR="00730495" w:rsidRPr="00CB61B8" w14:paraId="198F36C7" w14:textId="77777777" w:rsidTr="00662BFA">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14:paraId="7BB33B44" w14:textId="77777777" w:rsidR="00730495" w:rsidRPr="00CB61B8" w:rsidRDefault="00730495" w:rsidP="00CB61B8">
            <w:pPr>
              <w:overflowPunct/>
              <w:spacing w:before="0" w:after="0"/>
              <w:jc w:val="center"/>
              <w:rPr>
                <w:b w:val="0"/>
                <w:color w:val="auto"/>
                <w:sz w:val="16"/>
                <w:szCs w:val="16"/>
                <w:lang w:eastAsia="es-CO"/>
              </w:rPr>
            </w:pPr>
            <w:r w:rsidRPr="00CB61B8">
              <w:rPr>
                <w:b w:val="0"/>
                <w:color w:val="auto"/>
                <w:sz w:val="16"/>
                <w:szCs w:val="16"/>
                <w:lang w:eastAsia="es-CO"/>
              </w:rPr>
              <w:t>RF-29</w:t>
            </w:r>
          </w:p>
        </w:tc>
        <w:tc>
          <w:tcPr>
            <w:tcW w:w="1134" w:type="dxa"/>
            <w:noWrap/>
            <w:vAlign w:val="center"/>
            <w:hideMark/>
          </w:tcPr>
          <w:p w14:paraId="25F5ACCC" w14:textId="77777777" w:rsidR="00730495" w:rsidRPr="00CB61B8" w:rsidRDefault="00730495"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000000"/>
                <w:sz w:val="16"/>
                <w:szCs w:val="16"/>
                <w:lang w:eastAsia="es-CO"/>
              </w:rPr>
              <w:t>Añadir un tipo de equipo</w:t>
            </w:r>
          </w:p>
        </w:tc>
        <w:tc>
          <w:tcPr>
            <w:tcW w:w="1276" w:type="dxa"/>
            <w:vAlign w:val="center"/>
            <w:hideMark/>
          </w:tcPr>
          <w:p w14:paraId="5CF2C2C8" w14:textId="77777777" w:rsidR="00730495" w:rsidRPr="00CB61B8" w:rsidRDefault="00730495"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auto"/>
                <w:sz w:val="16"/>
                <w:szCs w:val="16"/>
                <w:lang w:eastAsia="es-CO"/>
              </w:rPr>
            </w:pPr>
            <w:r w:rsidRPr="00CB61B8">
              <w:rPr>
                <w:color w:val="auto"/>
                <w:sz w:val="16"/>
                <w:szCs w:val="16"/>
                <w:lang w:eastAsia="es-CO"/>
              </w:rPr>
              <w:t>Laboratorista</w:t>
            </w:r>
          </w:p>
        </w:tc>
        <w:tc>
          <w:tcPr>
            <w:tcW w:w="4252" w:type="dxa"/>
            <w:vAlign w:val="center"/>
            <w:hideMark/>
          </w:tcPr>
          <w:p w14:paraId="68276718" w14:textId="77777777" w:rsidR="00730495" w:rsidRPr="00CB61B8" w:rsidRDefault="00730495" w:rsidP="00CB61B8">
            <w:pPr>
              <w:overflowPunct/>
              <w:spacing w:before="0" w:after="0"/>
              <w:jc w:val="left"/>
              <w:cnfStyle w:val="000000100000" w:firstRow="0" w:lastRow="0" w:firstColumn="0" w:lastColumn="0" w:oddVBand="0" w:evenVBand="0" w:oddHBand="1" w:evenHBand="0" w:firstRowFirstColumn="0" w:firstRowLastColumn="0" w:lastRowFirstColumn="0" w:lastRowLastColumn="0"/>
              <w:rPr>
                <w:color w:val="auto"/>
                <w:sz w:val="16"/>
                <w:szCs w:val="16"/>
                <w:lang w:eastAsia="es-CO"/>
              </w:rPr>
            </w:pPr>
            <w:r w:rsidRPr="00CB61B8">
              <w:rPr>
                <w:color w:val="auto"/>
                <w:sz w:val="16"/>
                <w:szCs w:val="16"/>
                <w:lang w:eastAsia="es-CO"/>
              </w:rPr>
              <w:t>El sistema debe permitir añadir un tipo de equipo nuevo</w:t>
            </w:r>
          </w:p>
        </w:tc>
        <w:tc>
          <w:tcPr>
            <w:tcW w:w="904" w:type="dxa"/>
            <w:vAlign w:val="center"/>
          </w:tcPr>
          <w:p w14:paraId="4AAAE7E6" w14:textId="77777777" w:rsidR="00730495" w:rsidRPr="00CB61B8" w:rsidRDefault="00730495" w:rsidP="00CB61B8">
            <w:pPr>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CB61B8">
              <w:rPr>
                <w:color w:val="000000"/>
                <w:sz w:val="16"/>
                <w:szCs w:val="16"/>
              </w:rPr>
              <w:t>3,5</w:t>
            </w:r>
          </w:p>
        </w:tc>
      </w:tr>
      <w:tr w:rsidR="00730495" w:rsidRPr="00CB61B8" w14:paraId="5946B286" w14:textId="77777777" w:rsidTr="00662BFA">
        <w:trPr>
          <w:trHeight w:val="315"/>
          <w:jc w:val="center"/>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14:paraId="26352A11" w14:textId="77777777" w:rsidR="00730495" w:rsidRPr="00CB61B8" w:rsidRDefault="00730495" w:rsidP="00CB61B8">
            <w:pPr>
              <w:overflowPunct/>
              <w:spacing w:before="0" w:after="0"/>
              <w:jc w:val="center"/>
              <w:rPr>
                <w:b w:val="0"/>
                <w:color w:val="auto"/>
                <w:sz w:val="16"/>
                <w:szCs w:val="16"/>
                <w:lang w:eastAsia="es-CO"/>
              </w:rPr>
            </w:pPr>
            <w:r w:rsidRPr="00CB61B8">
              <w:rPr>
                <w:b w:val="0"/>
                <w:color w:val="auto"/>
                <w:sz w:val="16"/>
                <w:szCs w:val="16"/>
                <w:lang w:eastAsia="es-CO"/>
              </w:rPr>
              <w:t>RF-30</w:t>
            </w:r>
          </w:p>
        </w:tc>
        <w:tc>
          <w:tcPr>
            <w:tcW w:w="1134" w:type="dxa"/>
            <w:noWrap/>
            <w:vAlign w:val="center"/>
            <w:hideMark/>
          </w:tcPr>
          <w:p w14:paraId="609B8360" w14:textId="77777777" w:rsidR="00730495" w:rsidRPr="00CB61B8" w:rsidRDefault="00730495"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000000"/>
                <w:sz w:val="16"/>
                <w:szCs w:val="16"/>
                <w:lang w:eastAsia="es-CO"/>
              </w:rPr>
              <w:t>Modificar un tipo de equipo</w:t>
            </w:r>
          </w:p>
        </w:tc>
        <w:tc>
          <w:tcPr>
            <w:tcW w:w="1276" w:type="dxa"/>
            <w:vAlign w:val="center"/>
            <w:hideMark/>
          </w:tcPr>
          <w:p w14:paraId="490BD25D" w14:textId="77777777" w:rsidR="00730495" w:rsidRPr="00CB61B8" w:rsidRDefault="00730495"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auto"/>
                <w:sz w:val="16"/>
                <w:szCs w:val="16"/>
                <w:lang w:eastAsia="es-CO"/>
              </w:rPr>
            </w:pPr>
            <w:r w:rsidRPr="00CB61B8">
              <w:rPr>
                <w:color w:val="auto"/>
                <w:sz w:val="16"/>
                <w:szCs w:val="16"/>
                <w:lang w:eastAsia="es-CO"/>
              </w:rPr>
              <w:t>Laboratorista</w:t>
            </w:r>
          </w:p>
        </w:tc>
        <w:tc>
          <w:tcPr>
            <w:tcW w:w="4252" w:type="dxa"/>
            <w:vAlign w:val="center"/>
            <w:hideMark/>
          </w:tcPr>
          <w:p w14:paraId="6592277A" w14:textId="77777777" w:rsidR="00730495" w:rsidRPr="00CB61B8" w:rsidRDefault="00730495" w:rsidP="00CB61B8">
            <w:pPr>
              <w:overflowPunct/>
              <w:spacing w:before="0" w:after="0"/>
              <w:jc w:val="left"/>
              <w:cnfStyle w:val="000000000000" w:firstRow="0" w:lastRow="0" w:firstColumn="0" w:lastColumn="0" w:oddVBand="0" w:evenVBand="0" w:oddHBand="0" w:evenHBand="0" w:firstRowFirstColumn="0" w:firstRowLastColumn="0" w:lastRowFirstColumn="0" w:lastRowLastColumn="0"/>
              <w:rPr>
                <w:color w:val="auto"/>
                <w:sz w:val="16"/>
                <w:szCs w:val="16"/>
                <w:lang w:eastAsia="es-CO"/>
              </w:rPr>
            </w:pPr>
            <w:r w:rsidRPr="00CB61B8">
              <w:rPr>
                <w:color w:val="auto"/>
                <w:sz w:val="16"/>
                <w:szCs w:val="16"/>
                <w:lang w:eastAsia="es-CO"/>
              </w:rPr>
              <w:t>El sistema debe permitir modificar un tipo de equipo</w:t>
            </w:r>
          </w:p>
        </w:tc>
        <w:tc>
          <w:tcPr>
            <w:tcW w:w="904" w:type="dxa"/>
            <w:vAlign w:val="center"/>
          </w:tcPr>
          <w:p w14:paraId="33017087" w14:textId="77777777" w:rsidR="00730495" w:rsidRPr="00CB61B8" w:rsidRDefault="00730495" w:rsidP="00CB61B8">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CB61B8">
              <w:rPr>
                <w:color w:val="000000"/>
                <w:sz w:val="16"/>
                <w:szCs w:val="16"/>
              </w:rPr>
              <w:t>3</w:t>
            </w:r>
          </w:p>
        </w:tc>
      </w:tr>
      <w:tr w:rsidR="00730495" w:rsidRPr="00CB61B8" w14:paraId="6888665D" w14:textId="77777777" w:rsidTr="00662BFA">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14:paraId="083BA376" w14:textId="77777777" w:rsidR="00730495" w:rsidRPr="00CB61B8" w:rsidRDefault="00730495" w:rsidP="00CB61B8">
            <w:pPr>
              <w:overflowPunct/>
              <w:spacing w:before="0" w:after="0"/>
              <w:jc w:val="center"/>
              <w:rPr>
                <w:b w:val="0"/>
                <w:color w:val="auto"/>
                <w:sz w:val="16"/>
                <w:szCs w:val="16"/>
                <w:lang w:eastAsia="es-CO"/>
              </w:rPr>
            </w:pPr>
            <w:r w:rsidRPr="00CB61B8">
              <w:rPr>
                <w:b w:val="0"/>
                <w:color w:val="auto"/>
                <w:sz w:val="16"/>
                <w:szCs w:val="16"/>
                <w:lang w:eastAsia="es-CO"/>
              </w:rPr>
              <w:t>RF-31</w:t>
            </w:r>
          </w:p>
        </w:tc>
        <w:tc>
          <w:tcPr>
            <w:tcW w:w="1134" w:type="dxa"/>
            <w:noWrap/>
            <w:vAlign w:val="center"/>
            <w:hideMark/>
          </w:tcPr>
          <w:p w14:paraId="72FAA51B" w14:textId="77777777" w:rsidR="00730495" w:rsidRPr="00CB61B8" w:rsidRDefault="00730495"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000000"/>
                <w:sz w:val="16"/>
                <w:szCs w:val="16"/>
                <w:lang w:eastAsia="es-CO"/>
              </w:rPr>
              <w:t>Desactivar un tipo de equipo</w:t>
            </w:r>
          </w:p>
        </w:tc>
        <w:tc>
          <w:tcPr>
            <w:tcW w:w="1276" w:type="dxa"/>
            <w:vAlign w:val="center"/>
            <w:hideMark/>
          </w:tcPr>
          <w:p w14:paraId="149CE257" w14:textId="77777777" w:rsidR="00730495" w:rsidRPr="00CB61B8" w:rsidRDefault="00730495"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auto"/>
                <w:sz w:val="16"/>
                <w:szCs w:val="16"/>
                <w:lang w:eastAsia="es-CO"/>
              </w:rPr>
            </w:pPr>
            <w:r w:rsidRPr="00CB61B8">
              <w:rPr>
                <w:color w:val="auto"/>
                <w:sz w:val="16"/>
                <w:szCs w:val="16"/>
                <w:lang w:eastAsia="es-CO"/>
              </w:rPr>
              <w:t>Laboratorista</w:t>
            </w:r>
          </w:p>
        </w:tc>
        <w:tc>
          <w:tcPr>
            <w:tcW w:w="4252" w:type="dxa"/>
            <w:vAlign w:val="center"/>
            <w:hideMark/>
          </w:tcPr>
          <w:p w14:paraId="61A3DBE0" w14:textId="77777777" w:rsidR="00730495" w:rsidRPr="00CB61B8" w:rsidRDefault="00730495" w:rsidP="00CB61B8">
            <w:pPr>
              <w:overflowPunct/>
              <w:spacing w:before="0" w:after="0"/>
              <w:jc w:val="left"/>
              <w:cnfStyle w:val="000000100000" w:firstRow="0" w:lastRow="0" w:firstColumn="0" w:lastColumn="0" w:oddVBand="0" w:evenVBand="0" w:oddHBand="1" w:evenHBand="0" w:firstRowFirstColumn="0" w:firstRowLastColumn="0" w:lastRowFirstColumn="0" w:lastRowLastColumn="0"/>
              <w:rPr>
                <w:color w:val="auto"/>
                <w:sz w:val="16"/>
                <w:szCs w:val="16"/>
                <w:lang w:eastAsia="es-CO"/>
              </w:rPr>
            </w:pPr>
            <w:r w:rsidRPr="00CB61B8">
              <w:rPr>
                <w:color w:val="auto"/>
                <w:sz w:val="16"/>
                <w:szCs w:val="16"/>
                <w:lang w:eastAsia="es-CO"/>
              </w:rPr>
              <w:t>El sistema debe permitir desactivar un tipo de equipo</w:t>
            </w:r>
          </w:p>
        </w:tc>
        <w:tc>
          <w:tcPr>
            <w:tcW w:w="904" w:type="dxa"/>
            <w:vAlign w:val="center"/>
          </w:tcPr>
          <w:p w14:paraId="66370A06" w14:textId="77777777" w:rsidR="00730495" w:rsidRPr="00CB61B8" w:rsidRDefault="00730495" w:rsidP="00CB61B8">
            <w:pPr>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CB61B8">
              <w:rPr>
                <w:color w:val="000000"/>
                <w:sz w:val="16"/>
                <w:szCs w:val="16"/>
              </w:rPr>
              <w:t>2,5</w:t>
            </w:r>
          </w:p>
        </w:tc>
      </w:tr>
      <w:tr w:rsidR="00730495" w:rsidRPr="00CB61B8" w14:paraId="7C1533B0" w14:textId="77777777" w:rsidTr="00662BFA">
        <w:trPr>
          <w:trHeight w:val="315"/>
          <w:jc w:val="center"/>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14:paraId="53CBE3FD" w14:textId="77777777" w:rsidR="00730495" w:rsidRPr="00CB61B8" w:rsidRDefault="00730495" w:rsidP="00CB61B8">
            <w:pPr>
              <w:overflowPunct/>
              <w:spacing w:before="0" w:after="0"/>
              <w:jc w:val="center"/>
              <w:rPr>
                <w:b w:val="0"/>
                <w:color w:val="auto"/>
                <w:sz w:val="16"/>
                <w:szCs w:val="16"/>
                <w:lang w:eastAsia="es-CO"/>
              </w:rPr>
            </w:pPr>
            <w:r w:rsidRPr="00CB61B8">
              <w:rPr>
                <w:b w:val="0"/>
                <w:color w:val="auto"/>
                <w:sz w:val="16"/>
                <w:szCs w:val="16"/>
                <w:lang w:eastAsia="es-CO"/>
              </w:rPr>
              <w:t>RF-32</w:t>
            </w:r>
          </w:p>
        </w:tc>
        <w:tc>
          <w:tcPr>
            <w:tcW w:w="1134" w:type="dxa"/>
            <w:noWrap/>
            <w:vAlign w:val="center"/>
            <w:hideMark/>
          </w:tcPr>
          <w:p w14:paraId="4FF63175" w14:textId="77777777" w:rsidR="00730495" w:rsidRPr="00CB61B8" w:rsidRDefault="00730495"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000000"/>
                <w:sz w:val="16"/>
                <w:szCs w:val="16"/>
                <w:lang w:eastAsia="es-CO"/>
              </w:rPr>
              <w:t>Activar un tipo de equipo</w:t>
            </w:r>
          </w:p>
        </w:tc>
        <w:tc>
          <w:tcPr>
            <w:tcW w:w="1276" w:type="dxa"/>
            <w:vAlign w:val="center"/>
            <w:hideMark/>
          </w:tcPr>
          <w:p w14:paraId="32D43976" w14:textId="77777777" w:rsidR="00730495" w:rsidRPr="00CB61B8" w:rsidRDefault="00730495"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auto"/>
                <w:sz w:val="16"/>
                <w:szCs w:val="16"/>
                <w:lang w:eastAsia="es-CO"/>
              </w:rPr>
            </w:pPr>
            <w:r w:rsidRPr="00CB61B8">
              <w:rPr>
                <w:color w:val="auto"/>
                <w:sz w:val="16"/>
                <w:szCs w:val="16"/>
                <w:lang w:eastAsia="es-CO"/>
              </w:rPr>
              <w:t>Laboratorista</w:t>
            </w:r>
          </w:p>
        </w:tc>
        <w:tc>
          <w:tcPr>
            <w:tcW w:w="4252" w:type="dxa"/>
            <w:vAlign w:val="center"/>
            <w:hideMark/>
          </w:tcPr>
          <w:p w14:paraId="12AD232F" w14:textId="77777777" w:rsidR="00730495" w:rsidRPr="00CB61B8" w:rsidRDefault="00730495" w:rsidP="00CB61B8">
            <w:pPr>
              <w:overflowPunct/>
              <w:spacing w:before="0" w:after="0"/>
              <w:jc w:val="left"/>
              <w:cnfStyle w:val="000000000000" w:firstRow="0" w:lastRow="0" w:firstColumn="0" w:lastColumn="0" w:oddVBand="0" w:evenVBand="0" w:oddHBand="0" w:evenHBand="0" w:firstRowFirstColumn="0" w:firstRowLastColumn="0" w:lastRowFirstColumn="0" w:lastRowLastColumn="0"/>
              <w:rPr>
                <w:color w:val="auto"/>
                <w:sz w:val="16"/>
                <w:szCs w:val="16"/>
                <w:lang w:eastAsia="es-CO"/>
              </w:rPr>
            </w:pPr>
            <w:r w:rsidRPr="00CB61B8">
              <w:rPr>
                <w:color w:val="auto"/>
                <w:sz w:val="16"/>
                <w:szCs w:val="16"/>
                <w:lang w:eastAsia="es-CO"/>
              </w:rPr>
              <w:t>El sistema debe permitir activar un tipo de equipo</w:t>
            </w:r>
          </w:p>
        </w:tc>
        <w:tc>
          <w:tcPr>
            <w:tcW w:w="904" w:type="dxa"/>
            <w:vAlign w:val="center"/>
          </w:tcPr>
          <w:p w14:paraId="172B8836" w14:textId="77777777" w:rsidR="00730495" w:rsidRPr="00CB61B8" w:rsidRDefault="00730495" w:rsidP="00CB61B8">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CB61B8">
              <w:rPr>
                <w:color w:val="000000"/>
                <w:sz w:val="16"/>
                <w:szCs w:val="16"/>
              </w:rPr>
              <w:t>2,5</w:t>
            </w:r>
          </w:p>
        </w:tc>
      </w:tr>
      <w:tr w:rsidR="00A016BF" w:rsidRPr="00CB61B8" w14:paraId="71550957" w14:textId="77777777" w:rsidTr="00662BFA">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46CF05B" w14:textId="77777777" w:rsidR="00A016BF" w:rsidRPr="00CB61B8" w:rsidRDefault="00A016BF" w:rsidP="00CB61B8">
            <w:pPr>
              <w:overflowPunct/>
              <w:spacing w:before="0" w:after="0"/>
              <w:jc w:val="center"/>
              <w:rPr>
                <w:b w:val="0"/>
                <w:color w:val="auto"/>
                <w:sz w:val="16"/>
                <w:szCs w:val="16"/>
                <w:lang w:eastAsia="es-CO"/>
              </w:rPr>
            </w:pPr>
            <w:r w:rsidRPr="00CB61B8">
              <w:rPr>
                <w:b w:val="0"/>
                <w:color w:val="auto"/>
                <w:sz w:val="16"/>
                <w:szCs w:val="16"/>
                <w:lang w:eastAsia="es-CO"/>
              </w:rPr>
              <w:t>RF-</w:t>
            </w:r>
            <w:r w:rsidR="00433836" w:rsidRPr="00CB61B8">
              <w:rPr>
                <w:b w:val="0"/>
                <w:color w:val="auto"/>
                <w:sz w:val="16"/>
                <w:szCs w:val="16"/>
                <w:lang w:eastAsia="es-CO"/>
              </w:rPr>
              <w:t>33</w:t>
            </w:r>
          </w:p>
        </w:tc>
        <w:tc>
          <w:tcPr>
            <w:tcW w:w="1134" w:type="dxa"/>
            <w:noWrap/>
            <w:vAlign w:val="center"/>
          </w:tcPr>
          <w:p w14:paraId="724DB1FD" w14:textId="77777777" w:rsidR="00A016BF" w:rsidRPr="00CB61B8" w:rsidRDefault="00A016BF"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000000"/>
                <w:sz w:val="16"/>
                <w:szCs w:val="16"/>
                <w:lang w:eastAsia="es-CO"/>
              </w:rPr>
              <w:t>Crear comentario</w:t>
            </w:r>
          </w:p>
        </w:tc>
        <w:tc>
          <w:tcPr>
            <w:tcW w:w="1276" w:type="dxa"/>
            <w:vAlign w:val="center"/>
          </w:tcPr>
          <w:p w14:paraId="29B23C6F" w14:textId="77777777" w:rsidR="00A016BF" w:rsidRPr="00CB61B8" w:rsidRDefault="00A016BF"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auto"/>
                <w:sz w:val="16"/>
                <w:szCs w:val="16"/>
                <w:lang w:eastAsia="es-CO"/>
              </w:rPr>
            </w:pPr>
            <w:r w:rsidRPr="00CB61B8">
              <w:rPr>
                <w:color w:val="auto"/>
                <w:sz w:val="16"/>
                <w:szCs w:val="16"/>
                <w:lang w:eastAsia="es-CO"/>
              </w:rPr>
              <w:t>Investigador</w:t>
            </w:r>
          </w:p>
        </w:tc>
        <w:tc>
          <w:tcPr>
            <w:tcW w:w="4252" w:type="dxa"/>
            <w:vAlign w:val="center"/>
          </w:tcPr>
          <w:p w14:paraId="35C53C2D" w14:textId="77777777" w:rsidR="00A016BF" w:rsidRPr="00CB61B8" w:rsidRDefault="00A016BF" w:rsidP="00CB61B8">
            <w:pPr>
              <w:overflowPunct/>
              <w:spacing w:before="0" w:after="0"/>
              <w:jc w:val="left"/>
              <w:cnfStyle w:val="000000100000" w:firstRow="0" w:lastRow="0" w:firstColumn="0" w:lastColumn="0" w:oddVBand="0" w:evenVBand="0" w:oddHBand="1" w:evenHBand="0" w:firstRowFirstColumn="0" w:firstRowLastColumn="0" w:lastRowFirstColumn="0" w:lastRowLastColumn="0"/>
              <w:rPr>
                <w:color w:val="auto"/>
                <w:sz w:val="16"/>
                <w:szCs w:val="16"/>
                <w:lang w:eastAsia="es-CO"/>
              </w:rPr>
            </w:pPr>
            <w:r w:rsidRPr="00CB61B8">
              <w:rPr>
                <w:color w:val="auto"/>
                <w:sz w:val="16"/>
                <w:szCs w:val="16"/>
                <w:lang w:eastAsia="es-CO"/>
              </w:rPr>
              <w:t>El sistema debe permitir agregar un comentario a una iteración.</w:t>
            </w:r>
          </w:p>
        </w:tc>
        <w:tc>
          <w:tcPr>
            <w:tcW w:w="904" w:type="dxa"/>
            <w:vAlign w:val="center"/>
          </w:tcPr>
          <w:p w14:paraId="6AA2599F" w14:textId="77777777" w:rsidR="00A016BF" w:rsidRPr="00CB61B8" w:rsidRDefault="00A016BF" w:rsidP="00CB61B8">
            <w:pPr>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CB61B8">
              <w:rPr>
                <w:color w:val="000000"/>
                <w:sz w:val="16"/>
                <w:szCs w:val="16"/>
              </w:rPr>
              <w:t>3</w:t>
            </w:r>
          </w:p>
        </w:tc>
      </w:tr>
      <w:tr w:rsidR="00A016BF" w:rsidRPr="00CB61B8" w14:paraId="4C2683F2" w14:textId="77777777" w:rsidTr="00CB61B8">
        <w:trPr>
          <w:trHeight w:val="315"/>
          <w:jc w:val="center"/>
        </w:trPr>
        <w:tc>
          <w:tcPr>
            <w:cnfStyle w:val="001000000000" w:firstRow="0" w:lastRow="0" w:firstColumn="1" w:lastColumn="0" w:oddVBand="0" w:evenVBand="0" w:oddHBand="0" w:evenHBand="0" w:firstRowFirstColumn="0" w:firstRowLastColumn="0" w:lastRowFirstColumn="0" w:lastRowLastColumn="0"/>
            <w:tcW w:w="8270" w:type="dxa"/>
            <w:gridSpan w:val="5"/>
            <w:vAlign w:val="center"/>
          </w:tcPr>
          <w:p w14:paraId="665453FA" w14:textId="77777777" w:rsidR="00A016BF" w:rsidRPr="00CB61B8" w:rsidRDefault="00A016BF" w:rsidP="00CB61B8">
            <w:pPr>
              <w:overflowPunct/>
              <w:spacing w:before="0" w:after="0"/>
              <w:jc w:val="center"/>
              <w:rPr>
                <w:color w:val="auto"/>
                <w:sz w:val="16"/>
                <w:szCs w:val="16"/>
                <w:lang w:eastAsia="es-CO"/>
              </w:rPr>
            </w:pPr>
            <w:r w:rsidRPr="00CB61B8">
              <w:rPr>
                <w:color w:val="auto"/>
                <w:sz w:val="16"/>
                <w:szCs w:val="16"/>
                <w:lang w:eastAsia="es-CO"/>
              </w:rPr>
              <w:t>Los siguientes requerimientos hacen parte de la programación en el microcontrolador y por lo tanto el actor principal es el microcontrolador.</w:t>
            </w:r>
          </w:p>
        </w:tc>
      </w:tr>
      <w:tr w:rsidR="00A016BF" w:rsidRPr="00CB61B8" w14:paraId="10327149" w14:textId="77777777" w:rsidTr="00662BFA">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CA0CADB" w14:textId="77777777" w:rsidR="00A016BF" w:rsidRPr="00CB61B8" w:rsidRDefault="00433836" w:rsidP="00CB61B8">
            <w:pPr>
              <w:overflowPunct/>
              <w:spacing w:before="0" w:after="0"/>
              <w:jc w:val="center"/>
              <w:rPr>
                <w:b w:val="0"/>
                <w:color w:val="auto"/>
                <w:sz w:val="16"/>
                <w:szCs w:val="16"/>
                <w:lang w:eastAsia="es-CO"/>
              </w:rPr>
            </w:pPr>
            <w:r w:rsidRPr="00CB61B8">
              <w:rPr>
                <w:b w:val="0"/>
                <w:color w:val="auto"/>
                <w:sz w:val="16"/>
                <w:szCs w:val="16"/>
                <w:lang w:eastAsia="es-CO"/>
              </w:rPr>
              <w:t>RF-34</w:t>
            </w:r>
          </w:p>
        </w:tc>
        <w:tc>
          <w:tcPr>
            <w:tcW w:w="1134" w:type="dxa"/>
            <w:noWrap/>
            <w:vAlign w:val="center"/>
          </w:tcPr>
          <w:p w14:paraId="3F931BA2" w14:textId="77777777" w:rsidR="00A016BF" w:rsidRPr="00CB61B8" w:rsidRDefault="00A016BF"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000000"/>
                <w:sz w:val="16"/>
                <w:szCs w:val="16"/>
                <w:lang w:eastAsia="es-CO"/>
              </w:rPr>
              <w:t>Rango dinámico</w:t>
            </w:r>
          </w:p>
        </w:tc>
        <w:tc>
          <w:tcPr>
            <w:tcW w:w="1276" w:type="dxa"/>
            <w:vAlign w:val="center"/>
          </w:tcPr>
          <w:p w14:paraId="0997FB3C" w14:textId="77777777" w:rsidR="00A016BF" w:rsidRPr="00CB61B8" w:rsidRDefault="00A016BF"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auto"/>
                <w:sz w:val="16"/>
                <w:szCs w:val="16"/>
                <w:lang w:eastAsia="es-CO"/>
              </w:rPr>
            </w:pPr>
            <w:r w:rsidRPr="00CB61B8">
              <w:rPr>
                <w:color w:val="auto"/>
                <w:sz w:val="16"/>
                <w:szCs w:val="16"/>
                <w:lang w:eastAsia="es-CO"/>
              </w:rPr>
              <w:t>Microcontrolador</w:t>
            </w:r>
          </w:p>
        </w:tc>
        <w:tc>
          <w:tcPr>
            <w:tcW w:w="4252" w:type="dxa"/>
            <w:vAlign w:val="center"/>
          </w:tcPr>
          <w:p w14:paraId="268DD70F" w14:textId="77777777" w:rsidR="00A016BF" w:rsidRPr="00CB61B8" w:rsidRDefault="00A016BF" w:rsidP="00CB61B8">
            <w:pPr>
              <w:overflowPunct/>
              <w:spacing w:before="0" w:after="0"/>
              <w:jc w:val="left"/>
              <w:cnfStyle w:val="000000100000" w:firstRow="0" w:lastRow="0" w:firstColumn="0" w:lastColumn="0" w:oddVBand="0" w:evenVBand="0" w:oddHBand="1" w:evenHBand="0" w:firstRowFirstColumn="0" w:firstRowLastColumn="0" w:lastRowFirstColumn="0" w:lastRowLastColumn="0"/>
              <w:rPr>
                <w:color w:val="auto"/>
                <w:sz w:val="16"/>
                <w:szCs w:val="16"/>
                <w:lang w:eastAsia="es-CO"/>
              </w:rPr>
            </w:pPr>
            <w:r w:rsidRPr="00CB61B8">
              <w:rPr>
                <w:color w:val="auto"/>
                <w:sz w:val="16"/>
                <w:szCs w:val="16"/>
                <w:lang w:eastAsia="es-CO"/>
              </w:rPr>
              <w:t>El sistema debe permitir capturar datos con un rango dinámico de 60 dB.</w:t>
            </w:r>
          </w:p>
        </w:tc>
        <w:tc>
          <w:tcPr>
            <w:tcW w:w="904" w:type="dxa"/>
            <w:vAlign w:val="center"/>
          </w:tcPr>
          <w:p w14:paraId="2A801F03" w14:textId="77777777" w:rsidR="00A016BF" w:rsidRPr="00CB61B8" w:rsidRDefault="00A016BF"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000000"/>
                <w:sz w:val="16"/>
                <w:szCs w:val="16"/>
              </w:rPr>
              <w:t>4,5</w:t>
            </w:r>
          </w:p>
        </w:tc>
      </w:tr>
      <w:tr w:rsidR="00A016BF" w:rsidRPr="00CB61B8" w14:paraId="20337751" w14:textId="77777777" w:rsidTr="00662BFA">
        <w:trPr>
          <w:trHeight w:val="315"/>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A30C406" w14:textId="77777777" w:rsidR="00A016BF" w:rsidRPr="00CB61B8" w:rsidRDefault="00433836" w:rsidP="00CB61B8">
            <w:pPr>
              <w:overflowPunct/>
              <w:spacing w:before="0" w:after="0"/>
              <w:jc w:val="center"/>
              <w:rPr>
                <w:b w:val="0"/>
                <w:color w:val="auto"/>
                <w:sz w:val="16"/>
                <w:szCs w:val="16"/>
                <w:lang w:eastAsia="es-CO"/>
              </w:rPr>
            </w:pPr>
            <w:r w:rsidRPr="00CB61B8">
              <w:rPr>
                <w:b w:val="0"/>
                <w:color w:val="auto"/>
                <w:sz w:val="16"/>
                <w:szCs w:val="16"/>
                <w:lang w:eastAsia="es-CO"/>
              </w:rPr>
              <w:t>RF-35</w:t>
            </w:r>
          </w:p>
        </w:tc>
        <w:tc>
          <w:tcPr>
            <w:tcW w:w="1134" w:type="dxa"/>
            <w:noWrap/>
            <w:vAlign w:val="center"/>
          </w:tcPr>
          <w:p w14:paraId="3BDD1776" w14:textId="77777777" w:rsidR="00A016BF" w:rsidRPr="00CB61B8" w:rsidRDefault="00A016BF"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000000"/>
                <w:sz w:val="16"/>
                <w:szCs w:val="16"/>
                <w:lang w:eastAsia="es-CO"/>
              </w:rPr>
              <w:t>Señal de entrada al potenciostato</w:t>
            </w:r>
          </w:p>
        </w:tc>
        <w:tc>
          <w:tcPr>
            <w:tcW w:w="1276" w:type="dxa"/>
            <w:vAlign w:val="center"/>
          </w:tcPr>
          <w:p w14:paraId="2BD9D852" w14:textId="77777777" w:rsidR="00A016BF" w:rsidRPr="00CB61B8" w:rsidRDefault="00A016BF"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auto"/>
                <w:sz w:val="16"/>
                <w:szCs w:val="16"/>
                <w:lang w:eastAsia="es-CO"/>
              </w:rPr>
            </w:pPr>
            <w:r w:rsidRPr="00CB61B8">
              <w:rPr>
                <w:color w:val="auto"/>
                <w:sz w:val="16"/>
                <w:szCs w:val="16"/>
                <w:lang w:eastAsia="es-CO"/>
              </w:rPr>
              <w:t>Microcontrolador</w:t>
            </w:r>
          </w:p>
        </w:tc>
        <w:tc>
          <w:tcPr>
            <w:tcW w:w="4252" w:type="dxa"/>
            <w:vAlign w:val="center"/>
          </w:tcPr>
          <w:p w14:paraId="5F4C7C15" w14:textId="77777777" w:rsidR="00A016BF" w:rsidRPr="00CB61B8" w:rsidRDefault="00A016BF" w:rsidP="00CB61B8">
            <w:pPr>
              <w:overflowPunct/>
              <w:spacing w:before="0" w:after="0"/>
              <w:jc w:val="left"/>
              <w:cnfStyle w:val="000000000000" w:firstRow="0" w:lastRow="0" w:firstColumn="0" w:lastColumn="0" w:oddVBand="0" w:evenVBand="0" w:oddHBand="0" w:evenHBand="0" w:firstRowFirstColumn="0" w:firstRowLastColumn="0" w:lastRowFirstColumn="0" w:lastRowLastColumn="0"/>
              <w:rPr>
                <w:color w:val="auto"/>
                <w:sz w:val="16"/>
                <w:szCs w:val="16"/>
                <w:lang w:eastAsia="es-CO"/>
              </w:rPr>
            </w:pPr>
            <w:r w:rsidRPr="00CB61B8">
              <w:rPr>
                <w:color w:val="auto"/>
                <w:sz w:val="16"/>
                <w:szCs w:val="16"/>
                <w:lang w:eastAsia="es-CO"/>
              </w:rPr>
              <w:t>El sistema debe permitir generar una onda triangulo desde 10 mV a 10V con un error máximo del 10%.</w:t>
            </w:r>
          </w:p>
        </w:tc>
        <w:tc>
          <w:tcPr>
            <w:tcW w:w="904" w:type="dxa"/>
            <w:vAlign w:val="center"/>
          </w:tcPr>
          <w:p w14:paraId="1441179C" w14:textId="77777777" w:rsidR="00A016BF" w:rsidRPr="00CB61B8" w:rsidRDefault="00A016BF" w:rsidP="00CB61B8">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CB61B8">
              <w:rPr>
                <w:color w:val="000000"/>
                <w:sz w:val="16"/>
                <w:szCs w:val="16"/>
              </w:rPr>
              <w:t>5</w:t>
            </w:r>
          </w:p>
        </w:tc>
      </w:tr>
      <w:tr w:rsidR="00A016BF" w:rsidRPr="00CB61B8" w14:paraId="1059F404" w14:textId="77777777" w:rsidTr="00662BFA">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1752861" w14:textId="77777777" w:rsidR="00A016BF" w:rsidRPr="00CB61B8" w:rsidRDefault="00433836" w:rsidP="00CB61B8">
            <w:pPr>
              <w:overflowPunct/>
              <w:spacing w:before="0" w:after="0"/>
              <w:jc w:val="center"/>
              <w:rPr>
                <w:b w:val="0"/>
                <w:color w:val="auto"/>
                <w:sz w:val="16"/>
                <w:szCs w:val="16"/>
                <w:lang w:eastAsia="es-CO"/>
              </w:rPr>
            </w:pPr>
            <w:r w:rsidRPr="00CB61B8">
              <w:rPr>
                <w:b w:val="0"/>
                <w:color w:val="auto"/>
                <w:sz w:val="16"/>
                <w:szCs w:val="16"/>
                <w:lang w:eastAsia="es-CO"/>
              </w:rPr>
              <w:t>RF-36</w:t>
            </w:r>
          </w:p>
        </w:tc>
        <w:tc>
          <w:tcPr>
            <w:tcW w:w="1134" w:type="dxa"/>
            <w:noWrap/>
            <w:vAlign w:val="center"/>
          </w:tcPr>
          <w:p w14:paraId="369AF5CB" w14:textId="77777777" w:rsidR="00A016BF" w:rsidRPr="00CB61B8" w:rsidRDefault="00A016BF"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000000"/>
                <w:sz w:val="16"/>
                <w:szCs w:val="16"/>
                <w:lang w:eastAsia="es-CO"/>
              </w:rPr>
              <w:t>Configurar instrumento</w:t>
            </w:r>
          </w:p>
        </w:tc>
        <w:tc>
          <w:tcPr>
            <w:tcW w:w="1276" w:type="dxa"/>
            <w:vAlign w:val="center"/>
          </w:tcPr>
          <w:p w14:paraId="71D43D97" w14:textId="77777777" w:rsidR="00A016BF" w:rsidRPr="00CB61B8" w:rsidRDefault="00A016BF"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auto"/>
                <w:sz w:val="16"/>
                <w:szCs w:val="16"/>
                <w:lang w:eastAsia="es-CO"/>
              </w:rPr>
            </w:pPr>
            <w:r w:rsidRPr="00CB61B8">
              <w:rPr>
                <w:color w:val="auto"/>
                <w:sz w:val="16"/>
                <w:szCs w:val="16"/>
                <w:lang w:eastAsia="es-CO"/>
              </w:rPr>
              <w:t>Microcontrolador</w:t>
            </w:r>
          </w:p>
        </w:tc>
        <w:tc>
          <w:tcPr>
            <w:tcW w:w="4252" w:type="dxa"/>
            <w:vAlign w:val="center"/>
          </w:tcPr>
          <w:p w14:paraId="764BC9AE" w14:textId="77777777" w:rsidR="00A016BF" w:rsidRPr="00CB61B8" w:rsidRDefault="00A016BF" w:rsidP="00CB61B8">
            <w:pPr>
              <w:overflowPunct/>
              <w:spacing w:before="0" w:after="0"/>
              <w:jc w:val="left"/>
              <w:cnfStyle w:val="000000100000" w:firstRow="0" w:lastRow="0" w:firstColumn="0" w:lastColumn="0" w:oddVBand="0" w:evenVBand="0" w:oddHBand="1" w:evenHBand="0" w:firstRowFirstColumn="0" w:firstRowLastColumn="0" w:lastRowFirstColumn="0" w:lastRowLastColumn="0"/>
              <w:rPr>
                <w:color w:val="auto"/>
                <w:sz w:val="16"/>
                <w:szCs w:val="16"/>
                <w:lang w:eastAsia="es-CO"/>
              </w:rPr>
            </w:pPr>
            <w:r w:rsidRPr="00CB61B8">
              <w:rPr>
                <w:color w:val="auto"/>
                <w:sz w:val="16"/>
                <w:szCs w:val="16"/>
                <w:lang w:eastAsia="es-CO"/>
              </w:rPr>
              <w:t>El sistema debe permitir configurar las siguientes características del instrumento de medición: Voltaje de entrada al potenciostato, número de gráficas, tiempo de gráfica y Tiempo de ejecución.</w:t>
            </w:r>
          </w:p>
        </w:tc>
        <w:tc>
          <w:tcPr>
            <w:tcW w:w="904" w:type="dxa"/>
            <w:vAlign w:val="center"/>
          </w:tcPr>
          <w:p w14:paraId="548513EB" w14:textId="77777777" w:rsidR="00A016BF" w:rsidRPr="00CB61B8" w:rsidRDefault="00A016BF" w:rsidP="00CB61B8">
            <w:pPr>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CB61B8">
              <w:rPr>
                <w:color w:val="000000"/>
                <w:sz w:val="16"/>
                <w:szCs w:val="16"/>
              </w:rPr>
              <w:t>5</w:t>
            </w:r>
          </w:p>
        </w:tc>
      </w:tr>
      <w:tr w:rsidR="00A016BF" w:rsidRPr="00CB61B8" w14:paraId="6DCC1D04" w14:textId="77777777" w:rsidTr="00662BFA">
        <w:trPr>
          <w:trHeight w:val="315"/>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5F30887" w14:textId="77777777" w:rsidR="00A016BF" w:rsidRPr="00CB61B8" w:rsidRDefault="00433836" w:rsidP="00CB61B8">
            <w:pPr>
              <w:overflowPunct/>
              <w:spacing w:before="0" w:after="0"/>
              <w:jc w:val="center"/>
              <w:rPr>
                <w:b w:val="0"/>
                <w:color w:val="auto"/>
                <w:sz w:val="16"/>
                <w:szCs w:val="16"/>
                <w:lang w:eastAsia="es-CO"/>
              </w:rPr>
            </w:pPr>
            <w:r w:rsidRPr="00CB61B8">
              <w:rPr>
                <w:b w:val="0"/>
                <w:color w:val="auto"/>
                <w:sz w:val="16"/>
                <w:szCs w:val="16"/>
                <w:lang w:eastAsia="es-CO"/>
              </w:rPr>
              <w:t>RF-37</w:t>
            </w:r>
          </w:p>
        </w:tc>
        <w:tc>
          <w:tcPr>
            <w:tcW w:w="1134" w:type="dxa"/>
            <w:noWrap/>
            <w:vAlign w:val="center"/>
          </w:tcPr>
          <w:p w14:paraId="379B2365" w14:textId="77777777" w:rsidR="00A016BF" w:rsidRPr="00CB61B8" w:rsidRDefault="00A016BF"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000000"/>
                <w:sz w:val="16"/>
                <w:szCs w:val="16"/>
                <w:lang w:eastAsia="es-CO"/>
              </w:rPr>
              <w:t>Modo ahorro de energía</w:t>
            </w:r>
          </w:p>
        </w:tc>
        <w:tc>
          <w:tcPr>
            <w:tcW w:w="1276" w:type="dxa"/>
            <w:vAlign w:val="center"/>
          </w:tcPr>
          <w:p w14:paraId="55A9B94D" w14:textId="77777777" w:rsidR="00A016BF" w:rsidRPr="00CB61B8" w:rsidRDefault="00A016BF"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auto"/>
                <w:sz w:val="16"/>
                <w:szCs w:val="16"/>
                <w:lang w:eastAsia="es-CO"/>
              </w:rPr>
            </w:pPr>
            <w:r w:rsidRPr="00CB61B8">
              <w:rPr>
                <w:color w:val="auto"/>
                <w:sz w:val="16"/>
                <w:szCs w:val="16"/>
                <w:lang w:eastAsia="es-CO"/>
              </w:rPr>
              <w:t>Microcontrolador</w:t>
            </w:r>
          </w:p>
        </w:tc>
        <w:tc>
          <w:tcPr>
            <w:tcW w:w="4252" w:type="dxa"/>
            <w:vAlign w:val="center"/>
          </w:tcPr>
          <w:p w14:paraId="6B36901E" w14:textId="77777777" w:rsidR="00A016BF" w:rsidRPr="00CB61B8" w:rsidRDefault="00A016BF" w:rsidP="00CB61B8">
            <w:pPr>
              <w:overflowPunct/>
              <w:spacing w:before="0" w:after="0"/>
              <w:jc w:val="left"/>
              <w:cnfStyle w:val="000000000000" w:firstRow="0" w:lastRow="0" w:firstColumn="0" w:lastColumn="0" w:oddVBand="0" w:evenVBand="0" w:oddHBand="0" w:evenHBand="0" w:firstRowFirstColumn="0" w:firstRowLastColumn="0" w:lastRowFirstColumn="0" w:lastRowLastColumn="0"/>
              <w:rPr>
                <w:color w:val="auto"/>
                <w:sz w:val="16"/>
                <w:szCs w:val="16"/>
                <w:lang w:eastAsia="es-CO"/>
              </w:rPr>
            </w:pPr>
            <w:r w:rsidRPr="00CB61B8">
              <w:rPr>
                <w:color w:val="auto"/>
                <w:sz w:val="16"/>
                <w:szCs w:val="16"/>
                <w:lang w:eastAsia="es-CO"/>
              </w:rPr>
              <w:t>El sistema debe permitir entrar en modo ahorro de energía cuando no esté generando un voltagrama.</w:t>
            </w:r>
          </w:p>
        </w:tc>
        <w:tc>
          <w:tcPr>
            <w:tcW w:w="904" w:type="dxa"/>
            <w:vAlign w:val="center"/>
          </w:tcPr>
          <w:p w14:paraId="2743C43D" w14:textId="77777777" w:rsidR="00A016BF" w:rsidRPr="00CB61B8" w:rsidRDefault="00A016BF" w:rsidP="00CB61B8">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CB61B8">
              <w:rPr>
                <w:color w:val="000000"/>
                <w:sz w:val="16"/>
                <w:szCs w:val="16"/>
              </w:rPr>
              <w:t>4</w:t>
            </w:r>
          </w:p>
        </w:tc>
      </w:tr>
      <w:tr w:rsidR="00A016BF" w:rsidRPr="00CB61B8" w14:paraId="12804185" w14:textId="77777777" w:rsidTr="00662BFA">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4A821FE2" w14:textId="77777777" w:rsidR="00A016BF" w:rsidRPr="00CB61B8" w:rsidRDefault="00433836" w:rsidP="00CB61B8">
            <w:pPr>
              <w:overflowPunct/>
              <w:spacing w:before="0" w:after="0"/>
              <w:jc w:val="center"/>
              <w:rPr>
                <w:b w:val="0"/>
                <w:color w:val="auto"/>
                <w:sz w:val="16"/>
                <w:szCs w:val="16"/>
                <w:lang w:eastAsia="es-CO"/>
              </w:rPr>
            </w:pPr>
            <w:r w:rsidRPr="00CB61B8">
              <w:rPr>
                <w:b w:val="0"/>
                <w:color w:val="auto"/>
                <w:sz w:val="16"/>
                <w:szCs w:val="16"/>
                <w:lang w:eastAsia="es-CO"/>
              </w:rPr>
              <w:t>RF-38</w:t>
            </w:r>
          </w:p>
        </w:tc>
        <w:tc>
          <w:tcPr>
            <w:tcW w:w="1134" w:type="dxa"/>
            <w:noWrap/>
            <w:vAlign w:val="center"/>
          </w:tcPr>
          <w:p w14:paraId="7D0DFDA2" w14:textId="77777777" w:rsidR="00A016BF" w:rsidRPr="00CB61B8" w:rsidRDefault="00A016BF"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000000"/>
                <w:sz w:val="16"/>
                <w:szCs w:val="16"/>
                <w:lang w:eastAsia="es-CO"/>
              </w:rPr>
              <w:t>Guardar datos</w:t>
            </w:r>
          </w:p>
        </w:tc>
        <w:tc>
          <w:tcPr>
            <w:tcW w:w="1276" w:type="dxa"/>
            <w:vAlign w:val="center"/>
          </w:tcPr>
          <w:p w14:paraId="1CC83C92" w14:textId="77777777" w:rsidR="00A016BF" w:rsidRPr="00CB61B8" w:rsidRDefault="00A016BF"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auto"/>
                <w:sz w:val="16"/>
                <w:szCs w:val="16"/>
                <w:lang w:eastAsia="es-CO"/>
              </w:rPr>
            </w:pPr>
            <w:r w:rsidRPr="00CB61B8">
              <w:rPr>
                <w:color w:val="auto"/>
                <w:sz w:val="16"/>
                <w:szCs w:val="16"/>
                <w:lang w:eastAsia="es-CO"/>
              </w:rPr>
              <w:t>Microcontrolador</w:t>
            </w:r>
          </w:p>
        </w:tc>
        <w:tc>
          <w:tcPr>
            <w:tcW w:w="4252" w:type="dxa"/>
            <w:vAlign w:val="center"/>
          </w:tcPr>
          <w:p w14:paraId="48C8654F" w14:textId="77777777" w:rsidR="00A016BF" w:rsidRPr="00CB61B8" w:rsidRDefault="00A016BF" w:rsidP="00CB61B8">
            <w:pPr>
              <w:overflowPunct/>
              <w:spacing w:before="0" w:after="0"/>
              <w:jc w:val="left"/>
              <w:cnfStyle w:val="000000100000" w:firstRow="0" w:lastRow="0" w:firstColumn="0" w:lastColumn="0" w:oddVBand="0" w:evenVBand="0" w:oddHBand="1" w:evenHBand="0" w:firstRowFirstColumn="0" w:firstRowLastColumn="0" w:lastRowFirstColumn="0" w:lastRowLastColumn="0"/>
              <w:rPr>
                <w:color w:val="auto"/>
                <w:sz w:val="16"/>
                <w:szCs w:val="16"/>
                <w:lang w:eastAsia="es-CO"/>
              </w:rPr>
            </w:pPr>
            <w:r w:rsidRPr="00CB61B8">
              <w:rPr>
                <w:color w:val="auto"/>
                <w:sz w:val="16"/>
                <w:szCs w:val="16"/>
                <w:lang w:eastAsia="es-CO"/>
              </w:rPr>
              <w:t>El sistema debe permitir almacenar mínimo 10 gráficas, cada una con 50 puntos.</w:t>
            </w:r>
          </w:p>
        </w:tc>
        <w:tc>
          <w:tcPr>
            <w:tcW w:w="904" w:type="dxa"/>
            <w:vAlign w:val="center"/>
          </w:tcPr>
          <w:p w14:paraId="4AE37159" w14:textId="77777777" w:rsidR="00A016BF" w:rsidRPr="00CB61B8" w:rsidRDefault="00A016BF" w:rsidP="00CB61B8">
            <w:pPr>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CB61B8">
              <w:rPr>
                <w:color w:val="000000"/>
                <w:sz w:val="16"/>
                <w:szCs w:val="16"/>
              </w:rPr>
              <w:t>4,5</w:t>
            </w:r>
          </w:p>
        </w:tc>
      </w:tr>
      <w:tr w:rsidR="00A016BF" w:rsidRPr="00CB61B8" w14:paraId="669C4A80" w14:textId="77777777" w:rsidTr="00662BFA">
        <w:trPr>
          <w:trHeight w:val="315"/>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D5E4B27" w14:textId="77777777" w:rsidR="00A016BF" w:rsidRPr="00CB61B8" w:rsidRDefault="00433836" w:rsidP="00CB61B8">
            <w:pPr>
              <w:overflowPunct/>
              <w:spacing w:before="0" w:after="0"/>
              <w:jc w:val="center"/>
              <w:rPr>
                <w:b w:val="0"/>
                <w:color w:val="auto"/>
                <w:sz w:val="16"/>
                <w:szCs w:val="16"/>
                <w:lang w:eastAsia="es-CO"/>
              </w:rPr>
            </w:pPr>
            <w:r w:rsidRPr="00CB61B8">
              <w:rPr>
                <w:b w:val="0"/>
                <w:color w:val="auto"/>
                <w:sz w:val="16"/>
                <w:szCs w:val="16"/>
                <w:lang w:eastAsia="es-CO"/>
              </w:rPr>
              <w:t>RF-39</w:t>
            </w:r>
          </w:p>
        </w:tc>
        <w:tc>
          <w:tcPr>
            <w:tcW w:w="1134" w:type="dxa"/>
            <w:noWrap/>
            <w:vAlign w:val="center"/>
          </w:tcPr>
          <w:p w14:paraId="05760E15" w14:textId="77777777" w:rsidR="00A016BF" w:rsidRPr="00CB61B8" w:rsidRDefault="00A016BF"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000000"/>
                <w:sz w:val="16"/>
                <w:szCs w:val="16"/>
                <w:lang w:eastAsia="es-CO"/>
              </w:rPr>
              <w:t>Capturar señal de salida</w:t>
            </w:r>
          </w:p>
        </w:tc>
        <w:tc>
          <w:tcPr>
            <w:tcW w:w="1276" w:type="dxa"/>
            <w:vAlign w:val="center"/>
          </w:tcPr>
          <w:p w14:paraId="1D06F939" w14:textId="77777777" w:rsidR="00A016BF" w:rsidRPr="00CB61B8" w:rsidRDefault="00A016BF"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auto"/>
                <w:sz w:val="16"/>
                <w:szCs w:val="16"/>
                <w:lang w:eastAsia="es-CO"/>
              </w:rPr>
            </w:pPr>
            <w:r w:rsidRPr="00CB61B8">
              <w:rPr>
                <w:color w:val="auto"/>
                <w:sz w:val="16"/>
                <w:szCs w:val="16"/>
                <w:lang w:eastAsia="es-CO"/>
              </w:rPr>
              <w:t>Microcontrolador</w:t>
            </w:r>
          </w:p>
        </w:tc>
        <w:tc>
          <w:tcPr>
            <w:tcW w:w="4252" w:type="dxa"/>
            <w:vAlign w:val="center"/>
          </w:tcPr>
          <w:p w14:paraId="2F93BF06" w14:textId="7A7A7B03" w:rsidR="00A016BF" w:rsidRPr="00CB61B8" w:rsidRDefault="00A016BF" w:rsidP="00282989">
            <w:pPr>
              <w:overflowPunct/>
              <w:spacing w:before="0" w:after="0"/>
              <w:jc w:val="left"/>
              <w:cnfStyle w:val="000000000000" w:firstRow="0" w:lastRow="0" w:firstColumn="0" w:lastColumn="0" w:oddVBand="0" w:evenVBand="0" w:oddHBand="0" w:evenHBand="0" w:firstRowFirstColumn="0" w:firstRowLastColumn="0" w:lastRowFirstColumn="0" w:lastRowLastColumn="0"/>
              <w:rPr>
                <w:color w:val="auto"/>
                <w:sz w:val="16"/>
                <w:szCs w:val="16"/>
                <w:lang w:eastAsia="es-CO"/>
              </w:rPr>
            </w:pPr>
            <w:r w:rsidRPr="00CB61B8">
              <w:rPr>
                <w:color w:val="auto"/>
                <w:sz w:val="16"/>
                <w:szCs w:val="16"/>
                <w:lang w:eastAsia="es-CO"/>
              </w:rPr>
              <w:t xml:space="preserve">El sistema debe permitir </w:t>
            </w:r>
            <w:r w:rsidR="00282989">
              <w:rPr>
                <w:color w:val="auto"/>
                <w:sz w:val="16"/>
                <w:szCs w:val="16"/>
                <w:lang w:eastAsia="es-CO"/>
              </w:rPr>
              <w:t>medir</w:t>
            </w:r>
            <w:r w:rsidRPr="00CB61B8">
              <w:rPr>
                <w:color w:val="auto"/>
                <w:sz w:val="16"/>
                <w:szCs w:val="16"/>
                <w:lang w:eastAsia="es-CO"/>
              </w:rPr>
              <w:t xml:space="preserve"> la señal de salida en un rango de 100 mA a 100uA con un error máximo del 10%.</w:t>
            </w:r>
          </w:p>
        </w:tc>
        <w:tc>
          <w:tcPr>
            <w:tcW w:w="904" w:type="dxa"/>
            <w:vAlign w:val="center"/>
          </w:tcPr>
          <w:p w14:paraId="52140F50" w14:textId="77777777" w:rsidR="00A016BF" w:rsidRPr="00CB61B8" w:rsidRDefault="00A016BF" w:rsidP="00CB61B8">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CB61B8">
              <w:rPr>
                <w:color w:val="000000"/>
                <w:sz w:val="16"/>
                <w:szCs w:val="16"/>
              </w:rPr>
              <w:t>5</w:t>
            </w:r>
          </w:p>
        </w:tc>
      </w:tr>
      <w:tr w:rsidR="00A016BF" w:rsidRPr="00CB61B8" w14:paraId="7ECAF109" w14:textId="77777777" w:rsidTr="00662BFA">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14E2F38F" w14:textId="77777777" w:rsidR="00A016BF" w:rsidRPr="00CB61B8" w:rsidRDefault="00433836" w:rsidP="00CB61B8">
            <w:pPr>
              <w:overflowPunct/>
              <w:spacing w:before="0" w:after="0"/>
              <w:jc w:val="center"/>
              <w:rPr>
                <w:b w:val="0"/>
                <w:color w:val="auto"/>
                <w:sz w:val="16"/>
                <w:szCs w:val="16"/>
                <w:lang w:eastAsia="es-CO"/>
              </w:rPr>
            </w:pPr>
            <w:r w:rsidRPr="00CB61B8">
              <w:rPr>
                <w:b w:val="0"/>
                <w:color w:val="auto"/>
                <w:sz w:val="16"/>
                <w:szCs w:val="16"/>
                <w:lang w:eastAsia="es-CO"/>
              </w:rPr>
              <w:t>RF-40</w:t>
            </w:r>
          </w:p>
        </w:tc>
        <w:tc>
          <w:tcPr>
            <w:tcW w:w="1134" w:type="dxa"/>
            <w:noWrap/>
            <w:vAlign w:val="center"/>
          </w:tcPr>
          <w:p w14:paraId="61A66D5E" w14:textId="77777777" w:rsidR="00A016BF" w:rsidRPr="00CB61B8" w:rsidRDefault="00A016BF"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000000"/>
                <w:sz w:val="16"/>
                <w:szCs w:val="16"/>
                <w:lang w:eastAsia="es-CO"/>
              </w:rPr>
              <w:t>Enviar datos</w:t>
            </w:r>
          </w:p>
        </w:tc>
        <w:tc>
          <w:tcPr>
            <w:tcW w:w="1276" w:type="dxa"/>
            <w:vAlign w:val="center"/>
          </w:tcPr>
          <w:p w14:paraId="48BEA6BC" w14:textId="77777777" w:rsidR="00A016BF" w:rsidRPr="00CB61B8" w:rsidRDefault="00A016BF"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auto"/>
                <w:sz w:val="16"/>
                <w:szCs w:val="16"/>
                <w:lang w:eastAsia="es-CO"/>
              </w:rPr>
            </w:pPr>
            <w:r w:rsidRPr="00CB61B8">
              <w:rPr>
                <w:color w:val="auto"/>
                <w:sz w:val="16"/>
                <w:szCs w:val="16"/>
                <w:lang w:eastAsia="es-CO"/>
              </w:rPr>
              <w:t>Microcontrolador</w:t>
            </w:r>
          </w:p>
        </w:tc>
        <w:tc>
          <w:tcPr>
            <w:tcW w:w="4252" w:type="dxa"/>
            <w:vAlign w:val="center"/>
          </w:tcPr>
          <w:p w14:paraId="550F503D" w14:textId="77777777" w:rsidR="00A016BF" w:rsidRPr="00CB61B8" w:rsidRDefault="00A016BF" w:rsidP="00CB61B8">
            <w:pPr>
              <w:overflowPunct/>
              <w:spacing w:before="0" w:after="0"/>
              <w:jc w:val="left"/>
              <w:cnfStyle w:val="000000100000" w:firstRow="0" w:lastRow="0" w:firstColumn="0" w:lastColumn="0" w:oddVBand="0" w:evenVBand="0" w:oddHBand="1" w:evenHBand="0" w:firstRowFirstColumn="0" w:firstRowLastColumn="0" w:lastRowFirstColumn="0" w:lastRowLastColumn="0"/>
              <w:rPr>
                <w:color w:val="auto"/>
                <w:sz w:val="16"/>
                <w:szCs w:val="16"/>
                <w:lang w:eastAsia="es-CO"/>
              </w:rPr>
            </w:pPr>
            <w:r w:rsidRPr="00CB61B8">
              <w:rPr>
                <w:color w:val="auto"/>
                <w:sz w:val="16"/>
                <w:szCs w:val="16"/>
                <w:lang w:eastAsia="es-CO"/>
              </w:rPr>
              <w:t>El sistema debe permitir enviar por medio de bluetooth las gráficas almacenadas en memoria.</w:t>
            </w:r>
          </w:p>
        </w:tc>
        <w:tc>
          <w:tcPr>
            <w:tcW w:w="904" w:type="dxa"/>
            <w:vAlign w:val="center"/>
          </w:tcPr>
          <w:p w14:paraId="47861B1D" w14:textId="77777777" w:rsidR="00A016BF" w:rsidRPr="00CB61B8" w:rsidRDefault="00A016BF" w:rsidP="00CB61B8">
            <w:pPr>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CB61B8">
              <w:rPr>
                <w:color w:val="000000"/>
                <w:sz w:val="16"/>
                <w:szCs w:val="16"/>
              </w:rPr>
              <w:t>5</w:t>
            </w:r>
          </w:p>
        </w:tc>
      </w:tr>
    </w:tbl>
    <w:p w14:paraId="4A8DEDBD" w14:textId="13D5590D" w:rsidR="00D6631F" w:rsidRPr="00433836" w:rsidRDefault="004E745B" w:rsidP="004E745B">
      <w:pPr>
        <w:pStyle w:val="Descripcin"/>
        <w:jc w:val="center"/>
        <w:rPr>
          <w:sz w:val="18"/>
        </w:rPr>
      </w:pPr>
      <w:bookmarkStart w:id="243" w:name="_Ref467587008"/>
      <w:r w:rsidRPr="00433836">
        <w:rPr>
          <w:sz w:val="18"/>
        </w:rPr>
        <w:t xml:space="preserve">Tabla </w:t>
      </w:r>
      <w:r w:rsidRPr="00433836">
        <w:rPr>
          <w:sz w:val="18"/>
        </w:rPr>
        <w:fldChar w:fldCharType="begin"/>
      </w:r>
      <w:r w:rsidRPr="00433836">
        <w:rPr>
          <w:sz w:val="18"/>
        </w:rPr>
        <w:instrText xml:space="preserve"> SEQ Tabla \* ARABIC </w:instrText>
      </w:r>
      <w:r w:rsidRPr="00433836">
        <w:rPr>
          <w:sz w:val="18"/>
        </w:rPr>
        <w:fldChar w:fldCharType="separate"/>
      </w:r>
      <w:r w:rsidR="00986CFD">
        <w:rPr>
          <w:noProof/>
          <w:sz w:val="18"/>
        </w:rPr>
        <w:t>2</w:t>
      </w:r>
      <w:r w:rsidRPr="00433836">
        <w:rPr>
          <w:sz w:val="18"/>
        </w:rPr>
        <w:fldChar w:fldCharType="end"/>
      </w:r>
      <w:r w:rsidRPr="00433836">
        <w:rPr>
          <w:sz w:val="18"/>
        </w:rPr>
        <w:t xml:space="preserve"> - Requerimientos funcionales del sistema.</w:t>
      </w:r>
      <w:bookmarkEnd w:id="243"/>
    </w:p>
    <w:p w14:paraId="41E65516" w14:textId="77777777" w:rsidR="00FA0131" w:rsidRPr="00FA0131" w:rsidRDefault="00FA0131" w:rsidP="00FA0131"/>
    <w:p w14:paraId="3C5AF646" w14:textId="77777777" w:rsidR="00730495" w:rsidRDefault="00730495" w:rsidP="00EA2BA7">
      <w:pPr>
        <w:pStyle w:val="Ttulo3"/>
      </w:pPr>
      <w:bookmarkStart w:id="244" w:name="_Toc467826795"/>
      <w:bookmarkStart w:id="245" w:name="_Toc467836056"/>
      <w:bookmarkStart w:id="246" w:name="_Toc467487308"/>
      <w:r>
        <w:t>Estrategia de implementación</w:t>
      </w:r>
      <w:bookmarkEnd w:id="244"/>
      <w:bookmarkEnd w:id="245"/>
    </w:p>
    <w:p w14:paraId="08A6A7A3" w14:textId="563C9468" w:rsidR="00A016BF" w:rsidRDefault="00B13233" w:rsidP="00B13233">
      <w:pPr>
        <w:rPr>
          <w:lang w:eastAsia="es-ES"/>
        </w:rPr>
      </w:pPr>
      <w:r>
        <w:rPr>
          <w:lang w:eastAsia="es-ES"/>
        </w:rPr>
        <w:t xml:space="preserve">Debido a que existen dependencias entre </w:t>
      </w:r>
      <w:r w:rsidR="00A016BF">
        <w:rPr>
          <w:lang w:eastAsia="es-ES"/>
        </w:rPr>
        <w:t>los requerimientos</w:t>
      </w:r>
      <w:r>
        <w:rPr>
          <w:lang w:eastAsia="es-ES"/>
        </w:rPr>
        <w:t xml:space="preserve"> </w:t>
      </w:r>
      <w:r w:rsidR="00A016BF">
        <w:rPr>
          <w:lang w:eastAsia="es-ES"/>
        </w:rPr>
        <w:t>no se puede realizar la implementación del sistema</w:t>
      </w:r>
      <w:r w:rsidR="00627800">
        <w:rPr>
          <w:lang w:eastAsia="es-ES"/>
        </w:rPr>
        <w:t xml:space="preserve"> según </w:t>
      </w:r>
      <w:r w:rsidR="00A016BF">
        <w:rPr>
          <w:lang w:eastAsia="es-ES"/>
        </w:rPr>
        <w:t>la prioridad</w:t>
      </w:r>
      <w:r w:rsidR="00627800">
        <w:rPr>
          <w:lang w:eastAsia="es-ES"/>
        </w:rPr>
        <w:t xml:space="preserve">; </w:t>
      </w:r>
      <w:r w:rsidR="00A016BF">
        <w:rPr>
          <w:lang w:eastAsia="es-ES"/>
        </w:rPr>
        <w:t xml:space="preserve">también </w:t>
      </w:r>
      <w:r w:rsidR="00E5288D">
        <w:rPr>
          <w:lang w:val="es-419" w:eastAsia="es-ES"/>
        </w:rPr>
        <w:t>es</w:t>
      </w:r>
      <w:r w:rsidR="00A016BF">
        <w:rPr>
          <w:lang w:eastAsia="es-ES"/>
        </w:rPr>
        <w:t xml:space="preserve"> </w:t>
      </w:r>
      <w:r w:rsidR="00627800">
        <w:rPr>
          <w:lang w:eastAsia="es-ES"/>
        </w:rPr>
        <w:t>necesario</w:t>
      </w:r>
      <w:r w:rsidR="00A016BF">
        <w:rPr>
          <w:lang w:eastAsia="es-ES"/>
        </w:rPr>
        <w:t xml:space="preserve"> tener en cuenta las dependencias que se muestran en la siguiente tabla.</w:t>
      </w:r>
    </w:p>
    <w:tbl>
      <w:tblPr>
        <w:tblStyle w:val="Tablanormal1"/>
        <w:tblW w:w="0" w:type="auto"/>
        <w:jc w:val="center"/>
        <w:tblLayout w:type="fixed"/>
        <w:tblLook w:val="04A0" w:firstRow="1" w:lastRow="0" w:firstColumn="1" w:lastColumn="0" w:noHBand="0" w:noVBand="1"/>
      </w:tblPr>
      <w:tblGrid>
        <w:gridCol w:w="1378"/>
        <w:gridCol w:w="1378"/>
        <w:gridCol w:w="1379"/>
        <w:gridCol w:w="1378"/>
        <w:gridCol w:w="1378"/>
        <w:gridCol w:w="1379"/>
      </w:tblGrid>
      <w:tr w:rsidR="00CB61B8" w:rsidRPr="00CB61B8" w14:paraId="5A893E6E" w14:textId="77777777" w:rsidTr="00CB61B8">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78" w:type="dxa"/>
            <w:vAlign w:val="center"/>
          </w:tcPr>
          <w:p w14:paraId="7C79C146" w14:textId="77777777" w:rsidR="00A016BF" w:rsidRPr="00CB61B8" w:rsidRDefault="00A016BF" w:rsidP="00CB61B8">
            <w:pPr>
              <w:overflowPunct/>
              <w:spacing w:before="0" w:after="0"/>
              <w:jc w:val="center"/>
              <w:rPr>
                <w:color w:val="auto"/>
                <w:sz w:val="16"/>
                <w:szCs w:val="16"/>
                <w:lang w:eastAsia="es-CO"/>
              </w:rPr>
            </w:pPr>
            <w:r w:rsidRPr="00CB61B8">
              <w:rPr>
                <w:color w:val="auto"/>
                <w:sz w:val="16"/>
                <w:szCs w:val="16"/>
                <w:lang w:eastAsia="es-CO"/>
              </w:rPr>
              <w:lastRenderedPageBreak/>
              <w:t>Req.</w:t>
            </w:r>
          </w:p>
        </w:tc>
        <w:tc>
          <w:tcPr>
            <w:tcW w:w="1378" w:type="dxa"/>
            <w:noWrap/>
            <w:vAlign w:val="center"/>
          </w:tcPr>
          <w:p w14:paraId="65F888F2" w14:textId="77777777" w:rsidR="00A016BF" w:rsidRPr="00CB61B8" w:rsidRDefault="00A016BF" w:rsidP="00CB61B8">
            <w:pPr>
              <w:overflowPunct/>
              <w:spacing w:before="0" w:after="0"/>
              <w:jc w:val="center"/>
              <w:cnfStyle w:val="100000000000" w:firstRow="1"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000000"/>
                <w:sz w:val="16"/>
                <w:szCs w:val="16"/>
                <w:lang w:eastAsia="es-CO"/>
              </w:rPr>
              <w:t>Nombre</w:t>
            </w:r>
          </w:p>
        </w:tc>
        <w:tc>
          <w:tcPr>
            <w:tcW w:w="1379" w:type="dxa"/>
            <w:vAlign w:val="center"/>
          </w:tcPr>
          <w:p w14:paraId="0AAAA91F" w14:textId="77777777" w:rsidR="00A016BF" w:rsidRPr="00CB61B8" w:rsidRDefault="00A016BF" w:rsidP="00CB61B8">
            <w:pPr>
              <w:overflowPunct/>
              <w:spacing w:before="0" w:after="0"/>
              <w:jc w:val="center"/>
              <w:cnfStyle w:val="100000000000" w:firstRow="1"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000000"/>
                <w:sz w:val="16"/>
                <w:szCs w:val="16"/>
                <w:lang w:eastAsia="es-CO"/>
              </w:rPr>
              <w:t>Dependencia</w:t>
            </w:r>
          </w:p>
        </w:tc>
        <w:tc>
          <w:tcPr>
            <w:tcW w:w="1378" w:type="dxa"/>
            <w:vAlign w:val="center"/>
          </w:tcPr>
          <w:p w14:paraId="5026D1BE" w14:textId="77777777" w:rsidR="00A016BF" w:rsidRPr="00CB61B8" w:rsidRDefault="00A016BF" w:rsidP="00CB61B8">
            <w:pPr>
              <w:overflowPunct/>
              <w:spacing w:before="0" w:after="0"/>
              <w:jc w:val="center"/>
              <w:cnfStyle w:val="100000000000" w:firstRow="1" w:lastRow="0" w:firstColumn="0" w:lastColumn="0" w:oddVBand="0" w:evenVBand="0" w:oddHBand="0" w:evenHBand="0" w:firstRowFirstColumn="0" w:firstRowLastColumn="0" w:lastRowFirstColumn="0" w:lastRowLastColumn="0"/>
              <w:rPr>
                <w:color w:val="auto"/>
                <w:sz w:val="16"/>
                <w:szCs w:val="16"/>
                <w:lang w:eastAsia="es-CO"/>
              </w:rPr>
            </w:pPr>
            <w:r w:rsidRPr="00CB61B8">
              <w:rPr>
                <w:color w:val="auto"/>
                <w:sz w:val="16"/>
                <w:szCs w:val="16"/>
                <w:lang w:eastAsia="es-CO"/>
              </w:rPr>
              <w:t>Req.</w:t>
            </w:r>
          </w:p>
        </w:tc>
        <w:tc>
          <w:tcPr>
            <w:tcW w:w="1378" w:type="dxa"/>
            <w:vAlign w:val="center"/>
          </w:tcPr>
          <w:p w14:paraId="7C494ACC" w14:textId="77777777" w:rsidR="00A016BF" w:rsidRPr="00CB61B8" w:rsidRDefault="00A016BF" w:rsidP="00CB61B8">
            <w:pPr>
              <w:overflowPunct/>
              <w:spacing w:before="0" w:after="0"/>
              <w:jc w:val="center"/>
              <w:cnfStyle w:val="100000000000" w:firstRow="1"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000000"/>
                <w:sz w:val="16"/>
                <w:szCs w:val="16"/>
                <w:lang w:eastAsia="es-CO"/>
              </w:rPr>
              <w:t>Nombre</w:t>
            </w:r>
          </w:p>
        </w:tc>
        <w:tc>
          <w:tcPr>
            <w:tcW w:w="1379" w:type="dxa"/>
            <w:vAlign w:val="center"/>
          </w:tcPr>
          <w:p w14:paraId="22C78014" w14:textId="77777777" w:rsidR="00A016BF" w:rsidRPr="00CB61B8" w:rsidRDefault="00A016BF" w:rsidP="00CB61B8">
            <w:pPr>
              <w:overflowPunct/>
              <w:spacing w:before="0" w:after="0"/>
              <w:jc w:val="center"/>
              <w:cnfStyle w:val="100000000000" w:firstRow="1"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000000"/>
                <w:sz w:val="16"/>
                <w:szCs w:val="16"/>
                <w:lang w:eastAsia="es-CO"/>
              </w:rPr>
              <w:t>Dependencia</w:t>
            </w:r>
          </w:p>
        </w:tc>
      </w:tr>
      <w:tr w:rsidR="00627800" w:rsidRPr="00CB61B8" w14:paraId="286758FF" w14:textId="77777777" w:rsidTr="00CB61B8">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78" w:type="dxa"/>
            <w:vAlign w:val="center"/>
            <w:hideMark/>
          </w:tcPr>
          <w:p w14:paraId="5E2CE085" w14:textId="77777777" w:rsidR="00A016BF" w:rsidRPr="00CB61B8" w:rsidRDefault="00A016BF" w:rsidP="00CB61B8">
            <w:pPr>
              <w:overflowPunct/>
              <w:spacing w:before="0" w:after="0"/>
              <w:jc w:val="center"/>
              <w:rPr>
                <w:color w:val="auto"/>
                <w:sz w:val="16"/>
                <w:szCs w:val="16"/>
                <w:lang w:eastAsia="es-CO"/>
              </w:rPr>
            </w:pPr>
            <w:r w:rsidRPr="00CB61B8">
              <w:rPr>
                <w:color w:val="auto"/>
                <w:sz w:val="16"/>
                <w:szCs w:val="16"/>
                <w:lang w:eastAsia="es-CO"/>
              </w:rPr>
              <w:t>RF-1</w:t>
            </w:r>
          </w:p>
        </w:tc>
        <w:tc>
          <w:tcPr>
            <w:tcW w:w="1378" w:type="dxa"/>
            <w:noWrap/>
            <w:vAlign w:val="center"/>
            <w:hideMark/>
          </w:tcPr>
          <w:p w14:paraId="7AAE30FE" w14:textId="77777777" w:rsidR="00A016BF" w:rsidRPr="00CB61B8" w:rsidRDefault="00A016BF"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000000"/>
                <w:sz w:val="16"/>
                <w:szCs w:val="16"/>
                <w:lang w:eastAsia="es-CO"/>
              </w:rPr>
              <w:t>Iniciar sesión</w:t>
            </w:r>
          </w:p>
        </w:tc>
        <w:tc>
          <w:tcPr>
            <w:tcW w:w="1379" w:type="dxa"/>
            <w:vAlign w:val="center"/>
          </w:tcPr>
          <w:p w14:paraId="079A88F2" w14:textId="77777777" w:rsidR="00A016BF" w:rsidRPr="00CB61B8" w:rsidRDefault="00627800"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auto"/>
                <w:sz w:val="16"/>
                <w:szCs w:val="16"/>
                <w:lang w:eastAsia="es-CO"/>
              </w:rPr>
              <w:t>RF-</w:t>
            </w:r>
            <w:r w:rsidR="00A016BF" w:rsidRPr="00CB61B8">
              <w:rPr>
                <w:color w:val="000000"/>
                <w:sz w:val="16"/>
                <w:szCs w:val="16"/>
                <w:lang w:eastAsia="es-CO"/>
              </w:rPr>
              <w:t>3</w:t>
            </w:r>
          </w:p>
        </w:tc>
        <w:tc>
          <w:tcPr>
            <w:tcW w:w="1378" w:type="dxa"/>
            <w:vAlign w:val="center"/>
          </w:tcPr>
          <w:p w14:paraId="4E846B61" w14:textId="77777777" w:rsidR="00A016BF" w:rsidRPr="00CB61B8" w:rsidRDefault="00A016BF"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b/>
                <w:color w:val="auto"/>
                <w:sz w:val="16"/>
                <w:szCs w:val="16"/>
                <w:lang w:eastAsia="es-CO"/>
              </w:rPr>
            </w:pPr>
            <w:r w:rsidRPr="00CB61B8">
              <w:rPr>
                <w:b/>
                <w:color w:val="auto"/>
                <w:sz w:val="16"/>
                <w:szCs w:val="16"/>
                <w:lang w:eastAsia="es-CO"/>
              </w:rPr>
              <w:t>RF-21</w:t>
            </w:r>
          </w:p>
        </w:tc>
        <w:tc>
          <w:tcPr>
            <w:tcW w:w="1378" w:type="dxa"/>
            <w:vAlign w:val="center"/>
          </w:tcPr>
          <w:p w14:paraId="49183C4F" w14:textId="77777777" w:rsidR="00A016BF" w:rsidRPr="00CB61B8" w:rsidRDefault="00A016BF"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000000"/>
                <w:sz w:val="16"/>
                <w:szCs w:val="16"/>
                <w:lang w:eastAsia="es-CO"/>
              </w:rPr>
              <w:t>Copiar una iteración</w:t>
            </w:r>
          </w:p>
        </w:tc>
        <w:tc>
          <w:tcPr>
            <w:tcW w:w="1379" w:type="dxa"/>
            <w:vAlign w:val="center"/>
          </w:tcPr>
          <w:p w14:paraId="41CE74E5" w14:textId="77777777" w:rsidR="00A016BF" w:rsidRPr="00CB61B8" w:rsidRDefault="00627800"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auto"/>
                <w:sz w:val="16"/>
                <w:szCs w:val="16"/>
                <w:lang w:eastAsia="es-CO"/>
              </w:rPr>
              <w:t>RF-</w:t>
            </w:r>
            <w:r w:rsidR="00A016BF" w:rsidRPr="00CB61B8">
              <w:rPr>
                <w:color w:val="000000"/>
                <w:sz w:val="16"/>
                <w:szCs w:val="16"/>
                <w:lang w:eastAsia="es-CO"/>
              </w:rPr>
              <w:t>20</w:t>
            </w:r>
          </w:p>
        </w:tc>
      </w:tr>
      <w:tr w:rsidR="00A016BF" w:rsidRPr="00CB61B8" w14:paraId="56F1F7FC" w14:textId="77777777" w:rsidTr="00CB61B8">
        <w:trPr>
          <w:trHeight w:val="315"/>
          <w:jc w:val="center"/>
        </w:trPr>
        <w:tc>
          <w:tcPr>
            <w:cnfStyle w:val="001000000000" w:firstRow="0" w:lastRow="0" w:firstColumn="1" w:lastColumn="0" w:oddVBand="0" w:evenVBand="0" w:oddHBand="0" w:evenHBand="0" w:firstRowFirstColumn="0" w:firstRowLastColumn="0" w:lastRowFirstColumn="0" w:lastRowLastColumn="0"/>
            <w:tcW w:w="1378" w:type="dxa"/>
            <w:vAlign w:val="center"/>
            <w:hideMark/>
          </w:tcPr>
          <w:p w14:paraId="1FCE0661" w14:textId="77777777" w:rsidR="00A016BF" w:rsidRPr="00CB61B8" w:rsidRDefault="00A016BF" w:rsidP="00CB61B8">
            <w:pPr>
              <w:overflowPunct/>
              <w:spacing w:before="0" w:after="0"/>
              <w:jc w:val="center"/>
              <w:rPr>
                <w:color w:val="auto"/>
                <w:sz w:val="16"/>
                <w:szCs w:val="16"/>
                <w:lang w:eastAsia="es-CO"/>
              </w:rPr>
            </w:pPr>
            <w:r w:rsidRPr="00CB61B8">
              <w:rPr>
                <w:color w:val="auto"/>
                <w:sz w:val="16"/>
                <w:szCs w:val="16"/>
                <w:lang w:eastAsia="es-CO"/>
              </w:rPr>
              <w:t>RF-2</w:t>
            </w:r>
          </w:p>
        </w:tc>
        <w:tc>
          <w:tcPr>
            <w:tcW w:w="1378" w:type="dxa"/>
            <w:noWrap/>
            <w:vAlign w:val="center"/>
            <w:hideMark/>
          </w:tcPr>
          <w:p w14:paraId="3DD7859D" w14:textId="77777777" w:rsidR="00A016BF" w:rsidRPr="00CB61B8" w:rsidRDefault="00A016BF"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000000"/>
                <w:sz w:val="16"/>
                <w:szCs w:val="16"/>
                <w:lang w:eastAsia="es-CO"/>
              </w:rPr>
              <w:t>Cerrar sesión</w:t>
            </w:r>
          </w:p>
        </w:tc>
        <w:tc>
          <w:tcPr>
            <w:tcW w:w="1379" w:type="dxa"/>
            <w:vAlign w:val="center"/>
          </w:tcPr>
          <w:p w14:paraId="102DB1BA" w14:textId="77777777" w:rsidR="00A016BF" w:rsidRPr="00CB61B8" w:rsidRDefault="00627800"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auto"/>
                <w:sz w:val="16"/>
                <w:szCs w:val="16"/>
                <w:lang w:eastAsia="es-CO"/>
              </w:rPr>
              <w:t>RF-</w:t>
            </w:r>
            <w:r w:rsidR="00A016BF" w:rsidRPr="00CB61B8">
              <w:rPr>
                <w:color w:val="000000"/>
                <w:sz w:val="16"/>
                <w:szCs w:val="16"/>
                <w:lang w:eastAsia="es-CO"/>
              </w:rPr>
              <w:t>3</w:t>
            </w:r>
          </w:p>
        </w:tc>
        <w:tc>
          <w:tcPr>
            <w:tcW w:w="1378" w:type="dxa"/>
            <w:vAlign w:val="center"/>
          </w:tcPr>
          <w:p w14:paraId="4407F04E" w14:textId="77777777" w:rsidR="00A016BF" w:rsidRPr="00CB61B8" w:rsidRDefault="00A016BF"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b/>
                <w:color w:val="auto"/>
                <w:sz w:val="16"/>
                <w:szCs w:val="16"/>
                <w:lang w:eastAsia="es-CO"/>
              </w:rPr>
            </w:pPr>
            <w:r w:rsidRPr="00CB61B8">
              <w:rPr>
                <w:b/>
                <w:color w:val="auto"/>
                <w:sz w:val="16"/>
                <w:szCs w:val="16"/>
                <w:lang w:eastAsia="es-CO"/>
              </w:rPr>
              <w:t>RF-22</w:t>
            </w:r>
          </w:p>
        </w:tc>
        <w:tc>
          <w:tcPr>
            <w:tcW w:w="1378" w:type="dxa"/>
            <w:vAlign w:val="center"/>
          </w:tcPr>
          <w:p w14:paraId="7F9AC1F7" w14:textId="77777777" w:rsidR="00A016BF" w:rsidRPr="00CB61B8" w:rsidRDefault="00A016BF"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000000"/>
                <w:sz w:val="16"/>
                <w:szCs w:val="16"/>
                <w:lang w:eastAsia="es-CO"/>
              </w:rPr>
              <w:t>Editar una iteración</w:t>
            </w:r>
          </w:p>
        </w:tc>
        <w:tc>
          <w:tcPr>
            <w:tcW w:w="1379" w:type="dxa"/>
            <w:vAlign w:val="center"/>
          </w:tcPr>
          <w:p w14:paraId="6F101491" w14:textId="77777777" w:rsidR="00A016BF" w:rsidRPr="00CB61B8" w:rsidRDefault="00627800"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auto"/>
                <w:sz w:val="16"/>
                <w:szCs w:val="16"/>
                <w:lang w:eastAsia="es-CO"/>
              </w:rPr>
              <w:t>RF-</w:t>
            </w:r>
            <w:r w:rsidR="00A016BF" w:rsidRPr="00CB61B8">
              <w:rPr>
                <w:color w:val="000000"/>
                <w:sz w:val="16"/>
                <w:szCs w:val="16"/>
                <w:lang w:eastAsia="es-CO"/>
              </w:rPr>
              <w:t>20</w:t>
            </w:r>
          </w:p>
        </w:tc>
      </w:tr>
      <w:tr w:rsidR="00627800" w:rsidRPr="00CB61B8" w14:paraId="2467000A" w14:textId="77777777" w:rsidTr="00CB61B8">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78" w:type="dxa"/>
            <w:vAlign w:val="center"/>
            <w:hideMark/>
          </w:tcPr>
          <w:p w14:paraId="1BC35B63" w14:textId="77777777" w:rsidR="00A016BF" w:rsidRPr="00CB61B8" w:rsidRDefault="00A016BF" w:rsidP="00CB61B8">
            <w:pPr>
              <w:overflowPunct/>
              <w:spacing w:before="0" w:after="0"/>
              <w:jc w:val="center"/>
              <w:rPr>
                <w:color w:val="auto"/>
                <w:sz w:val="16"/>
                <w:szCs w:val="16"/>
                <w:lang w:eastAsia="es-CO"/>
              </w:rPr>
            </w:pPr>
            <w:r w:rsidRPr="00CB61B8">
              <w:rPr>
                <w:color w:val="auto"/>
                <w:sz w:val="16"/>
                <w:szCs w:val="16"/>
                <w:lang w:eastAsia="es-CO"/>
              </w:rPr>
              <w:t>RF-3</w:t>
            </w:r>
          </w:p>
        </w:tc>
        <w:tc>
          <w:tcPr>
            <w:tcW w:w="1378" w:type="dxa"/>
            <w:vAlign w:val="center"/>
            <w:hideMark/>
          </w:tcPr>
          <w:p w14:paraId="30959A77" w14:textId="77777777" w:rsidR="00A016BF" w:rsidRPr="00CB61B8" w:rsidRDefault="00A016BF"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auto"/>
                <w:sz w:val="16"/>
                <w:szCs w:val="16"/>
                <w:lang w:eastAsia="es-CO"/>
              </w:rPr>
            </w:pPr>
            <w:r w:rsidRPr="00CB61B8">
              <w:rPr>
                <w:color w:val="auto"/>
                <w:sz w:val="16"/>
                <w:szCs w:val="16"/>
                <w:lang w:eastAsia="es-CO"/>
              </w:rPr>
              <w:t>Registrar un usuario</w:t>
            </w:r>
          </w:p>
        </w:tc>
        <w:tc>
          <w:tcPr>
            <w:tcW w:w="1379" w:type="dxa"/>
            <w:vAlign w:val="center"/>
          </w:tcPr>
          <w:p w14:paraId="7653953A" w14:textId="77777777" w:rsidR="00A016BF" w:rsidRPr="00CB61B8" w:rsidRDefault="00A016BF"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auto"/>
                <w:sz w:val="16"/>
                <w:szCs w:val="16"/>
                <w:lang w:eastAsia="es-CO"/>
              </w:rPr>
            </w:pPr>
            <w:r w:rsidRPr="00CB61B8">
              <w:rPr>
                <w:color w:val="auto"/>
                <w:sz w:val="16"/>
                <w:szCs w:val="16"/>
                <w:lang w:eastAsia="es-CO"/>
              </w:rPr>
              <w:t>-</w:t>
            </w:r>
          </w:p>
        </w:tc>
        <w:tc>
          <w:tcPr>
            <w:tcW w:w="1378" w:type="dxa"/>
            <w:vAlign w:val="center"/>
          </w:tcPr>
          <w:p w14:paraId="7F90D5A4" w14:textId="77777777" w:rsidR="00A016BF" w:rsidRPr="00CB61B8" w:rsidRDefault="00A016BF"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b/>
                <w:color w:val="auto"/>
                <w:sz w:val="16"/>
                <w:szCs w:val="16"/>
                <w:lang w:eastAsia="es-CO"/>
              </w:rPr>
            </w:pPr>
            <w:r w:rsidRPr="00CB61B8">
              <w:rPr>
                <w:b/>
                <w:color w:val="auto"/>
                <w:sz w:val="16"/>
                <w:szCs w:val="16"/>
                <w:lang w:eastAsia="es-CO"/>
              </w:rPr>
              <w:t>RF-23</w:t>
            </w:r>
          </w:p>
        </w:tc>
        <w:tc>
          <w:tcPr>
            <w:tcW w:w="1378" w:type="dxa"/>
            <w:vAlign w:val="center"/>
          </w:tcPr>
          <w:p w14:paraId="7260F347" w14:textId="77777777" w:rsidR="00A016BF" w:rsidRPr="00CB61B8" w:rsidRDefault="00A016BF"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000000"/>
                <w:sz w:val="16"/>
                <w:szCs w:val="16"/>
                <w:lang w:eastAsia="es-CO"/>
              </w:rPr>
              <w:t>Cancelar una iteración</w:t>
            </w:r>
          </w:p>
        </w:tc>
        <w:tc>
          <w:tcPr>
            <w:tcW w:w="1379" w:type="dxa"/>
            <w:vAlign w:val="center"/>
          </w:tcPr>
          <w:p w14:paraId="0C61F0FE" w14:textId="77777777" w:rsidR="00A016BF" w:rsidRPr="00CB61B8" w:rsidRDefault="00627800"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auto"/>
                <w:sz w:val="16"/>
                <w:szCs w:val="16"/>
                <w:lang w:eastAsia="es-CO"/>
              </w:rPr>
              <w:t>RF-</w:t>
            </w:r>
            <w:r w:rsidR="00A016BF" w:rsidRPr="00CB61B8">
              <w:rPr>
                <w:color w:val="000000"/>
                <w:sz w:val="16"/>
                <w:szCs w:val="16"/>
                <w:lang w:eastAsia="es-CO"/>
              </w:rPr>
              <w:t>20</w:t>
            </w:r>
          </w:p>
        </w:tc>
      </w:tr>
      <w:tr w:rsidR="00627800" w:rsidRPr="00CB61B8" w14:paraId="3FEB9D96" w14:textId="77777777" w:rsidTr="00CB61B8">
        <w:trPr>
          <w:trHeight w:val="315"/>
          <w:jc w:val="center"/>
        </w:trPr>
        <w:tc>
          <w:tcPr>
            <w:cnfStyle w:val="001000000000" w:firstRow="0" w:lastRow="0" w:firstColumn="1" w:lastColumn="0" w:oddVBand="0" w:evenVBand="0" w:oddHBand="0" w:evenHBand="0" w:firstRowFirstColumn="0" w:firstRowLastColumn="0" w:lastRowFirstColumn="0" w:lastRowLastColumn="0"/>
            <w:tcW w:w="1378" w:type="dxa"/>
            <w:vAlign w:val="center"/>
            <w:hideMark/>
          </w:tcPr>
          <w:p w14:paraId="1E794937" w14:textId="77777777" w:rsidR="00627800" w:rsidRPr="00CB61B8" w:rsidRDefault="00627800" w:rsidP="00CB61B8">
            <w:pPr>
              <w:overflowPunct/>
              <w:spacing w:before="0" w:after="0"/>
              <w:jc w:val="center"/>
              <w:rPr>
                <w:color w:val="auto"/>
                <w:sz w:val="16"/>
                <w:szCs w:val="16"/>
                <w:lang w:eastAsia="es-CO"/>
              </w:rPr>
            </w:pPr>
            <w:r w:rsidRPr="00CB61B8">
              <w:rPr>
                <w:color w:val="auto"/>
                <w:sz w:val="16"/>
                <w:szCs w:val="16"/>
                <w:lang w:eastAsia="es-CO"/>
              </w:rPr>
              <w:t>RF-4</w:t>
            </w:r>
          </w:p>
        </w:tc>
        <w:tc>
          <w:tcPr>
            <w:tcW w:w="1378" w:type="dxa"/>
            <w:noWrap/>
            <w:vAlign w:val="center"/>
            <w:hideMark/>
          </w:tcPr>
          <w:p w14:paraId="2DFA84B2" w14:textId="77777777" w:rsidR="00627800" w:rsidRPr="00CB61B8" w:rsidRDefault="00627800"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000000"/>
                <w:sz w:val="16"/>
                <w:szCs w:val="16"/>
                <w:lang w:eastAsia="es-CO"/>
              </w:rPr>
              <w:t>Actualizar Usuario</w:t>
            </w:r>
          </w:p>
        </w:tc>
        <w:tc>
          <w:tcPr>
            <w:tcW w:w="1379" w:type="dxa"/>
            <w:vAlign w:val="center"/>
          </w:tcPr>
          <w:p w14:paraId="7EC15F9A" w14:textId="77777777" w:rsidR="00627800" w:rsidRPr="00CB61B8" w:rsidRDefault="00627800"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auto"/>
                <w:sz w:val="16"/>
                <w:szCs w:val="16"/>
                <w:lang w:eastAsia="es-CO"/>
              </w:rPr>
              <w:t>RF-</w:t>
            </w:r>
            <w:r w:rsidRPr="00CB61B8">
              <w:rPr>
                <w:color w:val="000000"/>
                <w:sz w:val="16"/>
                <w:szCs w:val="16"/>
                <w:lang w:eastAsia="es-CO"/>
              </w:rPr>
              <w:t>3</w:t>
            </w:r>
          </w:p>
        </w:tc>
        <w:tc>
          <w:tcPr>
            <w:tcW w:w="1378" w:type="dxa"/>
            <w:vAlign w:val="center"/>
          </w:tcPr>
          <w:p w14:paraId="5B7D86F6" w14:textId="77777777" w:rsidR="00627800" w:rsidRPr="00CB61B8" w:rsidRDefault="00627800"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b/>
                <w:color w:val="auto"/>
                <w:sz w:val="16"/>
                <w:szCs w:val="16"/>
                <w:lang w:eastAsia="es-CO"/>
              </w:rPr>
            </w:pPr>
            <w:r w:rsidRPr="00CB61B8">
              <w:rPr>
                <w:b/>
                <w:color w:val="auto"/>
                <w:sz w:val="16"/>
                <w:szCs w:val="16"/>
                <w:lang w:eastAsia="es-CO"/>
              </w:rPr>
              <w:t>RF-24</w:t>
            </w:r>
          </w:p>
        </w:tc>
        <w:tc>
          <w:tcPr>
            <w:tcW w:w="1378" w:type="dxa"/>
            <w:vAlign w:val="center"/>
          </w:tcPr>
          <w:p w14:paraId="79AF7A7C" w14:textId="77777777" w:rsidR="00627800" w:rsidRPr="00CB61B8" w:rsidRDefault="00627800"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000000"/>
                <w:sz w:val="16"/>
                <w:szCs w:val="16"/>
                <w:lang w:eastAsia="es-CO"/>
              </w:rPr>
              <w:t>Generar reporte de proyectos</w:t>
            </w:r>
          </w:p>
        </w:tc>
        <w:tc>
          <w:tcPr>
            <w:tcW w:w="1379" w:type="dxa"/>
            <w:vAlign w:val="center"/>
          </w:tcPr>
          <w:p w14:paraId="5BFACF32" w14:textId="77777777" w:rsidR="00627800" w:rsidRPr="00CB61B8" w:rsidRDefault="00627800"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auto"/>
                <w:sz w:val="16"/>
                <w:szCs w:val="16"/>
                <w:lang w:eastAsia="es-CO"/>
              </w:rPr>
              <w:t>RF-</w:t>
            </w:r>
            <w:r w:rsidRPr="00CB61B8">
              <w:rPr>
                <w:color w:val="000000"/>
                <w:sz w:val="16"/>
                <w:szCs w:val="16"/>
                <w:lang w:eastAsia="es-CO"/>
              </w:rPr>
              <w:t>20</w:t>
            </w:r>
          </w:p>
        </w:tc>
      </w:tr>
      <w:tr w:rsidR="00627800" w:rsidRPr="00CB61B8" w14:paraId="28DD2829" w14:textId="77777777" w:rsidTr="00CB61B8">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78" w:type="dxa"/>
            <w:vAlign w:val="center"/>
            <w:hideMark/>
          </w:tcPr>
          <w:p w14:paraId="4D0956F6" w14:textId="77777777" w:rsidR="00627800" w:rsidRPr="00CB61B8" w:rsidRDefault="00627800" w:rsidP="00CB61B8">
            <w:pPr>
              <w:overflowPunct/>
              <w:spacing w:before="0" w:after="0"/>
              <w:jc w:val="center"/>
              <w:rPr>
                <w:color w:val="auto"/>
                <w:sz w:val="16"/>
                <w:szCs w:val="16"/>
                <w:lang w:eastAsia="es-CO"/>
              </w:rPr>
            </w:pPr>
            <w:r w:rsidRPr="00CB61B8">
              <w:rPr>
                <w:color w:val="auto"/>
                <w:sz w:val="16"/>
                <w:szCs w:val="16"/>
                <w:lang w:eastAsia="es-CO"/>
              </w:rPr>
              <w:t>RF-5</w:t>
            </w:r>
          </w:p>
        </w:tc>
        <w:tc>
          <w:tcPr>
            <w:tcW w:w="1378" w:type="dxa"/>
            <w:noWrap/>
            <w:vAlign w:val="center"/>
            <w:hideMark/>
          </w:tcPr>
          <w:p w14:paraId="7A5A028A" w14:textId="77777777" w:rsidR="00627800" w:rsidRPr="00CB61B8" w:rsidRDefault="00627800"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000000"/>
                <w:sz w:val="16"/>
                <w:szCs w:val="16"/>
                <w:lang w:eastAsia="es-CO"/>
              </w:rPr>
              <w:t>Cambio Rol de Usuario</w:t>
            </w:r>
          </w:p>
        </w:tc>
        <w:tc>
          <w:tcPr>
            <w:tcW w:w="1379" w:type="dxa"/>
            <w:vAlign w:val="center"/>
          </w:tcPr>
          <w:p w14:paraId="6A206CE7" w14:textId="77777777" w:rsidR="00627800" w:rsidRPr="00CB61B8" w:rsidRDefault="00627800"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auto"/>
                <w:sz w:val="16"/>
                <w:szCs w:val="16"/>
                <w:lang w:eastAsia="es-CO"/>
              </w:rPr>
              <w:t>RF-</w:t>
            </w:r>
            <w:r w:rsidRPr="00CB61B8">
              <w:rPr>
                <w:color w:val="000000"/>
                <w:sz w:val="16"/>
                <w:szCs w:val="16"/>
                <w:lang w:eastAsia="es-CO"/>
              </w:rPr>
              <w:t>3</w:t>
            </w:r>
          </w:p>
        </w:tc>
        <w:tc>
          <w:tcPr>
            <w:tcW w:w="1378" w:type="dxa"/>
            <w:vAlign w:val="center"/>
          </w:tcPr>
          <w:p w14:paraId="78FED506" w14:textId="77777777" w:rsidR="00627800" w:rsidRPr="00CB61B8" w:rsidRDefault="00627800"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b/>
                <w:color w:val="auto"/>
                <w:sz w:val="16"/>
                <w:szCs w:val="16"/>
                <w:lang w:eastAsia="es-CO"/>
              </w:rPr>
            </w:pPr>
            <w:r w:rsidRPr="00CB61B8">
              <w:rPr>
                <w:b/>
                <w:color w:val="auto"/>
                <w:sz w:val="16"/>
                <w:szCs w:val="16"/>
                <w:lang w:eastAsia="es-CO"/>
              </w:rPr>
              <w:t>RF-25</w:t>
            </w:r>
          </w:p>
        </w:tc>
        <w:tc>
          <w:tcPr>
            <w:tcW w:w="1378" w:type="dxa"/>
            <w:vAlign w:val="center"/>
          </w:tcPr>
          <w:p w14:paraId="633F31BA" w14:textId="77777777" w:rsidR="00627800" w:rsidRPr="00CB61B8" w:rsidRDefault="00627800"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000000"/>
                <w:sz w:val="16"/>
                <w:szCs w:val="16"/>
                <w:lang w:eastAsia="es-CO"/>
              </w:rPr>
              <w:t>Generar reporte por proyecto</w:t>
            </w:r>
          </w:p>
        </w:tc>
        <w:tc>
          <w:tcPr>
            <w:tcW w:w="1379" w:type="dxa"/>
            <w:vAlign w:val="center"/>
          </w:tcPr>
          <w:p w14:paraId="0A6391CD" w14:textId="77777777" w:rsidR="00627800" w:rsidRPr="00CB61B8" w:rsidRDefault="00627800"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auto"/>
                <w:sz w:val="16"/>
                <w:szCs w:val="16"/>
                <w:lang w:eastAsia="es-CO"/>
              </w:rPr>
              <w:t>RF-</w:t>
            </w:r>
            <w:r w:rsidRPr="00CB61B8">
              <w:rPr>
                <w:color w:val="000000"/>
                <w:sz w:val="16"/>
                <w:szCs w:val="16"/>
                <w:lang w:eastAsia="es-CO"/>
              </w:rPr>
              <w:t>20</w:t>
            </w:r>
          </w:p>
        </w:tc>
      </w:tr>
      <w:tr w:rsidR="00627800" w:rsidRPr="00CB61B8" w14:paraId="4A470FD3" w14:textId="77777777" w:rsidTr="00CB61B8">
        <w:trPr>
          <w:trHeight w:val="315"/>
          <w:jc w:val="center"/>
        </w:trPr>
        <w:tc>
          <w:tcPr>
            <w:cnfStyle w:val="001000000000" w:firstRow="0" w:lastRow="0" w:firstColumn="1" w:lastColumn="0" w:oddVBand="0" w:evenVBand="0" w:oddHBand="0" w:evenHBand="0" w:firstRowFirstColumn="0" w:firstRowLastColumn="0" w:lastRowFirstColumn="0" w:lastRowLastColumn="0"/>
            <w:tcW w:w="1378" w:type="dxa"/>
            <w:vAlign w:val="center"/>
            <w:hideMark/>
          </w:tcPr>
          <w:p w14:paraId="475A79B2" w14:textId="77777777" w:rsidR="00627800" w:rsidRPr="00CB61B8" w:rsidRDefault="00627800" w:rsidP="00CB61B8">
            <w:pPr>
              <w:overflowPunct/>
              <w:spacing w:before="0" w:after="0"/>
              <w:jc w:val="center"/>
              <w:rPr>
                <w:color w:val="auto"/>
                <w:sz w:val="16"/>
                <w:szCs w:val="16"/>
                <w:lang w:eastAsia="es-CO"/>
              </w:rPr>
            </w:pPr>
            <w:r w:rsidRPr="00CB61B8">
              <w:rPr>
                <w:color w:val="auto"/>
                <w:sz w:val="16"/>
                <w:szCs w:val="16"/>
                <w:lang w:eastAsia="es-CO"/>
              </w:rPr>
              <w:t>RF-6</w:t>
            </w:r>
          </w:p>
        </w:tc>
        <w:tc>
          <w:tcPr>
            <w:tcW w:w="1378" w:type="dxa"/>
            <w:noWrap/>
            <w:vAlign w:val="center"/>
            <w:hideMark/>
          </w:tcPr>
          <w:p w14:paraId="74FB8278" w14:textId="77777777" w:rsidR="00627800" w:rsidRPr="00CB61B8" w:rsidRDefault="00627800"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000000"/>
                <w:sz w:val="16"/>
                <w:szCs w:val="16"/>
                <w:lang w:eastAsia="es-CO"/>
              </w:rPr>
              <w:t>Desactivar Usuario</w:t>
            </w:r>
          </w:p>
        </w:tc>
        <w:tc>
          <w:tcPr>
            <w:tcW w:w="1379" w:type="dxa"/>
            <w:vAlign w:val="center"/>
          </w:tcPr>
          <w:p w14:paraId="6FC92981" w14:textId="77777777" w:rsidR="00627800" w:rsidRPr="00CB61B8" w:rsidRDefault="00627800"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auto"/>
                <w:sz w:val="16"/>
                <w:szCs w:val="16"/>
                <w:lang w:eastAsia="es-CO"/>
              </w:rPr>
              <w:t>RF-</w:t>
            </w:r>
            <w:r w:rsidRPr="00CB61B8">
              <w:rPr>
                <w:color w:val="000000"/>
                <w:sz w:val="16"/>
                <w:szCs w:val="16"/>
                <w:lang w:eastAsia="es-CO"/>
              </w:rPr>
              <w:t>3</w:t>
            </w:r>
          </w:p>
        </w:tc>
        <w:tc>
          <w:tcPr>
            <w:tcW w:w="1378" w:type="dxa"/>
            <w:vAlign w:val="center"/>
          </w:tcPr>
          <w:p w14:paraId="134A3A12" w14:textId="77777777" w:rsidR="00627800" w:rsidRPr="00CB61B8" w:rsidRDefault="00627800"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b/>
                <w:color w:val="auto"/>
                <w:sz w:val="16"/>
                <w:szCs w:val="16"/>
                <w:lang w:eastAsia="es-CO"/>
              </w:rPr>
            </w:pPr>
            <w:r w:rsidRPr="00CB61B8">
              <w:rPr>
                <w:b/>
                <w:color w:val="auto"/>
                <w:sz w:val="16"/>
                <w:szCs w:val="16"/>
                <w:lang w:eastAsia="es-CO"/>
              </w:rPr>
              <w:t>RF-26</w:t>
            </w:r>
          </w:p>
        </w:tc>
        <w:tc>
          <w:tcPr>
            <w:tcW w:w="1378" w:type="dxa"/>
            <w:vAlign w:val="center"/>
          </w:tcPr>
          <w:p w14:paraId="21A26FED" w14:textId="77777777" w:rsidR="00627800" w:rsidRPr="00CB61B8" w:rsidRDefault="00627800"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000000"/>
                <w:sz w:val="16"/>
                <w:szCs w:val="16"/>
                <w:lang w:eastAsia="es-CO"/>
              </w:rPr>
              <w:t>Generar reporte por experimento</w:t>
            </w:r>
          </w:p>
        </w:tc>
        <w:tc>
          <w:tcPr>
            <w:tcW w:w="1379" w:type="dxa"/>
            <w:vAlign w:val="center"/>
          </w:tcPr>
          <w:p w14:paraId="6FAC9117" w14:textId="77777777" w:rsidR="00627800" w:rsidRPr="00CB61B8" w:rsidRDefault="00627800"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auto"/>
                <w:sz w:val="16"/>
                <w:szCs w:val="16"/>
                <w:lang w:eastAsia="es-CO"/>
              </w:rPr>
              <w:t>RF-</w:t>
            </w:r>
            <w:r w:rsidRPr="00CB61B8">
              <w:rPr>
                <w:color w:val="000000"/>
                <w:sz w:val="16"/>
                <w:szCs w:val="16"/>
                <w:lang w:eastAsia="es-CO"/>
              </w:rPr>
              <w:t>20</w:t>
            </w:r>
          </w:p>
        </w:tc>
      </w:tr>
      <w:tr w:rsidR="00627800" w:rsidRPr="00CB61B8" w14:paraId="7B3BCB70" w14:textId="77777777" w:rsidTr="00CB61B8">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78" w:type="dxa"/>
            <w:vAlign w:val="center"/>
            <w:hideMark/>
          </w:tcPr>
          <w:p w14:paraId="2336DDDB" w14:textId="77777777" w:rsidR="00627800" w:rsidRPr="00CB61B8" w:rsidRDefault="00627800" w:rsidP="00CB61B8">
            <w:pPr>
              <w:overflowPunct/>
              <w:spacing w:before="0" w:after="0"/>
              <w:jc w:val="center"/>
              <w:rPr>
                <w:color w:val="auto"/>
                <w:sz w:val="16"/>
                <w:szCs w:val="16"/>
                <w:lang w:eastAsia="es-CO"/>
              </w:rPr>
            </w:pPr>
            <w:r w:rsidRPr="00CB61B8">
              <w:rPr>
                <w:color w:val="auto"/>
                <w:sz w:val="16"/>
                <w:szCs w:val="16"/>
                <w:lang w:eastAsia="es-CO"/>
              </w:rPr>
              <w:t>RF-7</w:t>
            </w:r>
          </w:p>
        </w:tc>
        <w:tc>
          <w:tcPr>
            <w:tcW w:w="1378" w:type="dxa"/>
            <w:noWrap/>
            <w:vAlign w:val="center"/>
            <w:hideMark/>
          </w:tcPr>
          <w:p w14:paraId="0AE9E9FC" w14:textId="77777777" w:rsidR="00627800" w:rsidRPr="00CB61B8" w:rsidRDefault="00627800"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000000"/>
                <w:sz w:val="16"/>
                <w:szCs w:val="16"/>
                <w:lang w:eastAsia="es-CO"/>
              </w:rPr>
              <w:t>Activar Usuario</w:t>
            </w:r>
          </w:p>
        </w:tc>
        <w:tc>
          <w:tcPr>
            <w:tcW w:w="1379" w:type="dxa"/>
            <w:vAlign w:val="center"/>
          </w:tcPr>
          <w:p w14:paraId="4AC230B4" w14:textId="77777777" w:rsidR="00627800" w:rsidRPr="00CB61B8" w:rsidRDefault="00627800"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auto"/>
                <w:sz w:val="16"/>
                <w:szCs w:val="16"/>
                <w:lang w:eastAsia="es-CO"/>
              </w:rPr>
              <w:t>RF-</w:t>
            </w:r>
            <w:r w:rsidRPr="00CB61B8">
              <w:rPr>
                <w:color w:val="000000"/>
                <w:sz w:val="16"/>
                <w:szCs w:val="16"/>
                <w:lang w:eastAsia="es-CO"/>
              </w:rPr>
              <w:t>3</w:t>
            </w:r>
          </w:p>
        </w:tc>
        <w:tc>
          <w:tcPr>
            <w:tcW w:w="1378" w:type="dxa"/>
            <w:vAlign w:val="center"/>
          </w:tcPr>
          <w:p w14:paraId="16D34029" w14:textId="77777777" w:rsidR="00627800" w:rsidRPr="00CB61B8" w:rsidRDefault="00627800"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b/>
                <w:color w:val="auto"/>
                <w:sz w:val="16"/>
                <w:szCs w:val="16"/>
                <w:lang w:eastAsia="es-CO"/>
              </w:rPr>
            </w:pPr>
            <w:r w:rsidRPr="00CB61B8">
              <w:rPr>
                <w:b/>
                <w:color w:val="auto"/>
                <w:sz w:val="16"/>
                <w:szCs w:val="16"/>
                <w:lang w:eastAsia="es-CO"/>
              </w:rPr>
              <w:t>RF-27</w:t>
            </w:r>
          </w:p>
        </w:tc>
        <w:tc>
          <w:tcPr>
            <w:tcW w:w="1378" w:type="dxa"/>
            <w:vAlign w:val="center"/>
          </w:tcPr>
          <w:p w14:paraId="41512568" w14:textId="77777777" w:rsidR="00627800" w:rsidRPr="00CB61B8" w:rsidRDefault="00627800"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000000"/>
                <w:sz w:val="16"/>
                <w:szCs w:val="16"/>
                <w:lang w:eastAsia="es-CO"/>
              </w:rPr>
              <w:t>Generar reporte por iteración</w:t>
            </w:r>
          </w:p>
        </w:tc>
        <w:tc>
          <w:tcPr>
            <w:tcW w:w="1379" w:type="dxa"/>
            <w:vAlign w:val="center"/>
          </w:tcPr>
          <w:p w14:paraId="6114EFAE" w14:textId="77777777" w:rsidR="00627800" w:rsidRPr="00CB61B8" w:rsidRDefault="00627800"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auto"/>
                <w:sz w:val="16"/>
                <w:szCs w:val="16"/>
                <w:lang w:eastAsia="es-CO"/>
              </w:rPr>
              <w:t>RF-</w:t>
            </w:r>
            <w:r w:rsidRPr="00CB61B8">
              <w:rPr>
                <w:color w:val="000000"/>
                <w:sz w:val="16"/>
                <w:szCs w:val="16"/>
                <w:lang w:eastAsia="es-CO"/>
              </w:rPr>
              <w:t>20</w:t>
            </w:r>
          </w:p>
        </w:tc>
      </w:tr>
      <w:tr w:rsidR="00627800" w:rsidRPr="00CB61B8" w14:paraId="23B62399" w14:textId="77777777" w:rsidTr="00CB61B8">
        <w:trPr>
          <w:trHeight w:val="315"/>
          <w:jc w:val="center"/>
        </w:trPr>
        <w:tc>
          <w:tcPr>
            <w:cnfStyle w:val="001000000000" w:firstRow="0" w:lastRow="0" w:firstColumn="1" w:lastColumn="0" w:oddVBand="0" w:evenVBand="0" w:oddHBand="0" w:evenHBand="0" w:firstRowFirstColumn="0" w:firstRowLastColumn="0" w:lastRowFirstColumn="0" w:lastRowLastColumn="0"/>
            <w:tcW w:w="1378" w:type="dxa"/>
            <w:vAlign w:val="center"/>
            <w:hideMark/>
          </w:tcPr>
          <w:p w14:paraId="3FF870BD" w14:textId="77777777" w:rsidR="00627800" w:rsidRPr="00CB61B8" w:rsidRDefault="00627800" w:rsidP="00CB61B8">
            <w:pPr>
              <w:overflowPunct/>
              <w:spacing w:before="0" w:after="0"/>
              <w:jc w:val="center"/>
              <w:rPr>
                <w:color w:val="auto"/>
                <w:sz w:val="16"/>
                <w:szCs w:val="16"/>
                <w:lang w:eastAsia="es-CO"/>
              </w:rPr>
            </w:pPr>
            <w:r w:rsidRPr="00CB61B8">
              <w:rPr>
                <w:color w:val="auto"/>
                <w:sz w:val="16"/>
                <w:szCs w:val="16"/>
                <w:lang w:eastAsia="es-CO"/>
              </w:rPr>
              <w:t>RF-8</w:t>
            </w:r>
          </w:p>
        </w:tc>
        <w:tc>
          <w:tcPr>
            <w:tcW w:w="1378" w:type="dxa"/>
            <w:noWrap/>
            <w:vAlign w:val="center"/>
            <w:hideMark/>
          </w:tcPr>
          <w:p w14:paraId="3909CF9D" w14:textId="77777777" w:rsidR="00627800" w:rsidRPr="00CB61B8" w:rsidRDefault="00627800"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000000"/>
                <w:sz w:val="16"/>
                <w:szCs w:val="16"/>
                <w:lang w:eastAsia="es-CO"/>
              </w:rPr>
              <w:t>Crear proyecto</w:t>
            </w:r>
          </w:p>
        </w:tc>
        <w:tc>
          <w:tcPr>
            <w:tcW w:w="1379" w:type="dxa"/>
            <w:vAlign w:val="center"/>
          </w:tcPr>
          <w:p w14:paraId="486E826A" w14:textId="77777777" w:rsidR="00627800" w:rsidRPr="00CB61B8" w:rsidRDefault="00627800"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auto"/>
                <w:sz w:val="16"/>
                <w:szCs w:val="16"/>
                <w:lang w:eastAsia="es-CO"/>
              </w:rPr>
              <w:t>RF-</w:t>
            </w:r>
            <w:r w:rsidR="00FA0131" w:rsidRPr="00CB61B8">
              <w:rPr>
                <w:color w:val="000000"/>
                <w:sz w:val="16"/>
                <w:szCs w:val="16"/>
                <w:lang w:eastAsia="es-CO"/>
              </w:rPr>
              <w:t>1</w:t>
            </w:r>
          </w:p>
        </w:tc>
        <w:tc>
          <w:tcPr>
            <w:tcW w:w="1378" w:type="dxa"/>
            <w:vAlign w:val="center"/>
          </w:tcPr>
          <w:p w14:paraId="528E082E" w14:textId="77777777" w:rsidR="00627800" w:rsidRPr="00CB61B8" w:rsidRDefault="00627800"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b/>
                <w:color w:val="auto"/>
                <w:sz w:val="16"/>
                <w:szCs w:val="16"/>
                <w:lang w:eastAsia="es-CO"/>
              </w:rPr>
            </w:pPr>
            <w:r w:rsidRPr="00CB61B8">
              <w:rPr>
                <w:b/>
                <w:color w:val="auto"/>
                <w:sz w:val="16"/>
                <w:szCs w:val="16"/>
                <w:lang w:eastAsia="es-CO"/>
              </w:rPr>
              <w:t>RF-28</w:t>
            </w:r>
          </w:p>
        </w:tc>
        <w:tc>
          <w:tcPr>
            <w:tcW w:w="1378" w:type="dxa"/>
            <w:vAlign w:val="center"/>
          </w:tcPr>
          <w:p w14:paraId="2DDCA73A" w14:textId="77777777" w:rsidR="00627800" w:rsidRPr="00CB61B8" w:rsidRDefault="00627800"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000000"/>
                <w:sz w:val="16"/>
                <w:szCs w:val="16"/>
                <w:lang w:eastAsia="es-CO"/>
              </w:rPr>
              <w:t>Auditoria</w:t>
            </w:r>
          </w:p>
        </w:tc>
        <w:tc>
          <w:tcPr>
            <w:tcW w:w="1379" w:type="dxa"/>
            <w:vAlign w:val="center"/>
          </w:tcPr>
          <w:p w14:paraId="05081FBC" w14:textId="77777777" w:rsidR="00627800" w:rsidRPr="00CB61B8" w:rsidRDefault="00627800"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auto"/>
                <w:sz w:val="16"/>
                <w:szCs w:val="16"/>
                <w:lang w:eastAsia="es-CO"/>
              </w:rPr>
              <w:t>RF-</w:t>
            </w:r>
            <w:r w:rsidRPr="00CB61B8">
              <w:rPr>
                <w:color w:val="000000"/>
                <w:sz w:val="16"/>
                <w:szCs w:val="16"/>
                <w:lang w:eastAsia="es-CO"/>
              </w:rPr>
              <w:t>20</w:t>
            </w:r>
          </w:p>
        </w:tc>
      </w:tr>
      <w:tr w:rsidR="00627800" w:rsidRPr="00CB61B8" w14:paraId="4F488FCD" w14:textId="77777777" w:rsidTr="00CB61B8">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78" w:type="dxa"/>
            <w:vAlign w:val="center"/>
            <w:hideMark/>
          </w:tcPr>
          <w:p w14:paraId="1D80762E" w14:textId="77777777" w:rsidR="00627800" w:rsidRPr="00CB61B8" w:rsidRDefault="00627800" w:rsidP="00CB61B8">
            <w:pPr>
              <w:overflowPunct/>
              <w:spacing w:before="0" w:after="0"/>
              <w:jc w:val="center"/>
              <w:rPr>
                <w:color w:val="auto"/>
                <w:sz w:val="16"/>
                <w:szCs w:val="16"/>
                <w:lang w:eastAsia="es-CO"/>
              </w:rPr>
            </w:pPr>
            <w:r w:rsidRPr="00CB61B8">
              <w:rPr>
                <w:color w:val="auto"/>
                <w:sz w:val="16"/>
                <w:szCs w:val="16"/>
                <w:lang w:eastAsia="es-CO"/>
              </w:rPr>
              <w:t>RF-9</w:t>
            </w:r>
          </w:p>
        </w:tc>
        <w:tc>
          <w:tcPr>
            <w:tcW w:w="1378" w:type="dxa"/>
            <w:noWrap/>
            <w:vAlign w:val="center"/>
            <w:hideMark/>
          </w:tcPr>
          <w:p w14:paraId="64429521" w14:textId="77777777" w:rsidR="00627800" w:rsidRPr="00CB61B8" w:rsidRDefault="00627800"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000000"/>
                <w:sz w:val="16"/>
                <w:szCs w:val="16"/>
                <w:lang w:eastAsia="es-CO"/>
              </w:rPr>
              <w:t>Editar proyecto</w:t>
            </w:r>
          </w:p>
        </w:tc>
        <w:tc>
          <w:tcPr>
            <w:tcW w:w="1379" w:type="dxa"/>
            <w:vAlign w:val="center"/>
          </w:tcPr>
          <w:p w14:paraId="69600BB2" w14:textId="77777777" w:rsidR="00627800" w:rsidRPr="00CB61B8" w:rsidRDefault="00627800"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auto"/>
                <w:sz w:val="16"/>
                <w:szCs w:val="16"/>
                <w:lang w:eastAsia="es-CO"/>
              </w:rPr>
              <w:t>RF-</w:t>
            </w:r>
            <w:r w:rsidRPr="00CB61B8">
              <w:rPr>
                <w:color w:val="000000"/>
                <w:sz w:val="16"/>
                <w:szCs w:val="16"/>
                <w:lang w:eastAsia="es-CO"/>
              </w:rPr>
              <w:t>8</w:t>
            </w:r>
          </w:p>
        </w:tc>
        <w:tc>
          <w:tcPr>
            <w:tcW w:w="1378" w:type="dxa"/>
            <w:vAlign w:val="center"/>
          </w:tcPr>
          <w:p w14:paraId="24AD9D68" w14:textId="77777777" w:rsidR="00627800" w:rsidRPr="00CB61B8" w:rsidRDefault="00627800"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b/>
                <w:color w:val="auto"/>
                <w:sz w:val="16"/>
                <w:szCs w:val="16"/>
                <w:lang w:eastAsia="es-CO"/>
              </w:rPr>
            </w:pPr>
            <w:r w:rsidRPr="00CB61B8">
              <w:rPr>
                <w:b/>
                <w:color w:val="auto"/>
                <w:sz w:val="16"/>
                <w:szCs w:val="16"/>
                <w:lang w:eastAsia="es-CO"/>
              </w:rPr>
              <w:t>RF-29</w:t>
            </w:r>
          </w:p>
        </w:tc>
        <w:tc>
          <w:tcPr>
            <w:tcW w:w="1378" w:type="dxa"/>
            <w:vAlign w:val="center"/>
          </w:tcPr>
          <w:p w14:paraId="337C6E48" w14:textId="77777777" w:rsidR="00627800" w:rsidRPr="00CB61B8" w:rsidRDefault="00627800"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000000"/>
                <w:sz w:val="16"/>
                <w:szCs w:val="16"/>
                <w:lang w:eastAsia="es-CO"/>
              </w:rPr>
              <w:t>Añadir un tipo de equipo</w:t>
            </w:r>
          </w:p>
        </w:tc>
        <w:tc>
          <w:tcPr>
            <w:tcW w:w="1379" w:type="dxa"/>
            <w:vAlign w:val="center"/>
          </w:tcPr>
          <w:p w14:paraId="479F8F48" w14:textId="77777777" w:rsidR="00627800" w:rsidRPr="00CB61B8" w:rsidRDefault="00627800"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auto"/>
                <w:sz w:val="16"/>
                <w:szCs w:val="16"/>
                <w:lang w:eastAsia="es-CO"/>
              </w:rPr>
              <w:t>RF-</w:t>
            </w:r>
            <w:r w:rsidRPr="00CB61B8">
              <w:rPr>
                <w:color w:val="000000"/>
                <w:sz w:val="16"/>
                <w:szCs w:val="16"/>
                <w:lang w:eastAsia="es-CO"/>
              </w:rPr>
              <w:t>3</w:t>
            </w:r>
          </w:p>
        </w:tc>
      </w:tr>
      <w:tr w:rsidR="00627800" w:rsidRPr="00CB61B8" w14:paraId="721C68B4" w14:textId="77777777" w:rsidTr="00CB61B8">
        <w:trPr>
          <w:trHeight w:val="315"/>
          <w:jc w:val="center"/>
        </w:trPr>
        <w:tc>
          <w:tcPr>
            <w:cnfStyle w:val="001000000000" w:firstRow="0" w:lastRow="0" w:firstColumn="1" w:lastColumn="0" w:oddVBand="0" w:evenVBand="0" w:oddHBand="0" w:evenHBand="0" w:firstRowFirstColumn="0" w:firstRowLastColumn="0" w:lastRowFirstColumn="0" w:lastRowLastColumn="0"/>
            <w:tcW w:w="1378" w:type="dxa"/>
            <w:vAlign w:val="center"/>
            <w:hideMark/>
          </w:tcPr>
          <w:p w14:paraId="2DC192BA" w14:textId="77777777" w:rsidR="00627800" w:rsidRPr="00CB61B8" w:rsidRDefault="00627800" w:rsidP="00CB61B8">
            <w:pPr>
              <w:overflowPunct/>
              <w:spacing w:before="0" w:after="0"/>
              <w:jc w:val="center"/>
              <w:rPr>
                <w:color w:val="auto"/>
                <w:sz w:val="16"/>
                <w:szCs w:val="16"/>
                <w:lang w:eastAsia="es-CO"/>
              </w:rPr>
            </w:pPr>
            <w:r w:rsidRPr="00CB61B8">
              <w:rPr>
                <w:color w:val="auto"/>
                <w:sz w:val="16"/>
                <w:szCs w:val="16"/>
                <w:lang w:eastAsia="es-CO"/>
              </w:rPr>
              <w:t>RF-10</w:t>
            </w:r>
          </w:p>
        </w:tc>
        <w:tc>
          <w:tcPr>
            <w:tcW w:w="1378" w:type="dxa"/>
            <w:noWrap/>
            <w:vAlign w:val="center"/>
            <w:hideMark/>
          </w:tcPr>
          <w:p w14:paraId="7626A895" w14:textId="77777777" w:rsidR="00627800" w:rsidRPr="00CB61B8" w:rsidRDefault="00627800"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000000"/>
                <w:sz w:val="16"/>
                <w:szCs w:val="16"/>
                <w:lang w:eastAsia="es-CO"/>
              </w:rPr>
              <w:t>Finalizar proyecto</w:t>
            </w:r>
          </w:p>
        </w:tc>
        <w:tc>
          <w:tcPr>
            <w:tcW w:w="1379" w:type="dxa"/>
            <w:vAlign w:val="center"/>
          </w:tcPr>
          <w:p w14:paraId="441E531D" w14:textId="77777777" w:rsidR="00627800" w:rsidRPr="00CB61B8" w:rsidRDefault="00627800"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auto"/>
                <w:sz w:val="16"/>
                <w:szCs w:val="16"/>
                <w:lang w:eastAsia="es-CO"/>
              </w:rPr>
              <w:t>RF-</w:t>
            </w:r>
            <w:r w:rsidRPr="00CB61B8">
              <w:rPr>
                <w:color w:val="000000"/>
                <w:sz w:val="16"/>
                <w:szCs w:val="16"/>
                <w:lang w:eastAsia="es-CO"/>
              </w:rPr>
              <w:t>8</w:t>
            </w:r>
          </w:p>
        </w:tc>
        <w:tc>
          <w:tcPr>
            <w:tcW w:w="1378" w:type="dxa"/>
            <w:vAlign w:val="center"/>
          </w:tcPr>
          <w:p w14:paraId="5A676A75" w14:textId="77777777" w:rsidR="00627800" w:rsidRPr="00CB61B8" w:rsidRDefault="00627800"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b/>
                <w:color w:val="auto"/>
                <w:sz w:val="16"/>
                <w:szCs w:val="16"/>
                <w:lang w:eastAsia="es-CO"/>
              </w:rPr>
            </w:pPr>
            <w:r w:rsidRPr="00CB61B8">
              <w:rPr>
                <w:b/>
                <w:color w:val="auto"/>
                <w:sz w:val="16"/>
                <w:szCs w:val="16"/>
                <w:lang w:eastAsia="es-CO"/>
              </w:rPr>
              <w:t>RF-30</w:t>
            </w:r>
          </w:p>
        </w:tc>
        <w:tc>
          <w:tcPr>
            <w:tcW w:w="1378" w:type="dxa"/>
            <w:vAlign w:val="center"/>
          </w:tcPr>
          <w:p w14:paraId="4C6BEC0F" w14:textId="77777777" w:rsidR="00627800" w:rsidRPr="00CB61B8" w:rsidRDefault="00627800"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000000"/>
                <w:sz w:val="16"/>
                <w:szCs w:val="16"/>
                <w:lang w:eastAsia="es-CO"/>
              </w:rPr>
              <w:t>Modificar un tipo de equipo</w:t>
            </w:r>
          </w:p>
        </w:tc>
        <w:tc>
          <w:tcPr>
            <w:tcW w:w="1379" w:type="dxa"/>
            <w:vAlign w:val="center"/>
          </w:tcPr>
          <w:p w14:paraId="634BE851" w14:textId="77777777" w:rsidR="00627800" w:rsidRPr="00CB61B8" w:rsidRDefault="00627800"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auto"/>
                <w:sz w:val="16"/>
                <w:szCs w:val="16"/>
                <w:lang w:eastAsia="es-CO"/>
              </w:rPr>
              <w:t>RF-</w:t>
            </w:r>
            <w:r w:rsidRPr="00CB61B8">
              <w:rPr>
                <w:color w:val="000000"/>
                <w:sz w:val="16"/>
                <w:szCs w:val="16"/>
                <w:lang w:eastAsia="es-CO"/>
              </w:rPr>
              <w:t>29</w:t>
            </w:r>
          </w:p>
        </w:tc>
      </w:tr>
      <w:tr w:rsidR="00627800" w:rsidRPr="00CB61B8" w14:paraId="6DFEA6FB" w14:textId="77777777" w:rsidTr="00CB61B8">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78" w:type="dxa"/>
            <w:vAlign w:val="center"/>
            <w:hideMark/>
          </w:tcPr>
          <w:p w14:paraId="46E9B634" w14:textId="77777777" w:rsidR="00627800" w:rsidRPr="00CB61B8" w:rsidRDefault="00627800" w:rsidP="00CB61B8">
            <w:pPr>
              <w:overflowPunct/>
              <w:spacing w:before="0" w:after="0"/>
              <w:jc w:val="center"/>
              <w:rPr>
                <w:color w:val="auto"/>
                <w:sz w:val="16"/>
                <w:szCs w:val="16"/>
                <w:lang w:eastAsia="es-CO"/>
              </w:rPr>
            </w:pPr>
            <w:r w:rsidRPr="00CB61B8">
              <w:rPr>
                <w:color w:val="auto"/>
                <w:sz w:val="16"/>
                <w:szCs w:val="16"/>
                <w:lang w:eastAsia="es-CO"/>
              </w:rPr>
              <w:t>RF-11</w:t>
            </w:r>
          </w:p>
        </w:tc>
        <w:tc>
          <w:tcPr>
            <w:tcW w:w="1378" w:type="dxa"/>
            <w:noWrap/>
            <w:vAlign w:val="center"/>
            <w:hideMark/>
          </w:tcPr>
          <w:p w14:paraId="0EFFC9A0" w14:textId="77777777" w:rsidR="00627800" w:rsidRPr="00CB61B8" w:rsidRDefault="00627800"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000000"/>
                <w:sz w:val="16"/>
                <w:szCs w:val="16"/>
                <w:lang w:eastAsia="es-CO"/>
              </w:rPr>
              <w:t>Asignar Investigador</w:t>
            </w:r>
          </w:p>
        </w:tc>
        <w:tc>
          <w:tcPr>
            <w:tcW w:w="1379" w:type="dxa"/>
            <w:vAlign w:val="center"/>
          </w:tcPr>
          <w:p w14:paraId="05E6C5B6" w14:textId="77777777" w:rsidR="00627800" w:rsidRPr="00CB61B8" w:rsidRDefault="00627800"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auto"/>
                <w:sz w:val="16"/>
                <w:szCs w:val="16"/>
                <w:lang w:eastAsia="es-CO"/>
              </w:rPr>
              <w:t>RF-</w:t>
            </w:r>
            <w:r w:rsidRPr="00CB61B8">
              <w:rPr>
                <w:color w:val="000000"/>
                <w:sz w:val="16"/>
                <w:szCs w:val="16"/>
                <w:lang w:eastAsia="es-CO"/>
              </w:rPr>
              <w:t>8</w:t>
            </w:r>
          </w:p>
        </w:tc>
        <w:tc>
          <w:tcPr>
            <w:tcW w:w="1378" w:type="dxa"/>
            <w:vAlign w:val="center"/>
          </w:tcPr>
          <w:p w14:paraId="013B8EA5" w14:textId="77777777" w:rsidR="00627800" w:rsidRPr="00CB61B8" w:rsidRDefault="00627800"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b/>
                <w:color w:val="auto"/>
                <w:sz w:val="16"/>
                <w:szCs w:val="16"/>
                <w:lang w:eastAsia="es-CO"/>
              </w:rPr>
            </w:pPr>
            <w:r w:rsidRPr="00CB61B8">
              <w:rPr>
                <w:b/>
                <w:color w:val="auto"/>
                <w:sz w:val="16"/>
                <w:szCs w:val="16"/>
                <w:lang w:eastAsia="es-CO"/>
              </w:rPr>
              <w:t>RF-31</w:t>
            </w:r>
          </w:p>
        </w:tc>
        <w:tc>
          <w:tcPr>
            <w:tcW w:w="1378" w:type="dxa"/>
            <w:vAlign w:val="center"/>
          </w:tcPr>
          <w:p w14:paraId="64DBF3E8" w14:textId="77777777" w:rsidR="00627800" w:rsidRPr="00CB61B8" w:rsidRDefault="00627800"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000000"/>
                <w:sz w:val="16"/>
                <w:szCs w:val="16"/>
                <w:lang w:eastAsia="es-CO"/>
              </w:rPr>
              <w:t>Desactivar un tipo de equipo</w:t>
            </w:r>
          </w:p>
        </w:tc>
        <w:tc>
          <w:tcPr>
            <w:tcW w:w="1379" w:type="dxa"/>
            <w:vAlign w:val="center"/>
          </w:tcPr>
          <w:p w14:paraId="6528EC50" w14:textId="77777777" w:rsidR="00627800" w:rsidRPr="00CB61B8" w:rsidRDefault="00627800"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auto"/>
                <w:sz w:val="16"/>
                <w:szCs w:val="16"/>
                <w:lang w:eastAsia="es-CO"/>
              </w:rPr>
              <w:t>RF-</w:t>
            </w:r>
            <w:r w:rsidRPr="00CB61B8">
              <w:rPr>
                <w:color w:val="000000"/>
                <w:sz w:val="16"/>
                <w:szCs w:val="16"/>
                <w:lang w:eastAsia="es-CO"/>
              </w:rPr>
              <w:t>29</w:t>
            </w:r>
          </w:p>
        </w:tc>
      </w:tr>
      <w:tr w:rsidR="00627800" w:rsidRPr="00CB61B8" w14:paraId="06DD10A3" w14:textId="77777777" w:rsidTr="00CB61B8">
        <w:trPr>
          <w:trHeight w:val="315"/>
          <w:jc w:val="center"/>
        </w:trPr>
        <w:tc>
          <w:tcPr>
            <w:cnfStyle w:val="001000000000" w:firstRow="0" w:lastRow="0" w:firstColumn="1" w:lastColumn="0" w:oddVBand="0" w:evenVBand="0" w:oddHBand="0" w:evenHBand="0" w:firstRowFirstColumn="0" w:firstRowLastColumn="0" w:lastRowFirstColumn="0" w:lastRowLastColumn="0"/>
            <w:tcW w:w="1378" w:type="dxa"/>
            <w:vAlign w:val="center"/>
            <w:hideMark/>
          </w:tcPr>
          <w:p w14:paraId="5D58D6EE" w14:textId="77777777" w:rsidR="00627800" w:rsidRPr="00CB61B8" w:rsidRDefault="00627800" w:rsidP="00CB61B8">
            <w:pPr>
              <w:overflowPunct/>
              <w:spacing w:before="0" w:after="0"/>
              <w:jc w:val="center"/>
              <w:rPr>
                <w:color w:val="auto"/>
                <w:sz w:val="16"/>
                <w:szCs w:val="16"/>
                <w:lang w:eastAsia="es-CO"/>
              </w:rPr>
            </w:pPr>
            <w:r w:rsidRPr="00CB61B8">
              <w:rPr>
                <w:color w:val="auto"/>
                <w:sz w:val="16"/>
                <w:szCs w:val="16"/>
                <w:lang w:eastAsia="es-CO"/>
              </w:rPr>
              <w:t>RF-12</w:t>
            </w:r>
          </w:p>
        </w:tc>
        <w:tc>
          <w:tcPr>
            <w:tcW w:w="1378" w:type="dxa"/>
            <w:noWrap/>
            <w:vAlign w:val="center"/>
            <w:hideMark/>
          </w:tcPr>
          <w:p w14:paraId="343A4A18" w14:textId="77777777" w:rsidR="00627800" w:rsidRPr="00CB61B8" w:rsidRDefault="00627800"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000000"/>
                <w:sz w:val="16"/>
                <w:szCs w:val="16"/>
                <w:lang w:eastAsia="es-CO"/>
              </w:rPr>
              <w:t>Crear experimento</w:t>
            </w:r>
          </w:p>
        </w:tc>
        <w:tc>
          <w:tcPr>
            <w:tcW w:w="1379" w:type="dxa"/>
            <w:vAlign w:val="center"/>
          </w:tcPr>
          <w:p w14:paraId="3B394832" w14:textId="77777777" w:rsidR="00627800" w:rsidRPr="00CB61B8" w:rsidRDefault="00627800"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auto"/>
                <w:sz w:val="16"/>
                <w:szCs w:val="16"/>
                <w:lang w:eastAsia="es-CO"/>
              </w:rPr>
              <w:t>RF-</w:t>
            </w:r>
            <w:r w:rsidRPr="00CB61B8">
              <w:rPr>
                <w:color w:val="000000"/>
                <w:sz w:val="16"/>
                <w:szCs w:val="16"/>
                <w:lang w:eastAsia="es-CO"/>
              </w:rPr>
              <w:t>8</w:t>
            </w:r>
          </w:p>
        </w:tc>
        <w:tc>
          <w:tcPr>
            <w:tcW w:w="1378" w:type="dxa"/>
            <w:vAlign w:val="center"/>
          </w:tcPr>
          <w:p w14:paraId="1F9378F6" w14:textId="77777777" w:rsidR="00627800" w:rsidRPr="00CB61B8" w:rsidRDefault="00627800"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b/>
                <w:color w:val="auto"/>
                <w:sz w:val="16"/>
                <w:szCs w:val="16"/>
                <w:lang w:eastAsia="es-CO"/>
              </w:rPr>
            </w:pPr>
            <w:r w:rsidRPr="00CB61B8">
              <w:rPr>
                <w:b/>
                <w:color w:val="auto"/>
                <w:sz w:val="16"/>
                <w:szCs w:val="16"/>
                <w:lang w:eastAsia="es-CO"/>
              </w:rPr>
              <w:t>RF-32</w:t>
            </w:r>
          </w:p>
        </w:tc>
        <w:tc>
          <w:tcPr>
            <w:tcW w:w="1378" w:type="dxa"/>
            <w:vAlign w:val="center"/>
          </w:tcPr>
          <w:p w14:paraId="77944430" w14:textId="77777777" w:rsidR="00627800" w:rsidRPr="00CB61B8" w:rsidRDefault="00627800"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000000"/>
                <w:sz w:val="16"/>
                <w:szCs w:val="16"/>
                <w:lang w:eastAsia="es-CO"/>
              </w:rPr>
              <w:t>Activar un tipo de equipo</w:t>
            </w:r>
          </w:p>
        </w:tc>
        <w:tc>
          <w:tcPr>
            <w:tcW w:w="1379" w:type="dxa"/>
            <w:vAlign w:val="center"/>
          </w:tcPr>
          <w:p w14:paraId="0E08E8F1" w14:textId="77777777" w:rsidR="00627800" w:rsidRPr="00CB61B8" w:rsidRDefault="00627800"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auto"/>
                <w:sz w:val="16"/>
                <w:szCs w:val="16"/>
                <w:lang w:eastAsia="es-CO"/>
              </w:rPr>
              <w:t>RF-</w:t>
            </w:r>
            <w:r w:rsidRPr="00CB61B8">
              <w:rPr>
                <w:color w:val="000000"/>
                <w:sz w:val="16"/>
                <w:szCs w:val="16"/>
                <w:lang w:eastAsia="es-CO"/>
              </w:rPr>
              <w:t>29</w:t>
            </w:r>
          </w:p>
        </w:tc>
      </w:tr>
      <w:tr w:rsidR="00433836" w:rsidRPr="00CB61B8" w14:paraId="7070BC97" w14:textId="77777777" w:rsidTr="00CB61B8">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78" w:type="dxa"/>
            <w:vAlign w:val="center"/>
            <w:hideMark/>
          </w:tcPr>
          <w:p w14:paraId="69D401B2" w14:textId="77777777" w:rsidR="00433836" w:rsidRPr="00CB61B8" w:rsidRDefault="00433836" w:rsidP="00CB61B8">
            <w:pPr>
              <w:overflowPunct/>
              <w:spacing w:before="0" w:after="0"/>
              <w:jc w:val="center"/>
              <w:rPr>
                <w:color w:val="auto"/>
                <w:sz w:val="16"/>
                <w:szCs w:val="16"/>
                <w:lang w:eastAsia="es-CO"/>
              </w:rPr>
            </w:pPr>
            <w:r w:rsidRPr="00CB61B8">
              <w:rPr>
                <w:color w:val="auto"/>
                <w:sz w:val="16"/>
                <w:szCs w:val="16"/>
                <w:lang w:eastAsia="es-CO"/>
              </w:rPr>
              <w:t>RF-13</w:t>
            </w:r>
          </w:p>
        </w:tc>
        <w:tc>
          <w:tcPr>
            <w:tcW w:w="1378" w:type="dxa"/>
            <w:noWrap/>
            <w:vAlign w:val="center"/>
            <w:hideMark/>
          </w:tcPr>
          <w:p w14:paraId="05520A9F" w14:textId="77777777" w:rsidR="00433836" w:rsidRPr="00CB61B8" w:rsidRDefault="00433836"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000000"/>
                <w:sz w:val="16"/>
                <w:szCs w:val="16"/>
                <w:lang w:eastAsia="es-CO"/>
              </w:rPr>
              <w:t>Editar experimento</w:t>
            </w:r>
          </w:p>
        </w:tc>
        <w:tc>
          <w:tcPr>
            <w:tcW w:w="1379" w:type="dxa"/>
            <w:vAlign w:val="center"/>
          </w:tcPr>
          <w:p w14:paraId="376E1A07" w14:textId="77777777" w:rsidR="00433836" w:rsidRPr="00CB61B8" w:rsidRDefault="00433836"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auto"/>
                <w:sz w:val="16"/>
                <w:szCs w:val="16"/>
                <w:lang w:eastAsia="es-CO"/>
              </w:rPr>
              <w:t>RF-</w:t>
            </w:r>
            <w:r w:rsidRPr="00CB61B8">
              <w:rPr>
                <w:color w:val="000000"/>
                <w:sz w:val="16"/>
                <w:szCs w:val="16"/>
                <w:lang w:eastAsia="es-CO"/>
              </w:rPr>
              <w:t>12</w:t>
            </w:r>
          </w:p>
        </w:tc>
        <w:tc>
          <w:tcPr>
            <w:tcW w:w="1378" w:type="dxa"/>
            <w:vAlign w:val="center"/>
          </w:tcPr>
          <w:p w14:paraId="15E95517" w14:textId="77777777" w:rsidR="00433836" w:rsidRPr="00CB61B8" w:rsidRDefault="00433836"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b/>
                <w:color w:val="000000"/>
                <w:sz w:val="16"/>
                <w:szCs w:val="16"/>
                <w:lang w:eastAsia="es-CO"/>
              </w:rPr>
            </w:pPr>
            <w:r w:rsidRPr="00CB61B8">
              <w:rPr>
                <w:b/>
                <w:color w:val="000000"/>
                <w:sz w:val="16"/>
                <w:szCs w:val="16"/>
                <w:lang w:eastAsia="es-CO"/>
              </w:rPr>
              <w:t>RF-33</w:t>
            </w:r>
          </w:p>
        </w:tc>
        <w:tc>
          <w:tcPr>
            <w:tcW w:w="1378" w:type="dxa"/>
            <w:vAlign w:val="center"/>
          </w:tcPr>
          <w:p w14:paraId="3371FEF7" w14:textId="77777777" w:rsidR="00433836" w:rsidRPr="00CB61B8" w:rsidRDefault="00433836"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000000"/>
                <w:sz w:val="16"/>
                <w:szCs w:val="16"/>
                <w:lang w:eastAsia="es-CO"/>
              </w:rPr>
              <w:t>Agregar comentario</w:t>
            </w:r>
          </w:p>
        </w:tc>
        <w:tc>
          <w:tcPr>
            <w:tcW w:w="1379" w:type="dxa"/>
            <w:vAlign w:val="center"/>
          </w:tcPr>
          <w:p w14:paraId="374F18A1" w14:textId="77777777" w:rsidR="00433836" w:rsidRPr="00CB61B8" w:rsidRDefault="00433836"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auto"/>
                <w:sz w:val="16"/>
                <w:szCs w:val="16"/>
                <w:lang w:eastAsia="es-CO"/>
              </w:rPr>
              <w:t>RF-</w:t>
            </w:r>
            <w:r w:rsidRPr="00CB61B8">
              <w:rPr>
                <w:color w:val="000000"/>
                <w:sz w:val="16"/>
                <w:szCs w:val="16"/>
                <w:lang w:eastAsia="es-CO"/>
              </w:rPr>
              <w:t>20</w:t>
            </w:r>
          </w:p>
        </w:tc>
      </w:tr>
      <w:tr w:rsidR="00433836" w:rsidRPr="00CB61B8" w14:paraId="6C0087AA" w14:textId="77777777" w:rsidTr="00CB61B8">
        <w:trPr>
          <w:trHeight w:val="315"/>
          <w:jc w:val="center"/>
        </w:trPr>
        <w:tc>
          <w:tcPr>
            <w:cnfStyle w:val="001000000000" w:firstRow="0" w:lastRow="0" w:firstColumn="1" w:lastColumn="0" w:oddVBand="0" w:evenVBand="0" w:oddHBand="0" w:evenHBand="0" w:firstRowFirstColumn="0" w:firstRowLastColumn="0" w:lastRowFirstColumn="0" w:lastRowLastColumn="0"/>
            <w:tcW w:w="1378" w:type="dxa"/>
            <w:vAlign w:val="center"/>
            <w:hideMark/>
          </w:tcPr>
          <w:p w14:paraId="2FFFE079" w14:textId="77777777" w:rsidR="00433836" w:rsidRPr="00CB61B8" w:rsidRDefault="00433836" w:rsidP="00CB61B8">
            <w:pPr>
              <w:overflowPunct/>
              <w:spacing w:before="0" w:after="0"/>
              <w:jc w:val="center"/>
              <w:rPr>
                <w:color w:val="auto"/>
                <w:sz w:val="16"/>
                <w:szCs w:val="16"/>
                <w:lang w:eastAsia="es-CO"/>
              </w:rPr>
            </w:pPr>
            <w:r w:rsidRPr="00CB61B8">
              <w:rPr>
                <w:color w:val="auto"/>
                <w:sz w:val="16"/>
                <w:szCs w:val="16"/>
                <w:lang w:eastAsia="es-CO"/>
              </w:rPr>
              <w:t>RF-14</w:t>
            </w:r>
          </w:p>
        </w:tc>
        <w:tc>
          <w:tcPr>
            <w:tcW w:w="1378" w:type="dxa"/>
            <w:noWrap/>
            <w:vAlign w:val="center"/>
            <w:hideMark/>
          </w:tcPr>
          <w:p w14:paraId="06533FED" w14:textId="77777777" w:rsidR="00433836" w:rsidRPr="00CB61B8" w:rsidRDefault="00433836"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000000"/>
                <w:sz w:val="16"/>
                <w:szCs w:val="16"/>
                <w:lang w:eastAsia="es-CO"/>
              </w:rPr>
              <w:t>Finalizar experimento</w:t>
            </w:r>
          </w:p>
        </w:tc>
        <w:tc>
          <w:tcPr>
            <w:tcW w:w="1379" w:type="dxa"/>
            <w:vAlign w:val="center"/>
          </w:tcPr>
          <w:p w14:paraId="42C822E4" w14:textId="77777777" w:rsidR="00433836" w:rsidRPr="00CB61B8" w:rsidRDefault="00433836"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auto"/>
                <w:sz w:val="16"/>
                <w:szCs w:val="16"/>
                <w:lang w:eastAsia="es-CO"/>
              </w:rPr>
              <w:t>RF-</w:t>
            </w:r>
            <w:r w:rsidRPr="00CB61B8">
              <w:rPr>
                <w:color w:val="000000"/>
                <w:sz w:val="16"/>
                <w:szCs w:val="16"/>
                <w:lang w:eastAsia="es-CO"/>
              </w:rPr>
              <w:t>12</w:t>
            </w:r>
          </w:p>
        </w:tc>
        <w:tc>
          <w:tcPr>
            <w:tcW w:w="1378" w:type="dxa"/>
            <w:vAlign w:val="center"/>
          </w:tcPr>
          <w:p w14:paraId="12EF5CB9" w14:textId="77777777" w:rsidR="00433836" w:rsidRPr="00CB61B8" w:rsidRDefault="00433836"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b/>
                <w:color w:val="auto"/>
                <w:sz w:val="16"/>
                <w:szCs w:val="16"/>
                <w:lang w:eastAsia="es-CO"/>
              </w:rPr>
            </w:pPr>
            <w:r w:rsidRPr="00CB61B8">
              <w:rPr>
                <w:b/>
                <w:color w:val="auto"/>
                <w:sz w:val="16"/>
                <w:szCs w:val="16"/>
                <w:lang w:eastAsia="es-CO"/>
              </w:rPr>
              <w:t>RF-34</w:t>
            </w:r>
          </w:p>
        </w:tc>
        <w:tc>
          <w:tcPr>
            <w:tcW w:w="1378" w:type="dxa"/>
            <w:vAlign w:val="center"/>
          </w:tcPr>
          <w:p w14:paraId="03C4DB29" w14:textId="77777777" w:rsidR="00433836" w:rsidRPr="00CB61B8" w:rsidRDefault="00433836"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000000"/>
                <w:sz w:val="16"/>
                <w:szCs w:val="16"/>
                <w:lang w:eastAsia="es-CO"/>
              </w:rPr>
              <w:t>Rango dinámico</w:t>
            </w:r>
          </w:p>
        </w:tc>
        <w:tc>
          <w:tcPr>
            <w:tcW w:w="1379" w:type="dxa"/>
            <w:vAlign w:val="center"/>
          </w:tcPr>
          <w:p w14:paraId="32185EFB" w14:textId="77777777" w:rsidR="00433836" w:rsidRPr="00CB61B8" w:rsidRDefault="00433836"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000000"/>
                <w:sz w:val="16"/>
                <w:szCs w:val="16"/>
                <w:lang w:eastAsia="es-CO"/>
              </w:rPr>
              <w:t>-</w:t>
            </w:r>
          </w:p>
        </w:tc>
      </w:tr>
      <w:tr w:rsidR="00433836" w:rsidRPr="00CB61B8" w14:paraId="1E058017" w14:textId="77777777" w:rsidTr="00CB61B8">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78" w:type="dxa"/>
            <w:vAlign w:val="center"/>
            <w:hideMark/>
          </w:tcPr>
          <w:p w14:paraId="6B6185B5" w14:textId="77777777" w:rsidR="00433836" w:rsidRPr="00CB61B8" w:rsidRDefault="00433836" w:rsidP="00CB61B8">
            <w:pPr>
              <w:overflowPunct/>
              <w:spacing w:before="0" w:after="0"/>
              <w:jc w:val="center"/>
              <w:rPr>
                <w:color w:val="auto"/>
                <w:sz w:val="16"/>
                <w:szCs w:val="16"/>
                <w:lang w:eastAsia="es-CO"/>
              </w:rPr>
            </w:pPr>
            <w:r w:rsidRPr="00CB61B8">
              <w:rPr>
                <w:color w:val="auto"/>
                <w:sz w:val="16"/>
                <w:szCs w:val="16"/>
                <w:lang w:eastAsia="es-CO"/>
              </w:rPr>
              <w:t>RF-15</w:t>
            </w:r>
          </w:p>
        </w:tc>
        <w:tc>
          <w:tcPr>
            <w:tcW w:w="1378" w:type="dxa"/>
            <w:noWrap/>
            <w:vAlign w:val="center"/>
            <w:hideMark/>
          </w:tcPr>
          <w:p w14:paraId="175361D3" w14:textId="77777777" w:rsidR="00433836" w:rsidRPr="00CB61B8" w:rsidRDefault="00433836"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000000"/>
                <w:sz w:val="16"/>
                <w:szCs w:val="16"/>
                <w:lang w:eastAsia="es-CO"/>
              </w:rPr>
              <w:t>Seleccionar equipo</w:t>
            </w:r>
          </w:p>
        </w:tc>
        <w:tc>
          <w:tcPr>
            <w:tcW w:w="1379" w:type="dxa"/>
            <w:vAlign w:val="center"/>
          </w:tcPr>
          <w:p w14:paraId="74DC92DF" w14:textId="77777777" w:rsidR="00433836" w:rsidRPr="00CB61B8" w:rsidRDefault="00433836"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auto"/>
                <w:sz w:val="16"/>
                <w:szCs w:val="16"/>
                <w:lang w:eastAsia="es-CO"/>
              </w:rPr>
              <w:t>RF-</w:t>
            </w:r>
            <w:r w:rsidRPr="00CB61B8">
              <w:rPr>
                <w:color w:val="000000"/>
                <w:sz w:val="16"/>
                <w:szCs w:val="16"/>
                <w:lang w:eastAsia="es-CO"/>
              </w:rPr>
              <w:t>20</w:t>
            </w:r>
          </w:p>
        </w:tc>
        <w:tc>
          <w:tcPr>
            <w:tcW w:w="1378" w:type="dxa"/>
            <w:vAlign w:val="center"/>
          </w:tcPr>
          <w:p w14:paraId="4CFB7032" w14:textId="77777777" w:rsidR="00433836" w:rsidRPr="00CB61B8" w:rsidRDefault="00433836"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b/>
                <w:color w:val="auto"/>
                <w:sz w:val="16"/>
                <w:szCs w:val="16"/>
                <w:lang w:eastAsia="es-CO"/>
              </w:rPr>
            </w:pPr>
            <w:r w:rsidRPr="00CB61B8">
              <w:rPr>
                <w:b/>
                <w:color w:val="auto"/>
                <w:sz w:val="16"/>
                <w:szCs w:val="16"/>
                <w:lang w:eastAsia="es-CO"/>
              </w:rPr>
              <w:t>RF-35</w:t>
            </w:r>
          </w:p>
        </w:tc>
        <w:tc>
          <w:tcPr>
            <w:tcW w:w="1378" w:type="dxa"/>
            <w:vAlign w:val="center"/>
          </w:tcPr>
          <w:p w14:paraId="650BF951" w14:textId="77777777" w:rsidR="00433836" w:rsidRPr="00CB61B8" w:rsidRDefault="00433836"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000000"/>
                <w:sz w:val="16"/>
                <w:szCs w:val="16"/>
                <w:lang w:eastAsia="es-CO"/>
              </w:rPr>
              <w:t>Señal de entrada al potenciostato</w:t>
            </w:r>
          </w:p>
        </w:tc>
        <w:tc>
          <w:tcPr>
            <w:tcW w:w="1379" w:type="dxa"/>
            <w:vAlign w:val="center"/>
          </w:tcPr>
          <w:p w14:paraId="17687963" w14:textId="77777777" w:rsidR="00433836" w:rsidRPr="00CB61B8" w:rsidRDefault="00433836"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000000"/>
                <w:sz w:val="16"/>
                <w:szCs w:val="16"/>
                <w:lang w:eastAsia="es-CO"/>
              </w:rPr>
              <w:t>-</w:t>
            </w:r>
          </w:p>
        </w:tc>
      </w:tr>
      <w:tr w:rsidR="00433836" w:rsidRPr="00CB61B8" w14:paraId="514C04B4" w14:textId="77777777" w:rsidTr="00CB61B8">
        <w:trPr>
          <w:trHeight w:val="315"/>
          <w:jc w:val="center"/>
        </w:trPr>
        <w:tc>
          <w:tcPr>
            <w:cnfStyle w:val="001000000000" w:firstRow="0" w:lastRow="0" w:firstColumn="1" w:lastColumn="0" w:oddVBand="0" w:evenVBand="0" w:oddHBand="0" w:evenHBand="0" w:firstRowFirstColumn="0" w:firstRowLastColumn="0" w:lastRowFirstColumn="0" w:lastRowLastColumn="0"/>
            <w:tcW w:w="1378" w:type="dxa"/>
            <w:vAlign w:val="center"/>
            <w:hideMark/>
          </w:tcPr>
          <w:p w14:paraId="540FC3E0" w14:textId="77777777" w:rsidR="00433836" w:rsidRPr="00CB61B8" w:rsidRDefault="00433836" w:rsidP="00CB61B8">
            <w:pPr>
              <w:overflowPunct/>
              <w:spacing w:before="0" w:after="0"/>
              <w:jc w:val="center"/>
              <w:rPr>
                <w:color w:val="auto"/>
                <w:sz w:val="16"/>
                <w:szCs w:val="16"/>
                <w:lang w:eastAsia="es-CO"/>
              </w:rPr>
            </w:pPr>
            <w:r w:rsidRPr="00CB61B8">
              <w:rPr>
                <w:color w:val="auto"/>
                <w:sz w:val="16"/>
                <w:szCs w:val="16"/>
                <w:lang w:eastAsia="es-CO"/>
              </w:rPr>
              <w:t>RF-16</w:t>
            </w:r>
          </w:p>
        </w:tc>
        <w:tc>
          <w:tcPr>
            <w:tcW w:w="1378" w:type="dxa"/>
            <w:noWrap/>
            <w:vAlign w:val="center"/>
            <w:hideMark/>
          </w:tcPr>
          <w:p w14:paraId="7BDA5A30" w14:textId="77777777" w:rsidR="00433836" w:rsidRPr="00CB61B8" w:rsidRDefault="00433836"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000000"/>
                <w:sz w:val="16"/>
                <w:szCs w:val="16"/>
                <w:lang w:eastAsia="es-CO"/>
              </w:rPr>
              <w:t>Conectar equipo</w:t>
            </w:r>
          </w:p>
        </w:tc>
        <w:tc>
          <w:tcPr>
            <w:tcW w:w="1379" w:type="dxa"/>
            <w:vAlign w:val="center"/>
          </w:tcPr>
          <w:p w14:paraId="02C2E046" w14:textId="77777777" w:rsidR="00433836" w:rsidRPr="00CB61B8" w:rsidRDefault="00433836"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auto"/>
                <w:sz w:val="16"/>
                <w:szCs w:val="16"/>
                <w:lang w:eastAsia="es-CO"/>
              </w:rPr>
              <w:t>RF-</w:t>
            </w:r>
            <w:r w:rsidRPr="00CB61B8">
              <w:rPr>
                <w:color w:val="000000"/>
                <w:sz w:val="16"/>
                <w:szCs w:val="16"/>
                <w:lang w:eastAsia="es-CO"/>
              </w:rPr>
              <w:t>20</w:t>
            </w:r>
            <w:r w:rsidRPr="00CB61B8">
              <w:rPr>
                <w:color w:val="auto"/>
                <w:sz w:val="16"/>
                <w:szCs w:val="16"/>
                <w:lang w:eastAsia="es-CO"/>
              </w:rPr>
              <w:t>, RF-</w:t>
            </w:r>
            <w:r w:rsidRPr="00CB61B8">
              <w:rPr>
                <w:color w:val="000000"/>
                <w:sz w:val="16"/>
                <w:szCs w:val="16"/>
                <w:lang w:eastAsia="es-CO"/>
              </w:rPr>
              <w:t>29</w:t>
            </w:r>
          </w:p>
        </w:tc>
        <w:tc>
          <w:tcPr>
            <w:tcW w:w="1378" w:type="dxa"/>
            <w:vAlign w:val="center"/>
          </w:tcPr>
          <w:p w14:paraId="09228239" w14:textId="77777777" w:rsidR="00433836" w:rsidRPr="00CB61B8" w:rsidRDefault="00433836"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b/>
                <w:color w:val="auto"/>
                <w:sz w:val="16"/>
                <w:szCs w:val="16"/>
                <w:lang w:eastAsia="es-CO"/>
              </w:rPr>
            </w:pPr>
            <w:r w:rsidRPr="00CB61B8">
              <w:rPr>
                <w:b/>
                <w:color w:val="auto"/>
                <w:sz w:val="16"/>
                <w:szCs w:val="16"/>
                <w:lang w:eastAsia="es-CO"/>
              </w:rPr>
              <w:t>RF-36</w:t>
            </w:r>
          </w:p>
        </w:tc>
        <w:tc>
          <w:tcPr>
            <w:tcW w:w="1378" w:type="dxa"/>
            <w:vAlign w:val="center"/>
          </w:tcPr>
          <w:p w14:paraId="0BEA7F4F" w14:textId="77777777" w:rsidR="00433836" w:rsidRPr="00CB61B8" w:rsidRDefault="00433836"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000000"/>
                <w:sz w:val="16"/>
                <w:szCs w:val="16"/>
                <w:lang w:eastAsia="es-CO"/>
              </w:rPr>
              <w:t>Configurar instrumento</w:t>
            </w:r>
          </w:p>
        </w:tc>
        <w:tc>
          <w:tcPr>
            <w:tcW w:w="1379" w:type="dxa"/>
            <w:vAlign w:val="center"/>
          </w:tcPr>
          <w:p w14:paraId="3E229F74" w14:textId="77777777" w:rsidR="00433836" w:rsidRPr="00CB61B8" w:rsidRDefault="00433836"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auto"/>
                <w:sz w:val="16"/>
                <w:szCs w:val="16"/>
                <w:lang w:eastAsia="es-CO"/>
              </w:rPr>
              <w:t>RF-</w:t>
            </w:r>
            <w:r w:rsidRPr="00CB61B8">
              <w:rPr>
                <w:color w:val="000000"/>
                <w:sz w:val="16"/>
                <w:szCs w:val="16"/>
                <w:lang w:eastAsia="es-CO"/>
              </w:rPr>
              <w:t>16</w:t>
            </w:r>
          </w:p>
        </w:tc>
      </w:tr>
      <w:tr w:rsidR="00433836" w:rsidRPr="00CB61B8" w14:paraId="2D8B5C05" w14:textId="77777777" w:rsidTr="00CB61B8">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78" w:type="dxa"/>
            <w:vAlign w:val="center"/>
            <w:hideMark/>
          </w:tcPr>
          <w:p w14:paraId="6C5D3EFC" w14:textId="77777777" w:rsidR="00433836" w:rsidRPr="00CB61B8" w:rsidRDefault="00433836" w:rsidP="00CB61B8">
            <w:pPr>
              <w:overflowPunct/>
              <w:spacing w:before="0" w:after="0"/>
              <w:jc w:val="center"/>
              <w:rPr>
                <w:color w:val="auto"/>
                <w:sz w:val="16"/>
                <w:szCs w:val="16"/>
                <w:lang w:eastAsia="es-CO"/>
              </w:rPr>
            </w:pPr>
            <w:r w:rsidRPr="00CB61B8">
              <w:rPr>
                <w:color w:val="auto"/>
                <w:sz w:val="16"/>
                <w:szCs w:val="16"/>
                <w:lang w:eastAsia="es-CO"/>
              </w:rPr>
              <w:t>RF-17</w:t>
            </w:r>
          </w:p>
        </w:tc>
        <w:tc>
          <w:tcPr>
            <w:tcW w:w="1378" w:type="dxa"/>
            <w:noWrap/>
            <w:vAlign w:val="center"/>
            <w:hideMark/>
          </w:tcPr>
          <w:p w14:paraId="50464255" w14:textId="77777777" w:rsidR="00433836" w:rsidRPr="00CB61B8" w:rsidRDefault="00433836"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000000"/>
                <w:sz w:val="16"/>
                <w:szCs w:val="16"/>
                <w:lang w:eastAsia="es-CO"/>
              </w:rPr>
              <w:t>Desconectar equipo</w:t>
            </w:r>
          </w:p>
        </w:tc>
        <w:tc>
          <w:tcPr>
            <w:tcW w:w="1379" w:type="dxa"/>
            <w:vAlign w:val="center"/>
          </w:tcPr>
          <w:p w14:paraId="326B893A" w14:textId="77777777" w:rsidR="00433836" w:rsidRPr="00CB61B8" w:rsidRDefault="00433836"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auto"/>
                <w:sz w:val="16"/>
                <w:szCs w:val="16"/>
                <w:lang w:eastAsia="es-CO"/>
              </w:rPr>
              <w:t>RF-</w:t>
            </w:r>
            <w:r w:rsidRPr="00CB61B8">
              <w:rPr>
                <w:color w:val="000000"/>
                <w:sz w:val="16"/>
                <w:szCs w:val="16"/>
                <w:lang w:eastAsia="es-CO"/>
              </w:rPr>
              <w:t>20,</w:t>
            </w:r>
            <w:r w:rsidRPr="00CB61B8">
              <w:rPr>
                <w:color w:val="auto"/>
                <w:sz w:val="16"/>
                <w:szCs w:val="16"/>
                <w:lang w:eastAsia="es-CO"/>
              </w:rPr>
              <w:t xml:space="preserve"> RF-</w:t>
            </w:r>
            <w:r w:rsidRPr="00CB61B8">
              <w:rPr>
                <w:color w:val="000000"/>
                <w:sz w:val="16"/>
                <w:szCs w:val="16"/>
                <w:lang w:eastAsia="es-CO"/>
              </w:rPr>
              <w:t>29</w:t>
            </w:r>
          </w:p>
        </w:tc>
        <w:tc>
          <w:tcPr>
            <w:tcW w:w="1378" w:type="dxa"/>
            <w:vAlign w:val="center"/>
          </w:tcPr>
          <w:p w14:paraId="627C4172" w14:textId="77777777" w:rsidR="00433836" w:rsidRPr="00CB61B8" w:rsidRDefault="00433836"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b/>
                <w:color w:val="auto"/>
                <w:sz w:val="16"/>
                <w:szCs w:val="16"/>
                <w:lang w:eastAsia="es-CO"/>
              </w:rPr>
            </w:pPr>
            <w:r w:rsidRPr="00CB61B8">
              <w:rPr>
                <w:b/>
                <w:color w:val="auto"/>
                <w:sz w:val="16"/>
                <w:szCs w:val="16"/>
                <w:lang w:eastAsia="es-CO"/>
              </w:rPr>
              <w:t>RF-37</w:t>
            </w:r>
          </w:p>
        </w:tc>
        <w:tc>
          <w:tcPr>
            <w:tcW w:w="1378" w:type="dxa"/>
            <w:vAlign w:val="center"/>
          </w:tcPr>
          <w:p w14:paraId="53E7A846" w14:textId="77777777" w:rsidR="00433836" w:rsidRPr="00CB61B8" w:rsidRDefault="00433836"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000000"/>
                <w:sz w:val="16"/>
                <w:szCs w:val="16"/>
                <w:lang w:eastAsia="es-CO"/>
              </w:rPr>
              <w:t>Modo ahorro de energía</w:t>
            </w:r>
          </w:p>
        </w:tc>
        <w:tc>
          <w:tcPr>
            <w:tcW w:w="1379" w:type="dxa"/>
            <w:vAlign w:val="center"/>
          </w:tcPr>
          <w:p w14:paraId="792F7AEA" w14:textId="77777777" w:rsidR="00433836" w:rsidRPr="00CB61B8" w:rsidRDefault="00433836"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000000"/>
                <w:sz w:val="16"/>
                <w:szCs w:val="16"/>
                <w:lang w:eastAsia="es-CO"/>
              </w:rPr>
              <w:t>-</w:t>
            </w:r>
          </w:p>
        </w:tc>
      </w:tr>
      <w:tr w:rsidR="00433836" w:rsidRPr="00CB61B8" w14:paraId="3033C23E" w14:textId="77777777" w:rsidTr="00CB61B8">
        <w:trPr>
          <w:trHeight w:val="315"/>
          <w:jc w:val="center"/>
        </w:trPr>
        <w:tc>
          <w:tcPr>
            <w:cnfStyle w:val="001000000000" w:firstRow="0" w:lastRow="0" w:firstColumn="1" w:lastColumn="0" w:oddVBand="0" w:evenVBand="0" w:oddHBand="0" w:evenHBand="0" w:firstRowFirstColumn="0" w:firstRowLastColumn="0" w:lastRowFirstColumn="0" w:lastRowLastColumn="0"/>
            <w:tcW w:w="1378" w:type="dxa"/>
            <w:vAlign w:val="center"/>
            <w:hideMark/>
          </w:tcPr>
          <w:p w14:paraId="5655ECC7" w14:textId="77777777" w:rsidR="00433836" w:rsidRPr="00CB61B8" w:rsidRDefault="00433836" w:rsidP="00CB61B8">
            <w:pPr>
              <w:overflowPunct/>
              <w:spacing w:before="0" w:after="0"/>
              <w:jc w:val="center"/>
              <w:rPr>
                <w:color w:val="auto"/>
                <w:sz w:val="16"/>
                <w:szCs w:val="16"/>
                <w:lang w:eastAsia="es-CO"/>
              </w:rPr>
            </w:pPr>
            <w:r w:rsidRPr="00CB61B8">
              <w:rPr>
                <w:color w:val="auto"/>
                <w:sz w:val="16"/>
                <w:szCs w:val="16"/>
                <w:lang w:eastAsia="es-CO"/>
              </w:rPr>
              <w:t>RF-18</w:t>
            </w:r>
          </w:p>
        </w:tc>
        <w:tc>
          <w:tcPr>
            <w:tcW w:w="1378" w:type="dxa"/>
            <w:noWrap/>
            <w:vAlign w:val="center"/>
            <w:hideMark/>
          </w:tcPr>
          <w:p w14:paraId="39697AA4" w14:textId="77777777" w:rsidR="00433836" w:rsidRPr="00CB61B8" w:rsidRDefault="00433836"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000000"/>
                <w:sz w:val="16"/>
                <w:szCs w:val="16"/>
                <w:lang w:eastAsia="es-CO"/>
              </w:rPr>
              <w:t>Asignar un equipo</w:t>
            </w:r>
          </w:p>
        </w:tc>
        <w:tc>
          <w:tcPr>
            <w:tcW w:w="1379" w:type="dxa"/>
            <w:vAlign w:val="center"/>
          </w:tcPr>
          <w:p w14:paraId="1E92B215" w14:textId="77777777" w:rsidR="00433836" w:rsidRPr="00CB61B8" w:rsidRDefault="00433836"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auto"/>
                <w:sz w:val="16"/>
                <w:szCs w:val="16"/>
                <w:lang w:eastAsia="es-CO"/>
              </w:rPr>
              <w:t>RF-</w:t>
            </w:r>
            <w:r w:rsidRPr="00CB61B8">
              <w:rPr>
                <w:color w:val="000000"/>
                <w:sz w:val="16"/>
                <w:szCs w:val="16"/>
                <w:lang w:eastAsia="es-CO"/>
              </w:rPr>
              <w:t>20,</w:t>
            </w:r>
            <w:r w:rsidRPr="00CB61B8">
              <w:rPr>
                <w:color w:val="auto"/>
                <w:sz w:val="16"/>
                <w:szCs w:val="16"/>
                <w:lang w:eastAsia="es-CO"/>
              </w:rPr>
              <w:t xml:space="preserve"> RF-</w:t>
            </w:r>
            <w:r w:rsidRPr="00CB61B8">
              <w:rPr>
                <w:color w:val="000000"/>
                <w:sz w:val="16"/>
                <w:szCs w:val="16"/>
                <w:lang w:eastAsia="es-CO"/>
              </w:rPr>
              <w:t>29</w:t>
            </w:r>
          </w:p>
        </w:tc>
        <w:tc>
          <w:tcPr>
            <w:tcW w:w="1378" w:type="dxa"/>
            <w:vAlign w:val="center"/>
          </w:tcPr>
          <w:p w14:paraId="7CC6948F" w14:textId="77777777" w:rsidR="00433836" w:rsidRPr="00CB61B8" w:rsidRDefault="00433836"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b/>
                <w:color w:val="auto"/>
                <w:sz w:val="16"/>
                <w:szCs w:val="16"/>
                <w:lang w:eastAsia="es-CO"/>
              </w:rPr>
            </w:pPr>
            <w:r w:rsidRPr="00CB61B8">
              <w:rPr>
                <w:b/>
                <w:color w:val="auto"/>
                <w:sz w:val="16"/>
                <w:szCs w:val="16"/>
                <w:lang w:eastAsia="es-CO"/>
              </w:rPr>
              <w:t>RF-38</w:t>
            </w:r>
          </w:p>
        </w:tc>
        <w:tc>
          <w:tcPr>
            <w:tcW w:w="1378" w:type="dxa"/>
            <w:vAlign w:val="center"/>
          </w:tcPr>
          <w:p w14:paraId="693E3658" w14:textId="77777777" w:rsidR="00433836" w:rsidRPr="00CB61B8" w:rsidRDefault="00433836"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000000"/>
                <w:sz w:val="16"/>
                <w:szCs w:val="16"/>
                <w:lang w:eastAsia="es-CO"/>
              </w:rPr>
              <w:t>Guardar datos</w:t>
            </w:r>
          </w:p>
        </w:tc>
        <w:tc>
          <w:tcPr>
            <w:tcW w:w="1379" w:type="dxa"/>
            <w:vAlign w:val="center"/>
          </w:tcPr>
          <w:p w14:paraId="12B7CCAD" w14:textId="77777777" w:rsidR="00433836" w:rsidRPr="00CB61B8" w:rsidRDefault="00433836"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000000"/>
                <w:sz w:val="16"/>
                <w:szCs w:val="16"/>
                <w:lang w:eastAsia="es-CO"/>
              </w:rPr>
              <w:t>-</w:t>
            </w:r>
          </w:p>
        </w:tc>
      </w:tr>
      <w:tr w:rsidR="00433836" w:rsidRPr="00CB61B8" w14:paraId="63A29A23" w14:textId="77777777" w:rsidTr="00CB61B8">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78" w:type="dxa"/>
            <w:vAlign w:val="center"/>
            <w:hideMark/>
          </w:tcPr>
          <w:p w14:paraId="4CAFA39B" w14:textId="77777777" w:rsidR="00433836" w:rsidRPr="00CB61B8" w:rsidRDefault="00433836" w:rsidP="00CB61B8">
            <w:pPr>
              <w:overflowPunct/>
              <w:spacing w:before="0" w:after="0"/>
              <w:jc w:val="center"/>
              <w:rPr>
                <w:color w:val="auto"/>
                <w:sz w:val="16"/>
                <w:szCs w:val="16"/>
                <w:lang w:eastAsia="es-CO"/>
              </w:rPr>
            </w:pPr>
            <w:r w:rsidRPr="00CB61B8">
              <w:rPr>
                <w:color w:val="auto"/>
                <w:sz w:val="16"/>
                <w:szCs w:val="16"/>
                <w:lang w:eastAsia="es-CO"/>
              </w:rPr>
              <w:t>RF-19</w:t>
            </w:r>
          </w:p>
        </w:tc>
        <w:tc>
          <w:tcPr>
            <w:tcW w:w="1378" w:type="dxa"/>
            <w:noWrap/>
            <w:vAlign w:val="center"/>
            <w:hideMark/>
          </w:tcPr>
          <w:p w14:paraId="09245E68" w14:textId="77777777" w:rsidR="00433836" w:rsidRPr="00CB61B8" w:rsidRDefault="00433836"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000000"/>
                <w:sz w:val="16"/>
                <w:szCs w:val="16"/>
                <w:lang w:eastAsia="es-CO"/>
              </w:rPr>
              <w:t>Desasignar un equipo</w:t>
            </w:r>
          </w:p>
        </w:tc>
        <w:tc>
          <w:tcPr>
            <w:tcW w:w="1379" w:type="dxa"/>
            <w:vAlign w:val="center"/>
          </w:tcPr>
          <w:p w14:paraId="5346813D" w14:textId="77777777" w:rsidR="00433836" w:rsidRPr="00CB61B8" w:rsidRDefault="00433836"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auto"/>
                <w:sz w:val="16"/>
                <w:szCs w:val="16"/>
                <w:lang w:eastAsia="es-CO"/>
              </w:rPr>
              <w:t>RF-</w:t>
            </w:r>
            <w:r w:rsidRPr="00CB61B8">
              <w:rPr>
                <w:color w:val="000000"/>
                <w:sz w:val="16"/>
                <w:szCs w:val="16"/>
                <w:lang w:eastAsia="es-CO"/>
              </w:rPr>
              <w:t>20,</w:t>
            </w:r>
            <w:r w:rsidRPr="00CB61B8">
              <w:rPr>
                <w:color w:val="auto"/>
                <w:sz w:val="16"/>
                <w:szCs w:val="16"/>
                <w:lang w:eastAsia="es-CO"/>
              </w:rPr>
              <w:t xml:space="preserve"> RF-</w:t>
            </w:r>
            <w:r w:rsidRPr="00CB61B8">
              <w:rPr>
                <w:color w:val="000000"/>
                <w:sz w:val="16"/>
                <w:szCs w:val="16"/>
                <w:lang w:eastAsia="es-CO"/>
              </w:rPr>
              <w:t>29</w:t>
            </w:r>
          </w:p>
        </w:tc>
        <w:tc>
          <w:tcPr>
            <w:tcW w:w="1378" w:type="dxa"/>
            <w:vAlign w:val="center"/>
          </w:tcPr>
          <w:p w14:paraId="52D8E99C" w14:textId="77777777" w:rsidR="00433836" w:rsidRPr="00CB61B8" w:rsidRDefault="00433836"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b/>
                <w:color w:val="auto"/>
                <w:sz w:val="16"/>
                <w:szCs w:val="16"/>
                <w:lang w:eastAsia="es-CO"/>
              </w:rPr>
            </w:pPr>
            <w:r w:rsidRPr="00CB61B8">
              <w:rPr>
                <w:b/>
                <w:color w:val="auto"/>
                <w:sz w:val="16"/>
                <w:szCs w:val="16"/>
                <w:lang w:eastAsia="es-CO"/>
              </w:rPr>
              <w:t>RF-39</w:t>
            </w:r>
          </w:p>
        </w:tc>
        <w:tc>
          <w:tcPr>
            <w:tcW w:w="1378" w:type="dxa"/>
            <w:vAlign w:val="center"/>
          </w:tcPr>
          <w:p w14:paraId="6686E774" w14:textId="77777777" w:rsidR="00433836" w:rsidRPr="00CB61B8" w:rsidRDefault="00433836"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000000"/>
                <w:sz w:val="16"/>
                <w:szCs w:val="16"/>
                <w:lang w:eastAsia="es-CO"/>
              </w:rPr>
              <w:t>Capturar señal de salida</w:t>
            </w:r>
          </w:p>
        </w:tc>
        <w:tc>
          <w:tcPr>
            <w:tcW w:w="1379" w:type="dxa"/>
            <w:vAlign w:val="center"/>
          </w:tcPr>
          <w:p w14:paraId="606A288D" w14:textId="77777777" w:rsidR="00433836" w:rsidRPr="00CB61B8" w:rsidRDefault="00433836" w:rsidP="00CB61B8">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6"/>
                <w:lang w:eastAsia="es-CO"/>
              </w:rPr>
            </w:pPr>
            <w:r w:rsidRPr="00CB61B8">
              <w:rPr>
                <w:color w:val="000000"/>
                <w:sz w:val="16"/>
                <w:szCs w:val="16"/>
                <w:lang w:eastAsia="es-CO"/>
              </w:rPr>
              <w:t>-</w:t>
            </w:r>
          </w:p>
        </w:tc>
      </w:tr>
      <w:tr w:rsidR="00433836" w:rsidRPr="00CB61B8" w14:paraId="1A33C168" w14:textId="77777777" w:rsidTr="00CB61B8">
        <w:trPr>
          <w:trHeight w:val="315"/>
          <w:jc w:val="center"/>
        </w:trPr>
        <w:tc>
          <w:tcPr>
            <w:cnfStyle w:val="001000000000" w:firstRow="0" w:lastRow="0" w:firstColumn="1" w:lastColumn="0" w:oddVBand="0" w:evenVBand="0" w:oddHBand="0" w:evenHBand="0" w:firstRowFirstColumn="0" w:firstRowLastColumn="0" w:lastRowFirstColumn="0" w:lastRowLastColumn="0"/>
            <w:tcW w:w="1378" w:type="dxa"/>
            <w:vAlign w:val="center"/>
            <w:hideMark/>
          </w:tcPr>
          <w:p w14:paraId="700026A6" w14:textId="77777777" w:rsidR="00433836" w:rsidRPr="00CB61B8" w:rsidRDefault="00433836" w:rsidP="00CB61B8">
            <w:pPr>
              <w:overflowPunct/>
              <w:spacing w:before="0" w:after="0"/>
              <w:jc w:val="center"/>
              <w:rPr>
                <w:color w:val="auto"/>
                <w:sz w:val="16"/>
                <w:szCs w:val="16"/>
                <w:lang w:eastAsia="es-CO"/>
              </w:rPr>
            </w:pPr>
            <w:r w:rsidRPr="00CB61B8">
              <w:rPr>
                <w:color w:val="auto"/>
                <w:sz w:val="16"/>
                <w:szCs w:val="16"/>
                <w:lang w:eastAsia="es-CO"/>
              </w:rPr>
              <w:t>RF-20</w:t>
            </w:r>
          </w:p>
        </w:tc>
        <w:tc>
          <w:tcPr>
            <w:tcW w:w="1378" w:type="dxa"/>
            <w:noWrap/>
            <w:vAlign w:val="center"/>
            <w:hideMark/>
          </w:tcPr>
          <w:p w14:paraId="50D7AAC3" w14:textId="77777777" w:rsidR="00433836" w:rsidRPr="00CB61B8" w:rsidRDefault="00433836"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000000"/>
                <w:sz w:val="16"/>
                <w:szCs w:val="16"/>
                <w:lang w:eastAsia="es-CO"/>
              </w:rPr>
              <w:t>Crear una iteración</w:t>
            </w:r>
          </w:p>
        </w:tc>
        <w:tc>
          <w:tcPr>
            <w:tcW w:w="1379" w:type="dxa"/>
            <w:vAlign w:val="center"/>
          </w:tcPr>
          <w:p w14:paraId="7CBEC970" w14:textId="77777777" w:rsidR="00433836" w:rsidRPr="00CB61B8" w:rsidRDefault="00433836"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auto"/>
                <w:sz w:val="16"/>
                <w:szCs w:val="16"/>
                <w:lang w:eastAsia="es-CO"/>
              </w:rPr>
              <w:t>RF-</w:t>
            </w:r>
            <w:r w:rsidRPr="00CB61B8">
              <w:rPr>
                <w:color w:val="000000"/>
                <w:sz w:val="16"/>
                <w:szCs w:val="16"/>
                <w:lang w:eastAsia="es-CO"/>
              </w:rPr>
              <w:t>12</w:t>
            </w:r>
          </w:p>
        </w:tc>
        <w:tc>
          <w:tcPr>
            <w:tcW w:w="1378" w:type="dxa"/>
            <w:vAlign w:val="center"/>
          </w:tcPr>
          <w:p w14:paraId="3E42BC48" w14:textId="77777777" w:rsidR="00433836" w:rsidRPr="00CB61B8" w:rsidRDefault="00433836"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b/>
                <w:color w:val="auto"/>
                <w:sz w:val="16"/>
                <w:szCs w:val="16"/>
                <w:lang w:eastAsia="es-CO"/>
              </w:rPr>
            </w:pPr>
            <w:r w:rsidRPr="00CB61B8">
              <w:rPr>
                <w:b/>
                <w:color w:val="auto"/>
                <w:sz w:val="16"/>
                <w:szCs w:val="16"/>
                <w:lang w:eastAsia="es-CO"/>
              </w:rPr>
              <w:t>RF-40</w:t>
            </w:r>
          </w:p>
        </w:tc>
        <w:tc>
          <w:tcPr>
            <w:tcW w:w="1378" w:type="dxa"/>
            <w:vAlign w:val="center"/>
          </w:tcPr>
          <w:p w14:paraId="213DF3E5" w14:textId="77777777" w:rsidR="00433836" w:rsidRPr="00CB61B8" w:rsidRDefault="00433836"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000000"/>
                <w:sz w:val="16"/>
                <w:szCs w:val="16"/>
                <w:lang w:eastAsia="es-CO"/>
              </w:rPr>
              <w:t>Enviar datos</w:t>
            </w:r>
          </w:p>
        </w:tc>
        <w:tc>
          <w:tcPr>
            <w:tcW w:w="1379" w:type="dxa"/>
            <w:vAlign w:val="center"/>
          </w:tcPr>
          <w:p w14:paraId="60C25495" w14:textId="77777777" w:rsidR="00433836" w:rsidRPr="00CB61B8" w:rsidRDefault="00433836" w:rsidP="00CB61B8">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6"/>
                <w:lang w:eastAsia="es-CO"/>
              </w:rPr>
            </w:pPr>
            <w:r w:rsidRPr="00CB61B8">
              <w:rPr>
                <w:color w:val="auto"/>
                <w:sz w:val="16"/>
                <w:szCs w:val="16"/>
                <w:lang w:eastAsia="es-CO"/>
              </w:rPr>
              <w:t>RF-</w:t>
            </w:r>
            <w:r w:rsidRPr="00CB61B8">
              <w:rPr>
                <w:color w:val="000000"/>
                <w:sz w:val="16"/>
                <w:szCs w:val="16"/>
                <w:lang w:eastAsia="es-CO"/>
              </w:rPr>
              <w:t>16</w:t>
            </w:r>
          </w:p>
        </w:tc>
      </w:tr>
    </w:tbl>
    <w:p w14:paraId="4E8F6E20" w14:textId="42965104" w:rsidR="00FA0131" w:rsidRPr="00433836" w:rsidRDefault="00A016BF" w:rsidP="00433836">
      <w:pPr>
        <w:pStyle w:val="Descripcin"/>
        <w:jc w:val="center"/>
        <w:rPr>
          <w:sz w:val="18"/>
          <w:lang w:eastAsia="es-ES"/>
        </w:rPr>
      </w:pPr>
      <w:r w:rsidRPr="00433836">
        <w:rPr>
          <w:sz w:val="18"/>
        </w:rPr>
        <w:t xml:space="preserve">Tabla </w:t>
      </w:r>
      <w:r w:rsidRPr="00433836">
        <w:rPr>
          <w:sz w:val="18"/>
        </w:rPr>
        <w:fldChar w:fldCharType="begin"/>
      </w:r>
      <w:r w:rsidRPr="00433836">
        <w:rPr>
          <w:sz w:val="18"/>
        </w:rPr>
        <w:instrText xml:space="preserve"> SEQ Tabla \* ARABIC </w:instrText>
      </w:r>
      <w:r w:rsidRPr="00433836">
        <w:rPr>
          <w:sz w:val="18"/>
        </w:rPr>
        <w:fldChar w:fldCharType="separate"/>
      </w:r>
      <w:r w:rsidR="00986CFD">
        <w:rPr>
          <w:noProof/>
          <w:sz w:val="18"/>
        </w:rPr>
        <w:t>3</w:t>
      </w:r>
      <w:r w:rsidRPr="00433836">
        <w:rPr>
          <w:sz w:val="18"/>
        </w:rPr>
        <w:fldChar w:fldCharType="end"/>
      </w:r>
      <w:r w:rsidRPr="00433836">
        <w:rPr>
          <w:sz w:val="18"/>
        </w:rPr>
        <w:t xml:space="preserve"> - Dependencias entre requerimientos</w:t>
      </w:r>
    </w:p>
    <w:p w14:paraId="6F809611" w14:textId="77777777" w:rsidR="00FA0131" w:rsidRDefault="00FA0131" w:rsidP="00FA0131">
      <w:pPr>
        <w:rPr>
          <w:lang w:eastAsia="es-ES"/>
        </w:rPr>
      </w:pPr>
      <w:r>
        <w:rPr>
          <w:lang w:eastAsia="es-ES"/>
        </w:rPr>
        <w:t>El siguiente algoritmo detalla los pasos a seguir para implementar los requerimientos del sistema:</w:t>
      </w:r>
    </w:p>
    <w:p w14:paraId="3309FF37" w14:textId="77777777" w:rsidR="00FA0131" w:rsidRDefault="00FA0131" w:rsidP="00CB61B8">
      <w:pPr>
        <w:pStyle w:val="Prrafodelista"/>
        <w:numPr>
          <w:ilvl w:val="0"/>
          <w:numId w:val="16"/>
        </w:numPr>
        <w:rPr>
          <w:lang w:eastAsia="es-ES"/>
        </w:rPr>
      </w:pPr>
      <w:r>
        <w:t xml:space="preserve">Seleccionar aquellos </w:t>
      </w:r>
      <w:r w:rsidRPr="00FA0131">
        <w:t xml:space="preserve">requerimientos que no tienen dependencias </w:t>
      </w:r>
      <w:r>
        <w:t>sin resolver.</w:t>
      </w:r>
    </w:p>
    <w:p w14:paraId="2190B055" w14:textId="77777777" w:rsidR="00FA0131" w:rsidRDefault="00FA0131" w:rsidP="00CB61B8">
      <w:pPr>
        <w:pStyle w:val="Prrafodelista"/>
        <w:numPr>
          <w:ilvl w:val="0"/>
          <w:numId w:val="16"/>
        </w:numPr>
        <w:rPr>
          <w:lang w:eastAsia="es-ES"/>
        </w:rPr>
      </w:pPr>
      <w:r>
        <w:rPr>
          <w:lang w:eastAsia="es-ES"/>
        </w:rPr>
        <w:t>De los requerimientos seleccionados, escoger aquel que tenga mayor prioridad.</w:t>
      </w:r>
    </w:p>
    <w:p w14:paraId="46C96E11" w14:textId="77777777" w:rsidR="00FA0131" w:rsidRDefault="00FA0131" w:rsidP="00CB61B8">
      <w:pPr>
        <w:pStyle w:val="Prrafodelista"/>
        <w:numPr>
          <w:ilvl w:val="0"/>
          <w:numId w:val="16"/>
        </w:numPr>
        <w:rPr>
          <w:lang w:eastAsia="es-ES"/>
        </w:rPr>
      </w:pPr>
      <w:r>
        <w:rPr>
          <w:lang w:eastAsia="es-ES"/>
        </w:rPr>
        <w:t>Implementar requerimiento.</w:t>
      </w:r>
    </w:p>
    <w:p w14:paraId="38905D11" w14:textId="77777777" w:rsidR="00FA0131" w:rsidRDefault="00FA0131" w:rsidP="00FA0131">
      <w:pPr>
        <w:pStyle w:val="Prrafodelista"/>
        <w:numPr>
          <w:ilvl w:val="0"/>
          <w:numId w:val="16"/>
        </w:numPr>
        <w:rPr>
          <w:lang w:eastAsia="es-ES"/>
        </w:rPr>
      </w:pPr>
      <w:r>
        <w:t>Están todos los requerimientos implementados:</w:t>
      </w:r>
    </w:p>
    <w:p w14:paraId="154F1551" w14:textId="77777777" w:rsidR="00FA0131" w:rsidRDefault="00FA0131" w:rsidP="00FA0131">
      <w:pPr>
        <w:pStyle w:val="Prrafodelista"/>
        <w:numPr>
          <w:ilvl w:val="1"/>
          <w:numId w:val="16"/>
        </w:numPr>
        <w:rPr>
          <w:lang w:eastAsia="es-ES"/>
        </w:rPr>
      </w:pPr>
      <w:r>
        <w:t>Sí: Finalizó.</w:t>
      </w:r>
    </w:p>
    <w:p w14:paraId="15F18A7D" w14:textId="714C658C" w:rsidR="00730495" w:rsidRDefault="00FA0131" w:rsidP="00730495">
      <w:pPr>
        <w:pStyle w:val="Prrafodelista"/>
        <w:numPr>
          <w:ilvl w:val="1"/>
          <w:numId w:val="16"/>
        </w:numPr>
        <w:rPr>
          <w:lang w:eastAsia="es-ES"/>
        </w:rPr>
      </w:pPr>
      <w:r>
        <w:t>No: Vuelve al paso 1.</w:t>
      </w:r>
    </w:p>
    <w:p w14:paraId="1AE0ADF0" w14:textId="010869C2" w:rsidR="00B93095" w:rsidRPr="00730495" w:rsidRDefault="00B93095" w:rsidP="00B93095">
      <w:pPr>
        <w:rPr>
          <w:lang w:eastAsia="es-ES"/>
        </w:rPr>
      </w:pPr>
    </w:p>
    <w:p w14:paraId="6E5A8A84" w14:textId="77777777" w:rsidR="00F47F27" w:rsidRPr="00FA0131" w:rsidRDefault="002F598E" w:rsidP="00EA2BA7">
      <w:pPr>
        <w:pStyle w:val="Ttulo3"/>
      </w:pPr>
      <w:bookmarkStart w:id="247" w:name="_Toc467826796"/>
      <w:bookmarkStart w:id="248" w:name="_Toc467836057"/>
      <w:r w:rsidRPr="004E745B">
        <w:lastRenderedPageBreak/>
        <w:t>Requerimientos no funcionales</w:t>
      </w:r>
      <w:bookmarkEnd w:id="246"/>
      <w:bookmarkEnd w:id="247"/>
      <w:bookmarkEnd w:id="248"/>
    </w:p>
    <w:tbl>
      <w:tblPr>
        <w:tblStyle w:val="Tablanormal1"/>
        <w:tblW w:w="0" w:type="auto"/>
        <w:tblLook w:val="04A0" w:firstRow="1" w:lastRow="0" w:firstColumn="1" w:lastColumn="0" w:noHBand="0" w:noVBand="1"/>
      </w:tblPr>
      <w:tblGrid>
        <w:gridCol w:w="907"/>
        <w:gridCol w:w="1304"/>
        <w:gridCol w:w="6059"/>
      </w:tblGrid>
      <w:tr w:rsidR="0035109B" w:rsidRPr="00CB61B8" w14:paraId="394ED48C" w14:textId="77777777" w:rsidTr="0062780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07" w:type="dxa"/>
            <w:noWrap/>
            <w:vAlign w:val="center"/>
            <w:hideMark/>
          </w:tcPr>
          <w:p w14:paraId="2280D122" w14:textId="77777777" w:rsidR="0035109B" w:rsidRPr="00CB61B8" w:rsidRDefault="0035109B" w:rsidP="00627800">
            <w:pPr>
              <w:overflowPunct/>
              <w:spacing w:before="0" w:after="0"/>
              <w:jc w:val="center"/>
              <w:rPr>
                <w:color w:val="000000"/>
                <w:sz w:val="16"/>
                <w:szCs w:val="18"/>
                <w:lang w:eastAsia="es-CO"/>
              </w:rPr>
            </w:pPr>
            <w:r w:rsidRPr="00CB61B8">
              <w:rPr>
                <w:color w:val="000000"/>
                <w:sz w:val="16"/>
                <w:szCs w:val="18"/>
                <w:lang w:eastAsia="es-CO"/>
              </w:rPr>
              <w:t>ID</w:t>
            </w:r>
          </w:p>
        </w:tc>
        <w:tc>
          <w:tcPr>
            <w:tcW w:w="1304" w:type="dxa"/>
            <w:noWrap/>
            <w:vAlign w:val="center"/>
            <w:hideMark/>
          </w:tcPr>
          <w:p w14:paraId="42E3BD79" w14:textId="77777777" w:rsidR="0035109B" w:rsidRPr="00CB61B8" w:rsidRDefault="0035109B" w:rsidP="00627800">
            <w:pPr>
              <w:overflowPunct/>
              <w:spacing w:before="0" w:after="0"/>
              <w:jc w:val="center"/>
              <w:cnfStyle w:val="100000000000" w:firstRow="1" w:lastRow="0" w:firstColumn="0" w:lastColumn="0" w:oddVBand="0" w:evenVBand="0" w:oddHBand="0" w:evenHBand="0" w:firstRowFirstColumn="0" w:firstRowLastColumn="0" w:lastRowFirstColumn="0" w:lastRowLastColumn="0"/>
              <w:rPr>
                <w:color w:val="000000"/>
                <w:sz w:val="16"/>
                <w:szCs w:val="18"/>
                <w:lang w:eastAsia="es-CO"/>
              </w:rPr>
            </w:pPr>
            <w:r w:rsidRPr="00CB61B8">
              <w:rPr>
                <w:color w:val="000000"/>
                <w:sz w:val="16"/>
                <w:szCs w:val="18"/>
                <w:lang w:eastAsia="es-CO"/>
              </w:rPr>
              <w:t>Nombre</w:t>
            </w:r>
          </w:p>
        </w:tc>
        <w:tc>
          <w:tcPr>
            <w:tcW w:w="0" w:type="auto"/>
            <w:noWrap/>
            <w:vAlign w:val="center"/>
            <w:hideMark/>
          </w:tcPr>
          <w:p w14:paraId="35E8A6AC" w14:textId="77777777" w:rsidR="0035109B" w:rsidRPr="00CB61B8" w:rsidRDefault="0035109B" w:rsidP="00627800">
            <w:pPr>
              <w:overflowPunct/>
              <w:spacing w:before="0" w:after="0"/>
              <w:jc w:val="center"/>
              <w:cnfStyle w:val="100000000000" w:firstRow="1" w:lastRow="0" w:firstColumn="0" w:lastColumn="0" w:oddVBand="0" w:evenVBand="0" w:oddHBand="0" w:evenHBand="0" w:firstRowFirstColumn="0" w:firstRowLastColumn="0" w:lastRowFirstColumn="0" w:lastRowLastColumn="0"/>
              <w:rPr>
                <w:color w:val="000000"/>
                <w:sz w:val="16"/>
                <w:szCs w:val="18"/>
                <w:lang w:eastAsia="es-CO"/>
              </w:rPr>
            </w:pPr>
            <w:r w:rsidRPr="00CB61B8">
              <w:rPr>
                <w:color w:val="000000"/>
                <w:sz w:val="16"/>
                <w:szCs w:val="18"/>
                <w:lang w:eastAsia="es-CO"/>
              </w:rPr>
              <w:t>Descripción</w:t>
            </w:r>
          </w:p>
        </w:tc>
      </w:tr>
      <w:tr w:rsidR="0035109B" w:rsidRPr="00CB61B8" w14:paraId="7F66DE85" w14:textId="77777777" w:rsidTr="0062780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07" w:type="dxa"/>
            <w:vAlign w:val="center"/>
            <w:hideMark/>
          </w:tcPr>
          <w:p w14:paraId="203CE451" w14:textId="77777777" w:rsidR="0035109B" w:rsidRPr="00CB61B8" w:rsidRDefault="0035109B" w:rsidP="00627800">
            <w:pPr>
              <w:overflowPunct/>
              <w:spacing w:before="0" w:after="0"/>
              <w:jc w:val="center"/>
              <w:rPr>
                <w:color w:val="000000"/>
                <w:sz w:val="16"/>
                <w:szCs w:val="18"/>
                <w:lang w:eastAsia="es-CO"/>
              </w:rPr>
            </w:pPr>
            <w:r w:rsidRPr="00CB61B8">
              <w:rPr>
                <w:color w:val="000000"/>
                <w:sz w:val="16"/>
                <w:szCs w:val="18"/>
                <w:lang w:eastAsia="es-CO"/>
              </w:rPr>
              <w:t>RNF-1</w:t>
            </w:r>
          </w:p>
        </w:tc>
        <w:tc>
          <w:tcPr>
            <w:tcW w:w="1304" w:type="dxa"/>
            <w:vAlign w:val="center"/>
            <w:hideMark/>
          </w:tcPr>
          <w:p w14:paraId="5B0FA8A7" w14:textId="77777777" w:rsidR="0035109B" w:rsidRPr="00CB61B8" w:rsidRDefault="0035109B" w:rsidP="00627800">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8"/>
                <w:lang w:eastAsia="es-CO"/>
              </w:rPr>
            </w:pPr>
            <w:r w:rsidRPr="00CB61B8">
              <w:rPr>
                <w:color w:val="000000"/>
                <w:sz w:val="16"/>
                <w:szCs w:val="18"/>
                <w:lang w:eastAsia="es-CO"/>
              </w:rPr>
              <w:t>Desempeño</w:t>
            </w:r>
          </w:p>
        </w:tc>
        <w:tc>
          <w:tcPr>
            <w:tcW w:w="0" w:type="auto"/>
            <w:vAlign w:val="center"/>
            <w:hideMark/>
          </w:tcPr>
          <w:p w14:paraId="02C5F579" w14:textId="77777777" w:rsidR="0035109B" w:rsidRPr="00CB61B8" w:rsidRDefault="0035109B" w:rsidP="00627800">
            <w:pPr>
              <w:overflowPunct/>
              <w:spacing w:before="0" w:after="0"/>
              <w:jc w:val="left"/>
              <w:cnfStyle w:val="000000100000" w:firstRow="0" w:lastRow="0" w:firstColumn="0" w:lastColumn="0" w:oddVBand="0" w:evenVBand="0" w:oddHBand="1" w:evenHBand="0" w:firstRowFirstColumn="0" w:firstRowLastColumn="0" w:lastRowFirstColumn="0" w:lastRowLastColumn="0"/>
              <w:rPr>
                <w:color w:val="000000"/>
                <w:sz w:val="16"/>
                <w:szCs w:val="18"/>
                <w:lang w:eastAsia="es-CO"/>
              </w:rPr>
            </w:pPr>
            <w:r w:rsidRPr="00CB61B8">
              <w:rPr>
                <w:color w:val="000000"/>
                <w:sz w:val="16"/>
                <w:szCs w:val="18"/>
                <w:lang w:eastAsia="es-CO"/>
              </w:rPr>
              <w:t>El sistema debe responder en menos de 3 segundos por cada solicitud hecha.</w:t>
            </w:r>
          </w:p>
        </w:tc>
      </w:tr>
      <w:tr w:rsidR="0035109B" w:rsidRPr="00CB61B8" w14:paraId="69824A7E" w14:textId="77777777" w:rsidTr="00627800">
        <w:trPr>
          <w:trHeight w:val="315"/>
        </w:trPr>
        <w:tc>
          <w:tcPr>
            <w:cnfStyle w:val="001000000000" w:firstRow="0" w:lastRow="0" w:firstColumn="1" w:lastColumn="0" w:oddVBand="0" w:evenVBand="0" w:oddHBand="0" w:evenHBand="0" w:firstRowFirstColumn="0" w:firstRowLastColumn="0" w:lastRowFirstColumn="0" w:lastRowLastColumn="0"/>
            <w:tcW w:w="907" w:type="dxa"/>
            <w:vAlign w:val="center"/>
            <w:hideMark/>
          </w:tcPr>
          <w:p w14:paraId="2873A408" w14:textId="77777777" w:rsidR="0035109B" w:rsidRPr="00CB61B8" w:rsidRDefault="0035109B" w:rsidP="00627800">
            <w:pPr>
              <w:overflowPunct/>
              <w:spacing w:before="0" w:after="0"/>
              <w:jc w:val="center"/>
              <w:rPr>
                <w:color w:val="000000"/>
                <w:sz w:val="16"/>
                <w:szCs w:val="18"/>
                <w:lang w:eastAsia="es-CO"/>
              </w:rPr>
            </w:pPr>
            <w:r w:rsidRPr="00CB61B8">
              <w:rPr>
                <w:color w:val="000000"/>
                <w:sz w:val="16"/>
                <w:szCs w:val="18"/>
                <w:lang w:eastAsia="es-CO"/>
              </w:rPr>
              <w:t>RNF-2</w:t>
            </w:r>
          </w:p>
        </w:tc>
        <w:tc>
          <w:tcPr>
            <w:tcW w:w="1304" w:type="dxa"/>
            <w:vAlign w:val="center"/>
            <w:hideMark/>
          </w:tcPr>
          <w:p w14:paraId="7768A04B" w14:textId="77777777" w:rsidR="0035109B" w:rsidRPr="00CB61B8" w:rsidRDefault="0035109B" w:rsidP="00627800">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8"/>
                <w:lang w:eastAsia="es-CO"/>
              </w:rPr>
            </w:pPr>
            <w:r w:rsidRPr="00CB61B8">
              <w:rPr>
                <w:color w:val="000000"/>
                <w:sz w:val="16"/>
                <w:szCs w:val="18"/>
                <w:lang w:eastAsia="es-CO"/>
              </w:rPr>
              <w:t>Escalabilidad</w:t>
            </w:r>
          </w:p>
        </w:tc>
        <w:tc>
          <w:tcPr>
            <w:tcW w:w="0" w:type="auto"/>
            <w:vAlign w:val="center"/>
            <w:hideMark/>
          </w:tcPr>
          <w:p w14:paraId="03DA51D7" w14:textId="77777777" w:rsidR="0035109B" w:rsidRPr="00CB61B8" w:rsidRDefault="0035109B" w:rsidP="00627800">
            <w:pPr>
              <w:overflowPunct/>
              <w:spacing w:before="0" w:after="0"/>
              <w:jc w:val="left"/>
              <w:cnfStyle w:val="000000000000" w:firstRow="0" w:lastRow="0" w:firstColumn="0" w:lastColumn="0" w:oddVBand="0" w:evenVBand="0" w:oddHBand="0" w:evenHBand="0" w:firstRowFirstColumn="0" w:firstRowLastColumn="0" w:lastRowFirstColumn="0" w:lastRowLastColumn="0"/>
              <w:rPr>
                <w:color w:val="000000"/>
                <w:sz w:val="16"/>
                <w:szCs w:val="18"/>
                <w:lang w:eastAsia="es-CO"/>
              </w:rPr>
            </w:pPr>
            <w:r w:rsidRPr="00CB61B8">
              <w:rPr>
                <w:color w:val="000000"/>
                <w:sz w:val="16"/>
                <w:szCs w:val="18"/>
                <w:lang w:eastAsia="es-CO"/>
              </w:rPr>
              <w:t>El sistema debe estar en capacidad de permitir en el futuro el desarrollo de nuevas funcionalidades, modificar o eliminar funcionalidades después de su construcción y puesta en marcha inicial.</w:t>
            </w:r>
          </w:p>
        </w:tc>
      </w:tr>
      <w:tr w:rsidR="0035109B" w:rsidRPr="00CB61B8" w14:paraId="2C6469F9" w14:textId="77777777" w:rsidTr="0062780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07" w:type="dxa"/>
            <w:vAlign w:val="center"/>
            <w:hideMark/>
          </w:tcPr>
          <w:p w14:paraId="4670B61D" w14:textId="77777777" w:rsidR="0035109B" w:rsidRPr="00CB61B8" w:rsidRDefault="0035109B" w:rsidP="00627800">
            <w:pPr>
              <w:overflowPunct/>
              <w:spacing w:before="0" w:after="0"/>
              <w:jc w:val="center"/>
              <w:rPr>
                <w:color w:val="000000"/>
                <w:sz w:val="16"/>
                <w:szCs w:val="18"/>
                <w:lang w:eastAsia="es-CO"/>
              </w:rPr>
            </w:pPr>
            <w:r w:rsidRPr="00CB61B8">
              <w:rPr>
                <w:color w:val="000000"/>
                <w:sz w:val="16"/>
                <w:szCs w:val="18"/>
                <w:lang w:eastAsia="es-CO"/>
              </w:rPr>
              <w:t>RNF-3</w:t>
            </w:r>
          </w:p>
        </w:tc>
        <w:tc>
          <w:tcPr>
            <w:tcW w:w="1304" w:type="dxa"/>
            <w:vAlign w:val="center"/>
            <w:hideMark/>
          </w:tcPr>
          <w:p w14:paraId="6D07576A" w14:textId="77777777" w:rsidR="0035109B" w:rsidRPr="00CB61B8" w:rsidRDefault="0035109B" w:rsidP="00627800">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8"/>
                <w:lang w:eastAsia="es-CO"/>
              </w:rPr>
            </w:pPr>
            <w:r w:rsidRPr="00CB61B8">
              <w:rPr>
                <w:color w:val="000000"/>
                <w:sz w:val="16"/>
                <w:szCs w:val="18"/>
                <w:lang w:eastAsia="es-CO"/>
              </w:rPr>
              <w:t>Persistencia</w:t>
            </w:r>
          </w:p>
        </w:tc>
        <w:tc>
          <w:tcPr>
            <w:tcW w:w="0" w:type="auto"/>
            <w:vAlign w:val="center"/>
            <w:hideMark/>
          </w:tcPr>
          <w:p w14:paraId="4DB17864" w14:textId="77777777" w:rsidR="0035109B" w:rsidRPr="00CB61B8" w:rsidRDefault="0035109B" w:rsidP="00627800">
            <w:pPr>
              <w:overflowPunct/>
              <w:spacing w:before="0" w:after="0"/>
              <w:jc w:val="left"/>
              <w:cnfStyle w:val="000000100000" w:firstRow="0" w:lastRow="0" w:firstColumn="0" w:lastColumn="0" w:oddVBand="0" w:evenVBand="0" w:oddHBand="1" w:evenHBand="0" w:firstRowFirstColumn="0" w:firstRowLastColumn="0" w:lastRowFirstColumn="0" w:lastRowLastColumn="0"/>
              <w:rPr>
                <w:color w:val="000000"/>
                <w:sz w:val="16"/>
                <w:szCs w:val="18"/>
                <w:lang w:eastAsia="es-CO"/>
              </w:rPr>
            </w:pPr>
            <w:r w:rsidRPr="00CB61B8">
              <w:rPr>
                <w:color w:val="000000"/>
                <w:sz w:val="16"/>
                <w:szCs w:val="18"/>
                <w:lang w:eastAsia="es-CO"/>
              </w:rPr>
              <w:t>El sistema debe mostrar la información almacenada a través de reportes.</w:t>
            </w:r>
          </w:p>
        </w:tc>
      </w:tr>
      <w:tr w:rsidR="0035109B" w:rsidRPr="00CB61B8" w14:paraId="36567024" w14:textId="77777777" w:rsidTr="00627800">
        <w:trPr>
          <w:trHeight w:val="315"/>
        </w:trPr>
        <w:tc>
          <w:tcPr>
            <w:cnfStyle w:val="001000000000" w:firstRow="0" w:lastRow="0" w:firstColumn="1" w:lastColumn="0" w:oddVBand="0" w:evenVBand="0" w:oddHBand="0" w:evenHBand="0" w:firstRowFirstColumn="0" w:firstRowLastColumn="0" w:lastRowFirstColumn="0" w:lastRowLastColumn="0"/>
            <w:tcW w:w="907" w:type="dxa"/>
            <w:vAlign w:val="center"/>
            <w:hideMark/>
          </w:tcPr>
          <w:p w14:paraId="2342408A" w14:textId="77777777" w:rsidR="0035109B" w:rsidRPr="00CB61B8" w:rsidRDefault="0035109B" w:rsidP="00627800">
            <w:pPr>
              <w:overflowPunct/>
              <w:spacing w:before="0" w:after="0"/>
              <w:jc w:val="center"/>
              <w:rPr>
                <w:color w:val="000000"/>
                <w:sz w:val="16"/>
                <w:szCs w:val="18"/>
                <w:lang w:eastAsia="es-CO"/>
              </w:rPr>
            </w:pPr>
            <w:r w:rsidRPr="00CB61B8">
              <w:rPr>
                <w:color w:val="000000"/>
                <w:sz w:val="16"/>
                <w:szCs w:val="18"/>
                <w:lang w:eastAsia="es-CO"/>
              </w:rPr>
              <w:t>RNF-4</w:t>
            </w:r>
          </w:p>
        </w:tc>
        <w:tc>
          <w:tcPr>
            <w:tcW w:w="1304" w:type="dxa"/>
            <w:vAlign w:val="center"/>
            <w:hideMark/>
          </w:tcPr>
          <w:p w14:paraId="3FB2A1C2" w14:textId="77777777" w:rsidR="0035109B" w:rsidRPr="00CB61B8" w:rsidRDefault="0035109B" w:rsidP="00627800">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8"/>
                <w:lang w:eastAsia="es-CO"/>
              </w:rPr>
            </w:pPr>
            <w:r w:rsidRPr="00CB61B8">
              <w:rPr>
                <w:color w:val="000000"/>
                <w:sz w:val="16"/>
                <w:szCs w:val="18"/>
                <w:lang w:eastAsia="es-CO"/>
              </w:rPr>
              <w:t>Seguridad</w:t>
            </w:r>
          </w:p>
        </w:tc>
        <w:tc>
          <w:tcPr>
            <w:tcW w:w="0" w:type="auto"/>
            <w:vAlign w:val="center"/>
            <w:hideMark/>
          </w:tcPr>
          <w:p w14:paraId="42F46F16" w14:textId="77777777" w:rsidR="0035109B" w:rsidRPr="00CB61B8" w:rsidRDefault="0035109B" w:rsidP="00627800">
            <w:pPr>
              <w:overflowPunct/>
              <w:spacing w:before="0" w:after="0"/>
              <w:jc w:val="left"/>
              <w:cnfStyle w:val="000000000000" w:firstRow="0" w:lastRow="0" w:firstColumn="0" w:lastColumn="0" w:oddVBand="0" w:evenVBand="0" w:oddHBand="0" w:evenHBand="0" w:firstRowFirstColumn="0" w:firstRowLastColumn="0" w:lastRowFirstColumn="0" w:lastRowLastColumn="0"/>
              <w:rPr>
                <w:color w:val="000000"/>
                <w:sz w:val="16"/>
                <w:szCs w:val="18"/>
                <w:lang w:eastAsia="es-CO"/>
              </w:rPr>
            </w:pPr>
            <w:r w:rsidRPr="00CB61B8">
              <w:rPr>
                <w:color w:val="000000"/>
                <w:sz w:val="16"/>
                <w:szCs w:val="18"/>
                <w:lang w:eastAsia="es-CO"/>
              </w:rPr>
              <w:t>El sistema debe proveer un servicio de autenticación que valide la identidad de los usuarios.</w:t>
            </w:r>
          </w:p>
        </w:tc>
      </w:tr>
      <w:tr w:rsidR="0035109B" w:rsidRPr="00CB61B8" w14:paraId="43C910CA" w14:textId="77777777" w:rsidTr="0062780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07" w:type="dxa"/>
            <w:vAlign w:val="center"/>
            <w:hideMark/>
          </w:tcPr>
          <w:p w14:paraId="2D18E40E" w14:textId="77777777" w:rsidR="0035109B" w:rsidRPr="00CB61B8" w:rsidRDefault="0035109B" w:rsidP="00627800">
            <w:pPr>
              <w:overflowPunct/>
              <w:spacing w:before="0" w:after="0"/>
              <w:jc w:val="center"/>
              <w:rPr>
                <w:color w:val="000000"/>
                <w:sz w:val="16"/>
                <w:szCs w:val="18"/>
                <w:lang w:eastAsia="es-CO"/>
              </w:rPr>
            </w:pPr>
            <w:r w:rsidRPr="00CB61B8">
              <w:rPr>
                <w:color w:val="000000"/>
                <w:sz w:val="16"/>
                <w:szCs w:val="18"/>
                <w:lang w:eastAsia="es-CO"/>
              </w:rPr>
              <w:t>RNF-5</w:t>
            </w:r>
          </w:p>
        </w:tc>
        <w:tc>
          <w:tcPr>
            <w:tcW w:w="1304" w:type="dxa"/>
            <w:vAlign w:val="center"/>
            <w:hideMark/>
          </w:tcPr>
          <w:p w14:paraId="2EF1B1CC" w14:textId="77777777" w:rsidR="0035109B" w:rsidRPr="00CB61B8" w:rsidRDefault="0035109B" w:rsidP="00627800">
            <w:pPr>
              <w:overflowPunct/>
              <w:spacing w:before="0" w:after="0"/>
              <w:jc w:val="center"/>
              <w:cnfStyle w:val="000000100000" w:firstRow="0" w:lastRow="0" w:firstColumn="0" w:lastColumn="0" w:oddVBand="0" w:evenVBand="0" w:oddHBand="1" w:evenHBand="0" w:firstRowFirstColumn="0" w:firstRowLastColumn="0" w:lastRowFirstColumn="0" w:lastRowLastColumn="0"/>
              <w:rPr>
                <w:color w:val="000000"/>
                <w:sz w:val="16"/>
                <w:szCs w:val="18"/>
                <w:lang w:eastAsia="es-CO"/>
              </w:rPr>
            </w:pPr>
            <w:r w:rsidRPr="00CB61B8">
              <w:rPr>
                <w:color w:val="000000"/>
                <w:sz w:val="16"/>
                <w:szCs w:val="18"/>
                <w:lang w:eastAsia="es-CO"/>
              </w:rPr>
              <w:t>Seguridad</w:t>
            </w:r>
          </w:p>
        </w:tc>
        <w:tc>
          <w:tcPr>
            <w:tcW w:w="0" w:type="auto"/>
            <w:vAlign w:val="center"/>
            <w:hideMark/>
          </w:tcPr>
          <w:p w14:paraId="093EA83E" w14:textId="77777777" w:rsidR="0035109B" w:rsidRPr="00CB61B8" w:rsidRDefault="0035109B" w:rsidP="00627800">
            <w:pPr>
              <w:overflowPunct/>
              <w:spacing w:before="0" w:after="0"/>
              <w:jc w:val="left"/>
              <w:cnfStyle w:val="000000100000" w:firstRow="0" w:lastRow="0" w:firstColumn="0" w:lastColumn="0" w:oddVBand="0" w:evenVBand="0" w:oddHBand="1" w:evenHBand="0" w:firstRowFirstColumn="0" w:firstRowLastColumn="0" w:lastRowFirstColumn="0" w:lastRowLastColumn="0"/>
              <w:rPr>
                <w:color w:val="000000"/>
                <w:sz w:val="16"/>
                <w:szCs w:val="18"/>
                <w:lang w:eastAsia="es-CO"/>
              </w:rPr>
            </w:pPr>
            <w:r w:rsidRPr="00CB61B8">
              <w:rPr>
                <w:color w:val="000000"/>
                <w:sz w:val="16"/>
                <w:szCs w:val="18"/>
                <w:lang w:eastAsia="es-CO"/>
              </w:rPr>
              <w:t>El sistema debe contar con roles de seguridad para los usuarios que acceden al mismo.</w:t>
            </w:r>
          </w:p>
        </w:tc>
      </w:tr>
      <w:tr w:rsidR="0035109B" w:rsidRPr="00CB61B8" w14:paraId="535559D5" w14:textId="77777777" w:rsidTr="00627800">
        <w:trPr>
          <w:trHeight w:val="60"/>
        </w:trPr>
        <w:tc>
          <w:tcPr>
            <w:cnfStyle w:val="001000000000" w:firstRow="0" w:lastRow="0" w:firstColumn="1" w:lastColumn="0" w:oddVBand="0" w:evenVBand="0" w:oddHBand="0" w:evenHBand="0" w:firstRowFirstColumn="0" w:firstRowLastColumn="0" w:lastRowFirstColumn="0" w:lastRowLastColumn="0"/>
            <w:tcW w:w="907" w:type="dxa"/>
            <w:vAlign w:val="center"/>
            <w:hideMark/>
          </w:tcPr>
          <w:p w14:paraId="1395ED0D" w14:textId="77777777" w:rsidR="0035109B" w:rsidRPr="00CB61B8" w:rsidRDefault="0035109B" w:rsidP="00627800">
            <w:pPr>
              <w:overflowPunct/>
              <w:spacing w:before="0" w:after="0"/>
              <w:jc w:val="center"/>
              <w:rPr>
                <w:color w:val="000000"/>
                <w:sz w:val="16"/>
                <w:szCs w:val="18"/>
                <w:lang w:eastAsia="es-CO"/>
              </w:rPr>
            </w:pPr>
            <w:r w:rsidRPr="00CB61B8">
              <w:rPr>
                <w:color w:val="000000"/>
                <w:sz w:val="16"/>
                <w:szCs w:val="18"/>
                <w:lang w:eastAsia="es-CO"/>
              </w:rPr>
              <w:t>RNF-6</w:t>
            </w:r>
          </w:p>
        </w:tc>
        <w:tc>
          <w:tcPr>
            <w:tcW w:w="1304" w:type="dxa"/>
            <w:vAlign w:val="center"/>
            <w:hideMark/>
          </w:tcPr>
          <w:p w14:paraId="79B3D320" w14:textId="77777777" w:rsidR="0035109B" w:rsidRPr="00CB61B8" w:rsidRDefault="0035109B" w:rsidP="00627800">
            <w:pPr>
              <w:overflowPunct/>
              <w:spacing w:before="0" w:after="0"/>
              <w:jc w:val="center"/>
              <w:cnfStyle w:val="000000000000" w:firstRow="0" w:lastRow="0" w:firstColumn="0" w:lastColumn="0" w:oddVBand="0" w:evenVBand="0" w:oddHBand="0" w:evenHBand="0" w:firstRowFirstColumn="0" w:firstRowLastColumn="0" w:lastRowFirstColumn="0" w:lastRowLastColumn="0"/>
              <w:rPr>
                <w:color w:val="000000"/>
                <w:sz w:val="16"/>
                <w:szCs w:val="18"/>
                <w:lang w:eastAsia="es-CO"/>
              </w:rPr>
            </w:pPr>
            <w:r w:rsidRPr="00CB61B8">
              <w:rPr>
                <w:color w:val="000000"/>
                <w:sz w:val="16"/>
                <w:szCs w:val="18"/>
                <w:lang w:eastAsia="es-CO"/>
              </w:rPr>
              <w:t>Usabilidad</w:t>
            </w:r>
          </w:p>
        </w:tc>
        <w:tc>
          <w:tcPr>
            <w:tcW w:w="0" w:type="auto"/>
            <w:vAlign w:val="center"/>
            <w:hideMark/>
          </w:tcPr>
          <w:p w14:paraId="02B776CD" w14:textId="77777777" w:rsidR="0035109B" w:rsidRPr="00CB61B8" w:rsidRDefault="0035109B" w:rsidP="00627800">
            <w:pPr>
              <w:overflowPunct/>
              <w:spacing w:before="0" w:after="0"/>
              <w:jc w:val="left"/>
              <w:cnfStyle w:val="000000000000" w:firstRow="0" w:lastRow="0" w:firstColumn="0" w:lastColumn="0" w:oddVBand="0" w:evenVBand="0" w:oddHBand="0" w:evenHBand="0" w:firstRowFirstColumn="0" w:firstRowLastColumn="0" w:lastRowFirstColumn="0" w:lastRowLastColumn="0"/>
              <w:rPr>
                <w:color w:val="000000"/>
                <w:sz w:val="16"/>
                <w:szCs w:val="18"/>
                <w:lang w:eastAsia="es-CO"/>
              </w:rPr>
            </w:pPr>
            <w:r w:rsidRPr="00CB61B8">
              <w:rPr>
                <w:color w:val="000000"/>
                <w:sz w:val="16"/>
                <w:szCs w:val="18"/>
                <w:lang w:eastAsia="es-CO"/>
              </w:rPr>
              <w:t>El sistema debe presentar mensajes de error que permitan al usuario identificar el tipo de error.</w:t>
            </w:r>
          </w:p>
        </w:tc>
      </w:tr>
    </w:tbl>
    <w:p w14:paraId="0C64258A" w14:textId="2399791F" w:rsidR="0035109B" w:rsidRPr="00433836" w:rsidRDefault="004E745B" w:rsidP="004E745B">
      <w:pPr>
        <w:pStyle w:val="Descripcin"/>
        <w:jc w:val="center"/>
        <w:rPr>
          <w:sz w:val="18"/>
          <w:lang w:eastAsia="es-ES"/>
        </w:rPr>
      </w:pPr>
      <w:r w:rsidRPr="00433836">
        <w:rPr>
          <w:sz w:val="18"/>
        </w:rPr>
        <w:t xml:space="preserve">Tabla </w:t>
      </w:r>
      <w:r w:rsidRPr="00433836">
        <w:rPr>
          <w:sz w:val="18"/>
        </w:rPr>
        <w:fldChar w:fldCharType="begin"/>
      </w:r>
      <w:r w:rsidRPr="00433836">
        <w:rPr>
          <w:sz w:val="18"/>
        </w:rPr>
        <w:instrText xml:space="preserve"> SEQ Tabla \* ARABIC </w:instrText>
      </w:r>
      <w:r w:rsidRPr="00433836">
        <w:rPr>
          <w:sz w:val="18"/>
        </w:rPr>
        <w:fldChar w:fldCharType="separate"/>
      </w:r>
      <w:r w:rsidR="00986CFD">
        <w:rPr>
          <w:noProof/>
          <w:sz w:val="18"/>
        </w:rPr>
        <w:t>4</w:t>
      </w:r>
      <w:r w:rsidRPr="00433836">
        <w:rPr>
          <w:sz w:val="18"/>
        </w:rPr>
        <w:fldChar w:fldCharType="end"/>
      </w:r>
      <w:r w:rsidRPr="00433836">
        <w:rPr>
          <w:sz w:val="18"/>
        </w:rPr>
        <w:t xml:space="preserve"> - Requerimientos no funcionales del Sistema.</w:t>
      </w:r>
    </w:p>
    <w:p w14:paraId="7900CB7D" w14:textId="77777777" w:rsidR="00F47F27" w:rsidRDefault="002F598E" w:rsidP="00EA2BA7">
      <w:pPr>
        <w:pStyle w:val="Ttulo3"/>
      </w:pPr>
      <w:bookmarkStart w:id="249" w:name="_Toc467487309"/>
      <w:bookmarkStart w:id="250" w:name="_Toc467826797"/>
      <w:bookmarkStart w:id="251" w:name="_Toc467836058"/>
      <w:r w:rsidRPr="004E745B">
        <w:t>Arquitectura</w:t>
      </w:r>
      <w:bookmarkStart w:id="252" w:name="_Toc467487317"/>
      <w:bookmarkEnd w:id="249"/>
      <w:bookmarkEnd w:id="250"/>
      <w:bookmarkEnd w:id="251"/>
    </w:p>
    <w:p w14:paraId="2E8B68A2" w14:textId="07420E07" w:rsidR="00F47F27" w:rsidRDefault="00B14FDB" w:rsidP="00F47F27">
      <w:pPr>
        <w:rPr>
          <w:lang w:eastAsia="es-ES"/>
        </w:rPr>
      </w:pPr>
      <w:r>
        <w:rPr>
          <w:lang w:eastAsia="es-ES"/>
        </w:rPr>
        <w:t xml:space="preserve">El </w:t>
      </w:r>
      <w:r w:rsidR="00A5229A">
        <w:rPr>
          <w:lang w:eastAsia="es-ES"/>
        </w:rPr>
        <w:t xml:space="preserve">paradigma </w:t>
      </w:r>
      <w:r>
        <w:rPr>
          <w:lang w:eastAsia="es-ES"/>
        </w:rPr>
        <w:t>de</w:t>
      </w:r>
      <w:r w:rsidR="00F47F27">
        <w:rPr>
          <w:lang w:eastAsia="es-ES"/>
        </w:rPr>
        <w:t xml:space="preserve"> arquitectura que se utilizó</w:t>
      </w:r>
      <w:r>
        <w:rPr>
          <w:lang w:eastAsia="es-ES"/>
        </w:rPr>
        <w:t xml:space="preserve"> entre el servidor y el cliente móvil es </w:t>
      </w:r>
      <w:r w:rsidRPr="00A5229A">
        <w:rPr>
          <w:lang w:eastAsia="es-ES"/>
        </w:rPr>
        <w:t>SOA</w:t>
      </w:r>
      <w:r w:rsidR="00A5229A">
        <w:rPr>
          <w:lang w:eastAsia="es-ES"/>
        </w:rPr>
        <w:t xml:space="preserve"> </w:t>
      </w:r>
      <w:r>
        <w:rPr>
          <w:lang w:eastAsia="es-ES"/>
        </w:rPr>
        <w:t>(</w:t>
      </w:r>
      <w:r w:rsidRPr="004477CB">
        <w:rPr>
          <w:i/>
          <w:lang w:eastAsia="es-ES"/>
        </w:rPr>
        <w:t>Services Oriented Architecture</w:t>
      </w:r>
      <w:r w:rsidR="00BE3D94">
        <w:rPr>
          <w:lang w:eastAsia="es-ES"/>
        </w:rPr>
        <w:t>)</w:t>
      </w:r>
      <w:r>
        <w:rPr>
          <w:lang w:eastAsia="es-ES"/>
        </w:rPr>
        <w:t xml:space="preserve"> en donde el cliente móvil consume los servicios que proporciona el servidor. Para la interacción entre</w:t>
      </w:r>
      <w:r w:rsidR="00F47F27">
        <w:rPr>
          <w:lang w:eastAsia="es-ES"/>
        </w:rPr>
        <w:t xml:space="preserve"> </w:t>
      </w:r>
      <w:r>
        <w:rPr>
          <w:lang w:eastAsia="es-ES"/>
        </w:rPr>
        <w:t xml:space="preserve">el </w:t>
      </w:r>
      <w:r w:rsidR="00F47F27">
        <w:rPr>
          <w:lang w:eastAsia="es-ES"/>
        </w:rPr>
        <w:t xml:space="preserve">cliente </w:t>
      </w:r>
      <w:r>
        <w:rPr>
          <w:lang w:eastAsia="es-ES"/>
        </w:rPr>
        <w:t xml:space="preserve">móvil </w:t>
      </w:r>
      <w:r w:rsidR="00F47F27">
        <w:rPr>
          <w:lang w:eastAsia="es-ES"/>
        </w:rPr>
        <w:t>y el instrumento</w:t>
      </w:r>
      <w:r>
        <w:rPr>
          <w:lang w:eastAsia="es-ES"/>
        </w:rPr>
        <w:t xml:space="preserve"> se utilizó el modelo de dos capas.</w:t>
      </w:r>
    </w:p>
    <w:p w14:paraId="3539C9D2" w14:textId="5AE6A17E" w:rsidR="00B14FDB" w:rsidRDefault="00A5229A" w:rsidP="00F47F27">
      <w:pPr>
        <w:rPr>
          <w:lang w:eastAsia="es-ES"/>
        </w:rPr>
      </w:pPr>
      <w:r>
        <w:rPr>
          <w:lang w:eastAsia="es-ES"/>
        </w:rPr>
        <w:t>Para la implantación del paradigma SOA, se utilizó una variabl</w:t>
      </w:r>
      <w:r w:rsidR="00BE3D94">
        <w:rPr>
          <w:lang w:eastAsia="es-ES"/>
        </w:rPr>
        <w:t>e del patrón MVC</w:t>
      </w:r>
      <w:r>
        <w:rPr>
          <w:lang w:eastAsia="es-ES"/>
        </w:rPr>
        <w:t>. A continuación, se explican los patrones utilizados para cumplir con los requerimientos</w:t>
      </w:r>
      <w:r w:rsidR="00B14FDB">
        <w:rPr>
          <w:lang w:eastAsia="es-ES"/>
        </w:rPr>
        <w:t xml:space="preserve">: </w:t>
      </w:r>
    </w:p>
    <w:p w14:paraId="05005542" w14:textId="078E0766" w:rsidR="00A5229A" w:rsidRDefault="00B14FDB" w:rsidP="00A5229A">
      <w:pPr>
        <w:pStyle w:val="Prrafodelista"/>
        <w:numPr>
          <w:ilvl w:val="0"/>
          <w:numId w:val="13"/>
        </w:numPr>
        <w:rPr>
          <w:lang w:eastAsia="es-ES"/>
        </w:rPr>
      </w:pPr>
      <w:r>
        <w:rPr>
          <w:lang w:eastAsia="es-ES"/>
        </w:rPr>
        <w:t xml:space="preserve">Variante del MVC: El meta-patrón está </w:t>
      </w:r>
      <w:r w:rsidR="00A5229A">
        <w:rPr>
          <w:lang w:eastAsia="es-ES"/>
        </w:rPr>
        <w:t>encargado de separar la lógica, presentación y</w:t>
      </w:r>
      <w:r>
        <w:rPr>
          <w:lang w:eastAsia="es-ES"/>
        </w:rPr>
        <w:t xml:space="preserve"> reglas de negocio lo cual p</w:t>
      </w:r>
      <w:r w:rsidR="00A5229A">
        <w:rPr>
          <w:lang w:eastAsia="es-ES"/>
        </w:rPr>
        <w:t>ermite que el sistema sea sencillo de extender. Debido a que el paradigma de arquitectura es SOA, no es necesario implementar la vista.</w:t>
      </w:r>
    </w:p>
    <w:p w14:paraId="78D381E4" w14:textId="49D96DC6" w:rsidR="00A5229A" w:rsidRDefault="00BE3D94" w:rsidP="00A5229A">
      <w:pPr>
        <w:pStyle w:val="Prrafodelista"/>
        <w:numPr>
          <w:ilvl w:val="0"/>
          <w:numId w:val="13"/>
        </w:numPr>
        <w:rPr>
          <w:lang w:eastAsia="es-ES"/>
        </w:rPr>
      </w:pPr>
      <w:r>
        <w:rPr>
          <w:lang w:eastAsia="es-ES"/>
        </w:rPr>
        <w:t>Active Record</w:t>
      </w:r>
      <w:r w:rsidR="00A5229A">
        <w:rPr>
          <w:lang w:eastAsia="es-ES"/>
        </w:rPr>
        <w:t>: Permite modelar las tablas de la base de datos a clases en donde sus propiedades</w:t>
      </w:r>
      <w:r w:rsidR="00E80F46">
        <w:rPr>
          <w:lang w:val="es-419" w:eastAsia="es-ES"/>
        </w:rPr>
        <w:t>,</w:t>
      </w:r>
      <w:r w:rsidR="00A5229A">
        <w:rPr>
          <w:lang w:eastAsia="es-ES"/>
        </w:rPr>
        <w:t xml:space="preserve"> las columnas, y las filas de estas son los objetos en los cuales se pueden aplicar las reglas del negocio.</w:t>
      </w:r>
    </w:p>
    <w:p w14:paraId="652AFB84" w14:textId="6B4163ED" w:rsidR="00A5229A" w:rsidRPr="00A5229A" w:rsidRDefault="00A5229A" w:rsidP="00A5229A">
      <w:pPr>
        <w:rPr>
          <w:lang w:eastAsia="es-ES"/>
        </w:rPr>
      </w:pPr>
      <w:r>
        <w:rPr>
          <w:lang w:eastAsia="es-ES"/>
        </w:rPr>
        <w:t>En la</w:t>
      </w:r>
      <w:r w:rsidRPr="00A5229A">
        <w:rPr>
          <w:sz w:val="28"/>
          <w:lang w:eastAsia="es-ES"/>
        </w:rPr>
        <w:t xml:space="preserve"> </w:t>
      </w:r>
      <w:r w:rsidRPr="00A5229A">
        <w:rPr>
          <w:sz w:val="32"/>
          <w:lang w:eastAsia="es-ES"/>
        </w:rPr>
        <w:fldChar w:fldCharType="begin"/>
      </w:r>
      <w:r w:rsidRPr="00A5229A">
        <w:rPr>
          <w:sz w:val="32"/>
          <w:lang w:eastAsia="es-ES"/>
        </w:rPr>
        <w:instrText xml:space="preserve"> REF _Ref467583039 \h  \* MERGEFORMAT </w:instrText>
      </w:r>
      <w:r w:rsidRPr="00A5229A">
        <w:rPr>
          <w:sz w:val="32"/>
          <w:lang w:eastAsia="es-ES"/>
        </w:rPr>
      </w:r>
      <w:r w:rsidRPr="00A5229A">
        <w:rPr>
          <w:sz w:val="32"/>
          <w:lang w:eastAsia="es-ES"/>
        </w:rPr>
        <w:fldChar w:fldCharType="separate"/>
      </w:r>
      <w:r w:rsidR="00986CFD" w:rsidRPr="00986CFD">
        <w:t xml:space="preserve">Ilustración </w:t>
      </w:r>
      <w:r w:rsidR="00986CFD" w:rsidRPr="00986CFD">
        <w:rPr>
          <w:noProof/>
        </w:rPr>
        <w:t>32</w:t>
      </w:r>
      <w:r w:rsidR="00986CFD" w:rsidRPr="00986CFD">
        <w:t xml:space="preserve"> </w:t>
      </w:r>
      <w:r w:rsidR="00986CFD" w:rsidRPr="00433836">
        <w:rPr>
          <w:sz w:val="18"/>
        </w:rPr>
        <w:t>- Arquitectura del sistema.</w:t>
      </w:r>
      <w:r w:rsidRPr="00A5229A">
        <w:rPr>
          <w:sz w:val="32"/>
          <w:lang w:eastAsia="es-ES"/>
        </w:rPr>
        <w:fldChar w:fldCharType="end"/>
      </w:r>
      <w:r>
        <w:rPr>
          <w:lang w:eastAsia="es-ES"/>
        </w:rPr>
        <w:t>se puede observar el modelo de despliegue de toda la aplicación en donde se evidencia la variante del MVC; adicional el cliente móvil se asocia con el instrumento mediante un componente bluetooth.</w:t>
      </w:r>
    </w:p>
    <w:p w14:paraId="3CFFE22D" w14:textId="77777777" w:rsidR="004E745B" w:rsidRPr="004E745B" w:rsidRDefault="00854C53" w:rsidP="004E745B">
      <w:pPr>
        <w:jc w:val="center"/>
        <w:rPr>
          <w:lang w:eastAsia="es-ES"/>
        </w:rPr>
      </w:pPr>
      <w:r>
        <w:rPr>
          <w:noProof/>
          <w:lang w:eastAsia="es-CO"/>
        </w:rPr>
        <w:lastRenderedPageBreak/>
        <w:drawing>
          <wp:inline distT="0" distB="0" distL="0" distR="0" wp14:anchorId="7F9C0C49" wp14:editId="20904CCD">
            <wp:extent cx="3184931" cy="22496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204733" cy="2263612"/>
                    </a:xfrm>
                    <a:prstGeom prst="rect">
                      <a:avLst/>
                    </a:prstGeom>
                  </pic:spPr>
                </pic:pic>
              </a:graphicData>
            </a:graphic>
          </wp:inline>
        </w:drawing>
      </w:r>
    </w:p>
    <w:p w14:paraId="3F94AF6A" w14:textId="1C393B06" w:rsidR="004E745B" w:rsidRPr="00433836" w:rsidRDefault="004E745B" w:rsidP="004E745B">
      <w:pPr>
        <w:pStyle w:val="Descripcin"/>
        <w:jc w:val="center"/>
        <w:rPr>
          <w:sz w:val="18"/>
        </w:rPr>
      </w:pPr>
      <w:bookmarkStart w:id="253" w:name="_Ref467583039"/>
      <w:r w:rsidRPr="00433836">
        <w:rPr>
          <w:sz w:val="18"/>
        </w:rPr>
        <w:t xml:space="preserve">Ilustración </w:t>
      </w:r>
      <w:r w:rsidRPr="00433836">
        <w:rPr>
          <w:sz w:val="18"/>
        </w:rPr>
        <w:fldChar w:fldCharType="begin"/>
      </w:r>
      <w:r w:rsidRPr="00433836">
        <w:rPr>
          <w:sz w:val="18"/>
        </w:rPr>
        <w:instrText xml:space="preserve"> SEQ Ilustración \* ARABIC </w:instrText>
      </w:r>
      <w:r w:rsidRPr="00433836">
        <w:rPr>
          <w:sz w:val="18"/>
        </w:rPr>
        <w:fldChar w:fldCharType="separate"/>
      </w:r>
      <w:r w:rsidR="00986CFD">
        <w:rPr>
          <w:noProof/>
          <w:sz w:val="18"/>
        </w:rPr>
        <w:t>32</w:t>
      </w:r>
      <w:r w:rsidRPr="00433836">
        <w:rPr>
          <w:sz w:val="18"/>
        </w:rPr>
        <w:fldChar w:fldCharType="end"/>
      </w:r>
      <w:r w:rsidRPr="00433836">
        <w:rPr>
          <w:sz w:val="18"/>
        </w:rPr>
        <w:t xml:space="preserve"> - Arquitectura del sistema.</w:t>
      </w:r>
      <w:bookmarkEnd w:id="253"/>
    </w:p>
    <w:p w14:paraId="461A51E5" w14:textId="77777777" w:rsidR="00A5229A" w:rsidRDefault="00A5229A" w:rsidP="00A5229A">
      <w:pPr>
        <w:pStyle w:val="Prrafodelista"/>
        <w:numPr>
          <w:ilvl w:val="0"/>
          <w:numId w:val="14"/>
        </w:numPr>
      </w:pPr>
      <w:r>
        <w:t xml:space="preserve">Servidor: </w:t>
      </w:r>
      <w:r w:rsidR="00854C53">
        <w:t>Está encargado de exponer los servicios que pueden ser consumidos.</w:t>
      </w:r>
    </w:p>
    <w:p w14:paraId="7AC4969B" w14:textId="77777777" w:rsidR="008B5C20" w:rsidRDefault="008B5C20" w:rsidP="008B5C20">
      <w:pPr>
        <w:pStyle w:val="Prrafodelista"/>
        <w:numPr>
          <w:ilvl w:val="1"/>
          <w:numId w:val="14"/>
        </w:numPr>
      </w:pPr>
      <w:r>
        <w:t xml:space="preserve">Modelo: Está encargado de modelar como objetos las filas de las tablas de la base datos para aplicarle las reglas de negocio y manipular el estado de los mismos.  </w:t>
      </w:r>
    </w:p>
    <w:p w14:paraId="62D29F09" w14:textId="77777777" w:rsidR="008B5C20" w:rsidRDefault="008B5C20" w:rsidP="008B5C20">
      <w:pPr>
        <w:pStyle w:val="Prrafodelista"/>
        <w:numPr>
          <w:ilvl w:val="1"/>
          <w:numId w:val="14"/>
        </w:numPr>
      </w:pPr>
      <w:r>
        <w:t>Controlador: Está encargado de gestionar los servicios que son invocadas por el usuario a través de la aplicación móvil.</w:t>
      </w:r>
    </w:p>
    <w:p w14:paraId="452BF74F" w14:textId="243C9E2D" w:rsidR="00A5229A" w:rsidRDefault="00A5229A" w:rsidP="00A5229A">
      <w:pPr>
        <w:pStyle w:val="Prrafodelista"/>
        <w:numPr>
          <w:ilvl w:val="0"/>
          <w:numId w:val="14"/>
        </w:numPr>
      </w:pPr>
      <w:r>
        <w:t xml:space="preserve">Servidor de persistencia de datos: </w:t>
      </w:r>
      <w:r w:rsidR="00854C53">
        <w:t>Está encargado de gestionar la base de datos del sistema.</w:t>
      </w:r>
    </w:p>
    <w:p w14:paraId="42BB5FC6" w14:textId="77777777" w:rsidR="008B5C20" w:rsidRDefault="008B5C20" w:rsidP="008B5C20">
      <w:pPr>
        <w:pStyle w:val="Prrafodelista"/>
        <w:numPr>
          <w:ilvl w:val="1"/>
          <w:numId w:val="14"/>
        </w:numPr>
      </w:pPr>
      <w:r>
        <w:t>Base de datos: Está encargada de almacenar los datos del sistema.</w:t>
      </w:r>
    </w:p>
    <w:p w14:paraId="2956131C" w14:textId="148BB01E" w:rsidR="00A5229A" w:rsidRDefault="00A5229A" w:rsidP="00A5229A">
      <w:pPr>
        <w:pStyle w:val="Prrafodelista"/>
        <w:numPr>
          <w:ilvl w:val="0"/>
          <w:numId w:val="14"/>
        </w:numPr>
      </w:pPr>
      <w:r>
        <w:t>Cliente Móvil:</w:t>
      </w:r>
      <w:r w:rsidR="00854C53">
        <w:t xml:space="preserve"> Está encargado de ejecutar la </w:t>
      </w:r>
      <w:r w:rsidR="000D7130">
        <w:t>App móvil</w:t>
      </w:r>
      <w:r w:rsidR="00854C53">
        <w:t>.</w:t>
      </w:r>
    </w:p>
    <w:p w14:paraId="6627ED64" w14:textId="77777777" w:rsidR="008B5C20" w:rsidRDefault="00854C53" w:rsidP="008B5C20">
      <w:pPr>
        <w:pStyle w:val="Prrafodelista"/>
        <w:numPr>
          <w:ilvl w:val="1"/>
          <w:numId w:val="14"/>
        </w:numPr>
      </w:pPr>
      <w:r>
        <w:t>App móvil</w:t>
      </w:r>
      <w:r w:rsidR="008B5C20">
        <w:t>: Está encargada de invocar los servicios expuestos en el servidor y orquestar la comunicación con el instrumento.</w:t>
      </w:r>
    </w:p>
    <w:p w14:paraId="24CAF577" w14:textId="77777777" w:rsidR="008B5C20" w:rsidRDefault="008B5C20" w:rsidP="008B5C20">
      <w:pPr>
        <w:pStyle w:val="Prrafodelista"/>
        <w:numPr>
          <w:ilvl w:val="1"/>
          <w:numId w:val="14"/>
        </w:numPr>
      </w:pPr>
      <w:r>
        <w:t>Bluetooth: Está encargado de la comunicación con el instrumento.</w:t>
      </w:r>
    </w:p>
    <w:p w14:paraId="19378B6F" w14:textId="77777777" w:rsidR="00A5229A" w:rsidRDefault="00A5229A" w:rsidP="00A5229A">
      <w:pPr>
        <w:pStyle w:val="Prrafodelista"/>
        <w:numPr>
          <w:ilvl w:val="0"/>
          <w:numId w:val="14"/>
        </w:numPr>
      </w:pPr>
      <w:r>
        <w:t>Instrumento:</w:t>
      </w:r>
      <w:r w:rsidR="00854C53">
        <w:t xml:space="preserve"> Está encargado de adquirir las muestras según las especificaciones del usuario de las celdas-randles y transmitirlas a la App móvil. </w:t>
      </w:r>
    </w:p>
    <w:p w14:paraId="02ECD375" w14:textId="77777777" w:rsidR="008B5C20" w:rsidRDefault="008B5C20" w:rsidP="008B5C20">
      <w:pPr>
        <w:pStyle w:val="Prrafodelista"/>
        <w:numPr>
          <w:ilvl w:val="1"/>
          <w:numId w:val="14"/>
        </w:numPr>
      </w:pPr>
      <w:r>
        <w:t xml:space="preserve">Microcontrolador: Está encargado de orquestar todo el instrumento y la comunicación con la </w:t>
      </w:r>
      <w:r w:rsidR="00854C53">
        <w:t>App móvil</w:t>
      </w:r>
      <w:r>
        <w:t xml:space="preserve">. </w:t>
      </w:r>
    </w:p>
    <w:p w14:paraId="5278D079" w14:textId="77777777" w:rsidR="008B5C20" w:rsidRDefault="008B5C20" w:rsidP="008B5C20">
      <w:pPr>
        <w:pStyle w:val="Prrafodelista"/>
        <w:numPr>
          <w:ilvl w:val="1"/>
          <w:numId w:val="14"/>
        </w:numPr>
      </w:pPr>
      <w:r>
        <w:t xml:space="preserve">Bluetooth: Está encargado de la comunicación con la </w:t>
      </w:r>
      <w:r w:rsidR="00854C53">
        <w:t>App móvil</w:t>
      </w:r>
      <w:r>
        <w:t>.</w:t>
      </w:r>
    </w:p>
    <w:p w14:paraId="7FE288CC" w14:textId="77777777" w:rsidR="00EA4E26" w:rsidRDefault="00EA4E26" w:rsidP="00EA2BA7">
      <w:pPr>
        <w:pStyle w:val="Ttulo3"/>
      </w:pPr>
      <w:bookmarkStart w:id="254" w:name="_Toc467826798"/>
      <w:bookmarkStart w:id="255" w:name="_Toc467836059"/>
      <w:r w:rsidRPr="004E745B">
        <w:t>Modelo de entidad-relación</w:t>
      </w:r>
      <w:bookmarkEnd w:id="254"/>
      <w:bookmarkEnd w:id="255"/>
    </w:p>
    <w:p w14:paraId="30A6FEF5" w14:textId="77777777" w:rsidR="00CB61B8" w:rsidRPr="00CB61B8" w:rsidRDefault="00CB61B8" w:rsidP="00CB61B8">
      <w:pPr>
        <w:rPr>
          <w:lang w:eastAsia="es-ES"/>
        </w:rPr>
      </w:pPr>
    </w:p>
    <w:p w14:paraId="118FD8CB" w14:textId="77777777" w:rsidR="00B13233" w:rsidRDefault="00B13233" w:rsidP="00EA4E26">
      <w:pPr>
        <w:jc w:val="center"/>
        <w:rPr>
          <w:lang w:eastAsia="es-ES"/>
        </w:rPr>
      </w:pPr>
    </w:p>
    <w:p w14:paraId="567CAAC7" w14:textId="77777777" w:rsidR="00EA4E26" w:rsidRPr="004E745B" w:rsidRDefault="00EA4E26" w:rsidP="00EA4E26">
      <w:pPr>
        <w:jc w:val="center"/>
        <w:rPr>
          <w:lang w:eastAsia="es-ES"/>
        </w:rPr>
      </w:pPr>
      <w:r w:rsidRPr="004E745B">
        <w:rPr>
          <w:noProof/>
          <w:lang w:eastAsia="es-CO"/>
        </w:rPr>
        <w:lastRenderedPageBreak/>
        <w:drawing>
          <wp:inline distT="0" distB="0" distL="0" distR="0" wp14:anchorId="5ADF06C0" wp14:editId="3912C905">
            <wp:extent cx="7167154" cy="4857177"/>
            <wp:effectExtent l="0" t="0" r="0" b="0"/>
            <wp:docPr id="2" name="Imagen 2" descr="C:\Users\TG1543\Dropbox\TG\Datab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G1543\Dropbox\TG\DatabaseDiagram.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rot="5400000">
                      <a:off x="0" y="0"/>
                      <a:ext cx="7243981" cy="4909243"/>
                    </a:xfrm>
                    <a:prstGeom prst="rect">
                      <a:avLst/>
                    </a:prstGeom>
                    <a:noFill/>
                    <a:ln>
                      <a:noFill/>
                    </a:ln>
                  </pic:spPr>
                </pic:pic>
              </a:graphicData>
            </a:graphic>
          </wp:inline>
        </w:drawing>
      </w:r>
    </w:p>
    <w:p w14:paraId="07B075A1" w14:textId="76F43455" w:rsidR="00E6413C" w:rsidRPr="00433836" w:rsidRDefault="00EA4E26" w:rsidP="00730495">
      <w:pPr>
        <w:pStyle w:val="Descripcin"/>
        <w:jc w:val="center"/>
        <w:rPr>
          <w:b w:val="0"/>
          <w:bCs/>
          <w:sz w:val="24"/>
          <w:lang w:eastAsia="es-ES"/>
        </w:rPr>
      </w:pPr>
      <w:r w:rsidRPr="00433836">
        <w:rPr>
          <w:sz w:val="18"/>
        </w:rPr>
        <w:t xml:space="preserve">Ilustración </w:t>
      </w:r>
      <w:r w:rsidRPr="00433836">
        <w:rPr>
          <w:sz w:val="18"/>
        </w:rPr>
        <w:fldChar w:fldCharType="begin"/>
      </w:r>
      <w:r w:rsidRPr="00433836">
        <w:rPr>
          <w:sz w:val="18"/>
        </w:rPr>
        <w:instrText xml:space="preserve"> SEQ Ilustración \* ARABIC </w:instrText>
      </w:r>
      <w:r w:rsidRPr="00433836">
        <w:rPr>
          <w:sz w:val="18"/>
        </w:rPr>
        <w:fldChar w:fldCharType="separate"/>
      </w:r>
      <w:r w:rsidR="00986CFD">
        <w:rPr>
          <w:noProof/>
          <w:sz w:val="18"/>
        </w:rPr>
        <w:t>33</w:t>
      </w:r>
      <w:r w:rsidRPr="00433836">
        <w:rPr>
          <w:sz w:val="18"/>
        </w:rPr>
        <w:fldChar w:fldCharType="end"/>
      </w:r>
      <w:r w:rsidRPr="00433836">
        <w:rPr>
          <w:sz w:val="18"/>
        </w:rPr>
        <w:t xml:space="preserve"> - Modelo entidad relación (IR)</w:t>
      </w:r>
    </w:p>
    <w:p w14:paraId="179D5318" w14:textId="138959B9" w:rsidR="00D6631F" w:rsidRDefault="00D6631F" w:rsidP="00EA2BA7">
      <w:pPr>
        <w:pStyle w:val="Ttulo3"/>
      </w:pPr>
      <w:bookmarkStart w:id="256" w:name="_Toc467826799"/>
      <w:bookmarkStart w:id="257" w:name="_Toc467836060"/>
      <w:r w:rsidRPr="00D52CBF">
        <w:lastRenderedPageBreak/>
        <w:t>Servidor</w:t>
      </w:r>
      <w:bookmarkEnd w:id="256"/>
      <w:bookmarkEnd w:id="257"/>
      <w:r w:rsidRPr="00D52CBF">
        <w:t xml:space="preserve"> </w:t>
      </w:r>
      <w:bookmarkStart w:id="258" w:name="_Toc467487318"/>
      <w:bookmarkEnd w:id="252"/>
    </w:p>
    <w:p w14:paraId="42CC0BCE" w14:textId="61D4695E" w:rsidR="00D14113" w:rsidRDefault="00D14113" w:rsidP="00D14113">
      <w:pPr>
        <w:rPr>
          <w:lang w:val="es-ES" w:eastAsia="es-ES"/>
        </w:rPr>
      </w:pPr>
      <w:r>
        <w:rPr>
          <w:lang w:val="es-ES" w:eastAsia="es-ES"/>
        </w:rPr>
        <w:t>Definido el diseño en las secciones anteriores, se procede a implementar los servicios que se consumirán a través de la aplicación móvil.</w:t>
      </w:r>
    </w:p>
    <w:p w14:paraId="2CDB23E6" w14:textId="1956EE63" w:rsidR="00D14113" w:rsidRDefault="00D14113" w:rsidP="00D14113">
      <w:pPr>
        <w:rPr>
          <w:lang w:val="es-ES" w:eastAsia="es-ES"/>
        </w:rPr>
      </w:pPr>
      <w:r>
        <w:rPr>
          <w:lang w:val="es-ES" w:eastAsia="es-ES"/>
        </w:rPr>
        <w:t>Para la elección de la plata</w:t>
      </w:r>
      <w:r w:rsidR="003E71F0">
        <w:rPr>
          <w:lang w:val="es-ES" w:eastAsia="es-ES"/>
        </w:rPr>
        <w:t>forma de trabajo se seleccionó Ruby on R</w:t>
      </w:r>
      <w:r>
        <w:rPr>
          <w:lang w:val="es-ES" w:eastAsia="es-ES"/>
        </w:rPr>
        <w:t xml:space="preserve">ails </w:t>
      </w:r>
      <w:r w:rsidR="004A0F52">
        <w:rPr>
          <w:lang w:val="es-ES" w:eastAsia="es-ES"/>
        </w:rPr>
        <w:t>debido a que proporción facilidades</w:t>
      </w:r>
      <w:r w:rsidR="003E71F0">
        <w:rPr>
          <w:lang w:val="es-ES" w:eastAsia="es-ES"/>
        </w:rPr>
        <w:t xml:space="preserve"> para el manejo de base de datos, facilidad en la configuración de los servicios web y el autor del trabajo de grado tiene cierta experiencia en el uso de esta plataforma. </w:t>
      </w:r>
    </w:p>
    <w:p w14:paraId="2349FADF" w14:textId="7EA15341" w:rsidR="003E71F0" w:rsidRPr="00D14113" w:rsidRDefault="003E71F0" w:rsidP="00D14113">
      <w:pPr>
        <w:rPr>
          <w:lang w:val="es-ES" w:eastAsia="es-ES"/>
        </w:rPr>
      </w:pPr>
      <w:r>
        <w:rPr>
          <w:lang w:val="es-ES" w:eastAsia="es-ES"/>
        </w:rPr>
        <w:t>Hasta la fecha se implementó el 88% de los requerimientos, haciendo falta aquellos que tengan que ver con los reportes del aplicativo</w:t>
      </w:r>
      <w:r w:rsidR="00FF0699">
        <w:rPr>
          <w:lang w:val="es-ES" w:eastAsia="es-ES"/>
        </w:rPr>
        <w:t>, es decir, la auditoria y reportes del estado de los proyectos, experimentos e iteraciones</w:t>
      </w:r>
      <w:r>
        <w:rPr>
          <w:lang w:val="es-ES" w:eastAsia="es-ES"/>
        </w:rPr>
        <w:t>. El software de versionamiento que se utilizó fue git, y el repositorio</w:t>
      </w:r>
      <w:r w:rsidR="00FF0699">
        <w:rPr>
          <w:lang w:val="es-ES" w:eastAsia="es-ES"/>
        </w:rPr>
        <w:t xml:space="preserve"> está en</w:t>
      </w:r>
      <w:r>
        <w:rPr>
          <w:lang w:val="es-ES" w:eastAsia="es-ES"/>
        </w:rPr>
        <w:t xml:space="preserve"> github</w:t>
      </w:r>
      <w:r w:rsidR="00FF0699">
        <w:rPr>
          <w:lang w:val="es-ES" w:eastAsia="es-ES"/>
        </w:rPr>
        <w:t>.com</w:t>
      </w:r>
      <w:r>
        <w:rPr>
          <w:lang w:val="es-ES" w:eastAsia="es-ES"/>
        </w:rPr>
        <w:t xml:space="preserve">. Si se quiere tener acceso por favor enviar un correo a </w:t>
      </w:r>
      <w:r w:rsidR="00FF0699">
        <w:rPr>
          <w:lang w:val="es-ES" w:eastAsia="es-ES"/>
        </w:rPr>
        <w:t xml:space="preserve">                   </w:t>
      </w:r>
      <w:r>
        <w:rPr>
          <w:lang w:val="es-ES" w:eastAsia="es-ES"/>
        </w:rPr>
        <w:t>nicolasequera@gmai</w:t>
      </w:r>
      <w:r w:rsidR="00FF0699">
        <w:rPr>
          <w:lang w:val="es-ES" w:eastAsia="es-ES"/>
        </w:rPr>
        <w:t>l</w:t>
      </w:r>
      <w:r>
        <w:rPr>
          <w:lang w:val="es-ES" w:eastAsia="es-ES"/>
        </w:rPr>
        <w:t>.com.</w:t>
      </w:r>
    </w:p>
    <w:p w14:paraId="7A7F468A" w14:textId="6B733AF8" w:rsidR="00F47F27" w:rsidRDefault="00D6631F" w:rsidP="00D52CBF">
      <w:pPr>
        <w:pStyle w:val="Ttulo3"/>
        <w:numPr>
          <w:ilvl w:val="2"/>
          <w:numId w:val="35"/>
        </w:numPr>
      </w:pPr>
      <w:bookmarkStart w:id="259" w:name="_Toc467487319"/>
      <w:bookmarkStart w:id="260" w:name="_Toc467826801"/>
      <w:bookmarkStart w:id="261" w:name="_Toc467836061"/>
      <w:bookmarkEnd w:id="258"/>
      <w:r w:rsidRPr="00D52CBF">
        <w:t>Pruebas</w:t>
      </w:r>
      <w:bookmarkStart w:id="262" w:name="_Toc467487320"/>
      <w:bookmarkEnd w:id="259"/>
      <w:bookmarkEnd w:id="260"/>
      <w:bookmarkEnd w:id="261"/>
    </w:p>
    <w:p w14:paraId="3EAA3182" w14:textId="58A26EC6" w:rsidR="00FF0699" w:rsidRDefault="00FF0699" w:rsidP="00FF0699">
      <w:pPr>
        <w:rPr>
          <w:lang w:val="es-ES" w:eastAsia="es-ES"/>
        </w:rPr>
      </w:pPr>
      <w:r>
        <w:rPr>
          <w:lang w:val="es-ES" w:eastAsia="es-ES"/>
        </w:rPr>
        <w:t xml:space="preserve">Durante el desarrollo del aplicativo se realizaron pruebas unitarias a cada requerimiento que se implementaba. Una vez implementado y probado individualmente se le realizaba las pruebas de integración con los requerimientos de los cuales depende. Como se realizaron servicios web, no se podía probar con un browser sino se utilizó el </w:t>
      </w:r>
      <w:r w:rsidRPr="00FF0699">
        <w:rPr>
          <w:i/>
          <w:lang w:val="es-ES" w:eastAsia="es-ES"/>
        </w:rPr>
        <w:t>plug</w:t>
      </w:r>
      <w:r>
        <w:rPr>
          <w:lang w:val="es-ES" w:eastAsia="es-ES"/>
        </w:rPr>
        <w:t xml:space="preserve"> </w:t>
      </w:r>
      <w:r w:rsidRPr="00FF0699">
        <w:rPr>
          <w:i/>
          <w:lang w:val="es-ES" w:eastAsia="es-ES"/>
        </w:rPr>
        <w:t>in</w:t>
      </w:r>
      <w:r>
        <w:rPr>
          <w:lang w:val="es-ES" w:eastAsia="es-ES"/>
        </w:rPr>
        <w:t xml:space="preserve"> para chrome llamado postman, el cual es capaz de realizar peticiones GET, PATCH, DELETE y POST.</w:t>
      </w:r>
    </w:p>
    <w:p w14:paraId="0C86AF67" w14:textId="06E72B0A" w:rsidR="00FF0699" w:rsidRPr="00FF0699" w:rsidRDefault="00FF0699" w:rsidP="00FF0699">
      <w:pPr>
        <w:rPr>
          <w:lang w:val="es-ES" w:eastAsia="es-ES"/>
        </w:rPr>
      </w:pPr>
      <w:r>
        <w:rPr>
          <w:lang w:val="es-ES" w:eastAsia="es-ES"/>
        </w:rPr>
        <w:t xml:space="preserve">No se utilizó las herramientas de pruebas que tiene integrado la plataforma de ruby on rails dado que su implementación no es sencilla y podían fallar por temas de configuración de las pruebas, tales como urls, paquetes que se reciben, etc. </w:t>
      </w:r>
    </w:p>
    <w:p w14:paraId="7FC2075A" w14:textId="63E82F71" w:rsidR="00D6631F" w:rsidRDefault="00D6631F" w:rsidP="00EA2BA7">
      <w:pPr>
        <w:pStyle w:val="Ttulo3"/>
      </w:pPr>
      <w:bookmarkStart w:id="263" w:name="_Toc467826802"/>
      <w:bookmarkStart w:id="264" w:name="_Toc467836062"/>
      <w:r w:rsidRPr="00D52CBF">
        <w:t>Aplicación móvil</w:t>
      </w:r>
      <w:bookmarkStart w:id="265" w:name="_Toc467487321"/>
      <w:bookmarkEnd w:id="262"/>
      <w:bookmarkEnd w:id="263"/>
      <w:bookmarkEnd w:id="264"/>
    </w:p>
    <w:p w14:paraId="5D70EA6D" w14:textId="585708FC" w:rsidR="00FF0699" w:rsidRDefault="00FF0699" w:rsidP="00FF0699">
      <w:pPr>
        <w:rPr>
          <w:lang w:val="es-ES" w:eastAsia="es-ES"/>
        </w:rPr>
      </w:pPr>
      <w:r>
        <w:rPr>
          <w:lang w:val="es-ES" w:eastAsia="es-ES"/>
        </w:rPr>
        <w:t>Una vez definido e implementado los servicios web, se procedió a implementar la aplicación móvil. El framework que se utilizó fue Ionic porque presenta las siguientes ventas: no tiene costo para utilizarlo,</w:t>
      </w:r>
      <w:r w:rsidR="00951133">
        <w:rPr>
          <w:lang w:val="es-ES" w:eastAsia="es-ES"/>
        </w:rPr>
        <w:t xml:space="preserve"> el</w:t>
      </w:r>
      <w:r>
        <w:rPr>
          <w:lang w:val="es-ES" w:eastAsia="es-ES"/>
        </w:rPr>
        <w:t xml:space="preserve"> </w:t>
      </w:r>
      <w:r w:rsidR="00951133">
        <w:rPr>
          <w:lang w:val="es-ES" w:eastAsia="es-ES"/>
        </w:rPr>
        <w:t>lenguaje de desarrollo es CS</w:t>
      </w:r>
      <w:r>
        <w:rPr>
          <w:lang w:val="es-ES" w:eastAsia="es-ES"/>
        </w:rPr>
        <w:t xml:space="preserve">3, </w:t>
      </w:r>
      <w:r w:rsidR="00951133">
        <w:rPr>
          <w:lang w:val="es-ES" w:eastAsia="es-ES"/>
        </w:rPr>
        <w:t>HTML</w:t>
      </w:r>
      <w:r>
        <w:rPr>
          <w:lang w:val="es-ES" w:eastAsia="es-ES"/>
        </w:rPr>
        <w:t xml:space="preserve"> y jquery, leguajes que el autor</w:t>
      </w:r>
      <w:r w:rsidR="00951133">
        <w:rPr>
          <w:lang w:val="es-ES" w:eastAsia="es-ES"/>
        </w:rPr>
        <w:t xml:space="preserve"> conoce y por lo tanto no debe pasar por la curva de aprendizaje de un nuevo lenguaje de programación</w:t>
      </w:r>
      <w:r>
        <w:rPr>
          <w:lang w:val="es-ES" w:eastAsia="es-ES"/>
        </w:rPr>
        <w:t xml:space="preserve">, puede ser utilizado para generar la aplicación para SO Android y iOS, en caso de que </w:t>
      </w:r>
      <w:r w:rsidR="00951133">
        <w:rPr>
          <w:lang w:val="es-ES" w:eastAsia="es-ES"/>
        </w:rPr>
        <w:t>se quiere desplegar para este SO. No es necesario descargar un software de simulación de dispositivos Android o realizar las pruebas en los dispositivos móviles físicos pues se puede ejecutar en el navegador. Esta afirmación es válida siempre y cuando no se requiera utilizar hardware integrado en el celular como GPS o bluetooth.</w:t>
      </w:r>
    </w:p>
    <w:p w14:paraId="3ACB251A" w14:textId="62600A76" w:rsidR="00951133" w:rsidRPr="00FF0699" w:rsidRDefault="00951133" w:rsidP="00FF0699">
      <w:pPr>
        <w:rPr>
          <w:lang w:val="es-ES" w:eastAsia="es-ES"/>
        </w:rPr>
      </w:pPr>
      <w:r>
        <w:rPr>
          <w:lang w:val="es-ES" w:eastAsia="es-ES"/>
        </w:rPr>
        <w:t xml:space="preserve">Hasta la fecha se implementó un </w:t>
      </w:r>
      <w:r w:rsidR="000D0FFD">
        <w:rPr>
          <w:lang w:val="es-ES" w:eastAsia="es-ES"/>
        </w:rPr>
        <w:t>10</w:t>
      </w:r>
      <w:r>
        <w:rPr>
          <w:lang w:val="es-ES" w:eastAsia="es-ES"/>
        </w:rPr>
        <w:t xml:space="preserve">% de los requerimientos planteados. El </w:t>
      </w:r>
      <w:r w:rsidR="000D0FFD">
        <w:rPr>
          <w:lang w:val="es-ES" w:eastAsia="es-ES"/>
        </w:rPr>
        <w:t>10</w:t>
      </w:r>
      <w:r>
        <w:rPr>
          <w:lang w:val="es-ES" w:eastAsia="es-ES"/>
        </w:rPr>
        <w:t xml:space="preserve">% faltante el registro </w:t>
      </w:r>
      <w:r w:rsidR="00E65963">
        <w:rPr>
          <w:lang w:val="es-ES" w:eastAsia="es-ES"/>
        </w:rPr>
        <w:t xml:space="preserve">y edición </w:t>
      </w:r>
      <w:r>
        <w:rPr>
          <w:lang w:val="es-ES" w:eastAsia="es-ES"/>
        </w:rPr>
        <w:t>de usuarios</w:t>
      </w:r>
      <w:r w:rsidR="00E65963">
        <w:rPr>
          <w:lang w:val="es-ES" w:eastAsia="es-ES"/>
        </w:rPr>
        <w:t xml:space="preserve"> </w:t>
      </w:r>
      <w:r>
        <w:rPr>
          <w:lang w:val="es-ES" w:eastAsia="es-ES"/>
        </w:rPr>
        <w:t>y</w:t>
      </w:r>
      <w:r w:rsidR="00E65963">
        <w:rPr>
          <w:lang w:val="es-ES" w:eastAsia="es-ES"/>
        </w:rPr>
        <w:t>,</w:t>
      </w:r>
      <w:r>
        <w:rPr>
          <w:lang w:val="es-ES" w:eastAsia="es-ES"/>
        </w:rPr>
        <w:t xml:space="preserve"> aquellos que reportan el estado de la aplicación, es decir, autorías, estado de proyectos, experim</w:t>
      </w:r>
      <w:r w:rsidR="00E65963">
        <w:rPr>
          <w:lang w:val="es-ES" w:eastAsia="es-ES"/>
        </w:rPr>
        <w:t xml:space="preserve">entos, </w:t>
      </w:r>
      <w:r>
        <w:rPr>
          <w:lang w:val="es-ES" w:eastAsia="es-ES"/>
        </w:rPr>
        <w:t>iteraciones, equipos, etc.</w:t>
      </w:r>
      <w:r w:rsidR="00E65963">
        <w:rPr>
          <w:lang w:val="es-ES" w:eastAsia="es-ES"/>
        </w:rPr>
        <w:t xml:space="preserve"> El software de versionamiento que se utilizó fue git, y el repositorio está en github.com. Si se quiere tener acceso por favor enviar un correo a nicolasequera@gmail.com.</w:t>
      </w:r>
    </w:p>
    <w:p w14:paraId="295158F5" w14:textId="5840A56A" w:rsidR="00D6631F" w:rsidRDefault="00D6631F" w:rsidP="00D52CBF">
      <w:pPr>
        <w:pStyle w:val="Ttulo3"/>
        <w:numPr>
          <w:ilvl w:val="2"/>
          <w:numId w:val="35"/>
        </w:numPr>
      </w:pPr>
      <w:bookmarkStart w:id="266" w:name="_Toc467487322"/>
      <w:bookmarkStart w:id="267" w:name="_Toc467826804"/>
      <w:bookmarkStart w:id="268" w:name="_Toc467836063"/>
      <w:bookmarkEnd w:id="265"/>
      <w:r w:rsidRPr="00D52CBF">
        <w:lastRenderedPageBreak/>
        <w:t>Pruebas</w:t>
      </w:r>
      <w:bookmarkStart w:id="269" w:name="_Toc467487323"/>
      <w:bookmarkEnd w:id="266"/>
      <w:bookmarkEnd w:id="267"/>
      <w:bookmarkEnd w:id="268"/>
    </w:p>
    <w:p w14:paraId="4316BD89" w14:textId="276D3CE5" w:rsidR="00951133" w:rsidRDefault="00951133" w:rsidP="00951133">
      <w:pPr>
        <w:rPr>
          <w:lang w:val="es-ES" w:eastAsia="es-ES"/>
        </w:rPr>
      </w:pPr>
      <w:r>
        <w:rPr>
          <w:lang w:val="es-ES" w:eastAsia="es-ES"/>
        </w:rPr>
        <w:t>Para</w:t>
      </w:r>
      <w:r w:rsidR="00E65963">
        <w:rPr>
          <w:lang w:val="es-ES" w:eastAsia="es-ES"/>
        </w:rPr>
        <w:t xml:space="preserve"> aquellos requerimientos que no necesitaban el del dispositivo bluetooth se utilizó e</w:t>
      </w:r>
      <w:r>
        <w:rPr>
          <w:lang w:val="es-ES" w:eastAsia="es-ES"/>
        </w:rPr>
        <w:t>l navegador web</w:t>
      </w:r>
      <w:r w:rsidR="00E65963">
        <w:rPr>
          <w:lang w:val="es-ES" w:eastAsia="es-ES"/>
        </w:rPr>
        <w:t>,</w:t>
      </w:r>
      <w:r>
        <w:rPr>
          <w:lang w:val="es-ES" w:eastAsia="es-ES"/>
        </w:rPr>
        <w:t xml:space="preserve"> Chrome</w:t>
      </w:r>
      <w:r w:rsidR="00E65963">
        <w:rPr>
          <w:lang w:val="es-ES" w:eastAsia="es-ES"/>
        </w:rPr>
        <w:t xml:space="preserve">. </w:t>
      </w:r>
      <w:r w:rsidR="00D51D4A">
        <w:rPr>
          <w:lang w:val="es-ES" w:eastAsia="es-ES"/>
        </w:rPr>
        <w:t xml:space="preserve">Además de hacer pruebas de integración con los requerimientos dependientes, en esta etapa de desarrollo se hizo pruebas de integración con el instrumento de medición y el servidor web. </w:t>
      </w:r>
    </w:p>
    <w:p w14:paraId="24C5F5FC" w14:textId="50B46837" w:rsidR="00D51D4A" w:rsidRPr="00951133" w:rsidRDefault="00D51D4A" w:rsidP="00951133">
      <w:pPr>
        <w:rPr>
          <w:lang w:val="es-ES" w:eastAsia="es-ES"/>
        </w:rPr>
      </w:pPr>
      <w:r>
        <w:rPr>
          <w:lang w:val="es-ES" w:eastAsia="es-ES"/>
        </w:rPr>
        <w:t xml:space="preserve">Estas pruebas aseguraron la integración correcta de Instrumento-App </w:t>
      </w:r>
      <w:r w:rsidRPr="00D51D4A">
        <w:rPr>
          <w:u w:val="single"/>
          <w:lang w:val="es-ES" w:eastAsia="es-ES"/>
        </w:rPr>
        <w:t>móvil</w:t>
      </w:r>
      <w:r>
        <w:rPr>
          <w:lang w:val="es-ES" w:eastAsia="es-ES"/>
        </w:rPr>
        <w:t xml:space="preserve"> y Servidor Web-App Movil.</w:t>
      </w:r>
    </w:p>
    <w:p w14:paraId="3D5A7576" w14:textId="6651B27B" w:rsidR="00951133" w:rsidRPr="00951133" w:rsidRDefault="00951133" w:rsidP="00951133">
      <w:pPr>
        <w:rPr>
          <w:lang w:val="es-ES" w:eastAsia="es-ES"/>
        </w:rPr>
      </w:pPr>
    </w:p>
    <w:p w14:paraId="33DBA289" w14:textId="5B2C317C" w:rsidR="00D23051" w:rsidRDefault="00D6631F" w:rsidP="00EA2BA7">
      <w:pPr>
        <w:pStyle w:val="Ttulo3"/>
      </w:pPr>
      <w:bookmarkStart w:id="270" w:name="_Toc467836064"/>
      <w:bookmarkStart w:id="271" w:name="_Ref467749153"/>
      <w:bookmarkStart w:id="272" w:name="_Toc467826805"/>
      <w:r w:rsidRPr="00D52CBF">
        <w:t>Software del microcontrolado</w:t>
      </w:r>
      <w:r w:rsidR="00D23051">
        <w:t>r</w:t>
      </w:r>
      <w:bookmarkEnd w:id="270"/>
    </w:p>
    <w:p w14:paraId="4973573C" w14:textId="07141529" w:rsidR="00435F03" w:rsidRDefault="00435F03" w:rsidP="00435F03">
      <w:pPr>
        <w:rPr>
          <w:lang w:val="es-ES" w:eastAsia="es-ES"/>
        </w:rPr>
      </w:pPr>
      <w:r>
        <w:rPr>
          <w:lang w:val="es-ES" w:eastAsia="es-ES"/>
        </w:rPr>
        <w:t xml:space="preserve">Para realizar el software del microcontrolador se utilizó el compilador PIC C Compiler y se desarrolló en lenguaje C. </w:t>
      </w:r>
    </w:p>
    <w:p w14:paraId="287C8B0E" w14:textId="3B3F42DC" w:rsidR="00435F03" w:rsidRDefault="00435F03" w:rsidP="00435F03">
      <w:pPr>
        <w:rPr>
          <w:lang w:val="es-ES" w:eastAsia="es-ES"/>
        </w:rPr>
      </w:pPr>
      <w:r>
        <w:rPr>
          <w:lang w:val="es-ES" w:eastAsia="es-ES"/>
        </w:rPr>
        <w:t xml:space="preserve">El software del microcontrolador tiene </w:t>
      </w:r>
      <w:r w:rsidR="000D0FFD">
        <w:rPr>
          <w:lang w:val="es-ES" w:eastAsia="es-ES"/>
        </w:rPr>
        <w:t>tres</w:t>
      </w:r>
      <w:r>
        <w:rPr>
          <w:lang w:val="es-ES" w:eastAsia="es-ES"/>
        </w:rPr>
        <w:t xml:space="preserve"> funciones principales: la primera que es la que gestiona todas las mediciones que se realizar</w:t>
      </w:r>
      <w:r w:rsidR="000D0FFD">
        <w:rPr>
          <w:lang w:val="es-ES" w:eastAsia="es-ES"/>
        </w:rPr>
        <w:t>án y la segunda</w:t>
      </w:r>
      <w:r>
        <w:rPr>
          <w:lang w:val="es-ES" w:eastAsia="es-ES"/>
        </w:rPr>
        <w:t xml:space="preserve"> la comunicación con </w:t>
      </w:r>
      <w:r w:rsidR="000D0FFD">
        <w:rPr>
          <w:lang w:val="es-ES" w:eastAsia="es-ES"/>
        </w:rPr>
        <w:t xml:space="preserve">la App móvil y por último un sistema para realizar debug. </w:t>
      </w:r>
    </w:p>
    <w:p w14:paraId="7E9B35AE" w14:textId="630E91AA" w:rsidR="00350D72" w:rsidRDefault="000D0FFD" w:rsidP="000F7D37">
      <w:pPr>
        <w:rPr>
          <w:lang w:val="es-ES" w:eastAsia="es-ES"/>
        </w:rPr>
      </w:pPr>
      <w:r>
        <w:rPr>
          <w:lang w:val="es-ES" w:eastAsia="es-ES"/>
        </w:rPr>
        <w:t xml:space="preserve">La primera función está encargada de gestionar los siguientes bloques </w:t>
      </w:r>
      <w:r w:rsidR="008476D8">
        <w:rPr>
          <w:lang w:val="es-ES" w:eastAsia="es-ES"/>
        </w:rPr>
        <w:t>que detallados en</w:t>
      </w:r>
      <w:r>
        <w:rPr>
          <w:lang w:val="es-ES" w:eastAsia="es-ES"/>
        </w:rPr>
        <w:t xml:space="preserve"> la sección </w:t>
      </w:r>
      <w:r>
        <w:rPr>
          <w:lang w:val="es-ES" w:eastAsia="es-ES"/>
        </w:rPr>
        <w:fldChar w:fldCharType="begin"/>
      </w:r>
      <w:r>
        <w:rPr>
          <w:lang w:val="es-ES" w:eastAsia="es-ES"/>
        </w:rPr>
        <w:instrText xml:space="preserve"> REF _Ref467730175 \r \h </w:instrText>
      </w:r>
      <w:r>
        <w:rPr>
          <w:lang w:val="es-ES" w:eastAsia="es-ES"/>
        </w:rPr>
      </w:r>
      <w:r>
        <w:rPr>
          <w:lang w:val="es-ES" w:eastAsia="es-ES"/>
        </w:rPr>
        <w:fldChar w:fldCharType="separate"/>
      </w:r>
      <w:r w:rsidR="00986CFD">
        <w:rPr>
          <w:lang w:val="es-ES" w:eastAsia="es-ES"/>
        </w:rPr>
        <w:t>1</w:t>
      </w:r>
      <w:r>
        <w:rPr>
          <w:lang w:val="es-ES" w:eastAsia="es-ES"/>
        </w:rPr>
        <w:fldChar w:fldCharType="end"/>
      </w:r>
      <w:r>
        <w:rPr>
          <w:lang w:val="es-ES" w:eastAsia="es-ES"/>
        </w:rPr>
        <w:t xml:space="preserve">: bloque fuentes,  bloque ADC, bloque DAC, bloque AE y bloque Rm. Con el fin de que el tiempo sea programable se diseñó un algoritmo para contabilizar el tiempo utilizando </w:t>
      </w:r>
      <w:r w:rsidR="000F7D37">
        <w:rPr>
          <w:lang w:val="es-ES" w:eastAsia="es-ES"/>
        </w:rPr>
        <w:t>retardadores</w:t>
      </w:r>
      <w:r>
        <w:rPr>
          <w:lang w:val="es-ES" w:eastAsia="es-ES"/>
        </w:rPr>
        <w:t xml:space="preserve"> sin que afecte la operación del instrumento.  </w:t>
      </w:r>
      <w:bookmarkStart w:id="273" w:name="_Toc411517605"/>
      <w:bookmarkEnd w:id="269"/>
      <w:bookmarkEnd w:id="271"/>
      <w:bookmarkEnd w:id="272"/>
      <w:bookmarkEnd w:id="273"/>
    </w:p>
    <w:p w14:paraId="2E51715D" w14:textId="7F88BC56" w:rsidR="000F7D37" w:rsidRDefault="000F7D37" w:rsidP="000F7D37">
      <w:pPr>
        <w:rPr>
          <w:lang w:val="es-ES" w:eastAsia="es-ES"/>
        </w:rPr>
      </w:pPr>
      <w:r>
        <w:rPr>
          <w:lang w:val="es-ES" w:eastAsia="es-ES"/>
        </w:rPr>
        <w:t>Una vez el algoritmo detecta que es el tiempo de realizar una gráfica, se activa el bloque fuentes y se espera un tiempo prudencial hasta que el sistema se estabilice, una vez estabilizado el sistema se activa el ADC y el DAC. Cada vez que el sistema cambia el valor a la salida del DAC, el algoritmo realiza un muestreo de la corriente que está circulando por la celda randles para determinar si cambia de escala o no. En caso de que se cambie de escala se espera un tiempo prudencial para que el sistema se estabilice y se siga adquiriendo los datos para graficar los voltagramas. Dado que no se implementó el bloque potenciostato, esta funcionalidad se probó simulando la entrada al ADC con una fuente variable de voltaje. Los datos que se van adquiriendo van siendo almacenados en la memoria flash del sistema</w:t>
      </w:r>
      <w:r w:rsidR="003B5031">
        <w:rPr>
          <w:lang w:val="es-ES" w:eastAsia="es-ES"/>
        </w:rPr>
        <w:t xml:space="preserve"> una vez está completo el muestreo de la señal deseada, antes son almacenados en la RAM. E</w:t>
      </w:r>
      <w:r>
        <w:rPr>
          <w:lang w:val="es-ES" w:eastAsia="es-ES"/>
        </w:rPr>
        <w:t>n caso de que el microcontrolador se ap</w:t>
      </w:r>
      <w:r w:rsidR="003B5031">
        <w:rPr>
          <w:lang w:val="es-ES" w:eastAsia="es-ES"/>
        </w:rPr>
        <w:t xml:space="preserve">ague por eventos externos a él, este tiene un algoritmo para determinar en qué gráfica iba e </w:t>
      </w:r>
      <w:r w:rsidR="00B43610">
        <w:rPr>
          <w:lang w:val="es-ES" w:eastAsia="es-ES"/>
        </w:rPr>
        <w:t>iniciar</w:t>
      </w:r>
      <w:r w:rsidR="003B5031">
        <w:rPr>
          <w:lang w:val="es-ES" w:eastAsia="es-ES"/>
        </w:rPr>
        <w:t xml:space="preserve"> nuevamente con la toma de datos.</w:t>
      </w:r>
    </w:p>
    <w:p w14:paraId="74AE7D13" w14:textId="0B2285AF" w:rsidR="00117F93" w:rsidRPr="00B43610" w:rsidRDefault="00B43610" w:rsidP="000F7D37">
      <w:pPr>
        <w:rPr>
          <w:lang w:val="es-ES" w:eastAsia="es-ES"/>
        </w:rPr>
      </w:pPr>
      <w:r>
        <w:rPr>
          <w:lang w:val="es-ES" w:eastAsia="es-ES"/>
        </w:rPr>
        <w:t xml:space="preserve">Para la comunicación con la app móvil se utiliza una variante del protocolo de transmisión </w:t>
      </w:r>
      <w:r w:rsidRPr="00B43610">
        <w:rPr>
          <w:i/>
          <w:lang w:val="es-ES" w:eastAsia="es-ES"/>
        </w:rPr>
        <w:t>three way handshake</w:t>
      </w:r>
      <w:r>
        <w:rPr>
          <w:lang w:val="es-ES" w:eastAsia="es-ES"/>
        </w:rPr>
        <w:t>, en el cual la app móvil enviar un dato de 8 bits que el microcontrolador recibe, este responde con otro carácter a la app móvil y luego se inicia la transferencia de datos.</w:t>
      </w:r>
    </w:p>
    <w:p w14:paraId="73763C31" w14:textId="77777777" w:rsidR="00405332" w:rsidRPr="004E745B" w:rsidRDefault="002F598E">
      <w:pPr>
        <w:pStyle w:val="Comment0"/>
        <w:spacing w:line="276" w:lineRule="auto"/>
        <w:ind w:left="420"/>
        <w:textAlignment w:val="auto"/>
      </w:pPr>
      <w:r w:rsidRPr="004E745B">
        <w:br w:type="page"/>
      </w:r>
    </w:p>
    <w:p w14:paraId="19F02847" w14:textId="77777777" w:rsidR="00405332" w:rsidRPr="004E745B" w:rsidRDefault="00350D72" w:rsidP="00766776">
      <w:pPr>
        <w:pStyle w:val="Ttulo1"/>
      </w:pPr>
      <w:bookmarkStart w:id="274" w:name="_Toc411517606"/>
      <w:bookmarkStart w:id="275" w:name="_Toc402942610"/>
      <w:bookmarkStart w:id="276" w:name="_Toc400982986"/>
      <w:bookmarkStart w:id="277" w:name="_Toc467487325"/>
      <w:bookmarkStart w:id="278" w:name="_Toc467826806"/>
      <w:bookmarkStart w:id="279" w:name="_Toc467836065"/>
      <w:r>
        <w:lastRenderedPageBreak/>
        <w:t>I</w:t>
      </w:r>
      <w:r w:rsidR="00CB290B">
        <w:t>V</w:t>
      </w:r>
      <w:r w:rsidR="00D00834" w:rsidRPr="004E745B">
        <w:t xml:space="preserve"> - C</w:t>
      </w:r>
      <w:bookmarkEnd w:id="274"/>
      <w:bookmarkEnd w:id="275"/>
      <w:bookmarkEnd w:id="276"/>
      <w:r w:rsidR="00D00834" w:rsidRPr="004E745B">
        <w:t>ONCLUSIONES</w:t>
      </w:r>
      <w:bookmarkEnd w:id="277"/>
      <w:bookmarkEnd w:id="278"/>
      <w:bookmarkEnd w:id="279"/>
    </w:p>
    <w:p w14:paraId="31733A3A" w14:textId="18DCA426" w:rsidR="00E567E5" w:rsidRPr="00E567E5" w:rsidRDefault="00E567E5" w:rsidP="00E567E5">
      <w:bookmarkStart w:id="280" w:name="_Toc411517608"/>
      <w:bookmarkStart w:id="281" w:name="_Toc512935112"/>
      <w:bookmarkEnd w:id="280"/>
      <w:bookmarkEnd w:id="281"/>
      <w:r w:rsidRPr="00E567E5">
        <w:rPr>
          <w:lang w:val="es-ES" w:eastAsia="es-ES"/>
        </w:rPr>
        <w:t>Dado el costo reducido del instrumento de medición con respecto a los potenciostatos comerciales, una vez se haya implementado en su totalidad, este instrumento puede servir para realizar experimentos rápidos que sí dan resultados positivos, se pueden refinar con un potenciostato de mayor calidad.</w:t>
      </w:r>
    </w:p>
    <w:p w14:paraId="7E4E0E9E" w14:textId="6C8652D3" w:rsidR="00405332" w:rsidRPr="004E745B" w:rsidRDefault="00E567E5" w:rsidP="00E567E5">
      <w:r>
        <w:t xml:space="preserve">También se puede concluir que este dispositivo es modular dado la forma en que se diseñó el PCB, es decir, puede separarse el sensor del sistema de gestión haciendo que pueda ser compatible con diferentes sensores que se puedan diseñar. El sistema de gestión tendría un rango dinámico de medición de 60 dB por escala y </w:t>
      </w:r>
      <w:bookmarkStart w:id="282" w:name="_GoBack"/>
      <w:bookmarkEnd w:id="282"/>
      <w:r w:rsidR="00AB4468">
        <w:t>un voltaje programable</w:t>
      </w:r>
      <w:r>
        <w:t xml:space="preserve"> de 80dB.</w:t>
      </w:r>
      <w:r w:rsidRPr="004E745B">
        <w:t xml:space="preserve"> </w:t>
      </w:r>
      <w:r w:rsidR="002F598E" w:rsidRPr="004E745B">
        <w:br w:type="page"/>
      </w:r>
    </w:p>
    <w:p w14:paraId="1393CB79" w14:textId="77777777" w:rsidR="00405332" w:rsidRPr="007C2E13" w:rsidRDefault="00D00834" w:rsidP="00766776">
      <w:pPr>
        <w:pStyle w:val="Ttulo1"/>
      </w:pPr>
      <w:bookmarkStart w:id="283" w:name="_Toc411517609"/>
      <w:bookmarkStart w:id="284" w:name="_Toc467487328"/>
      <w:bookmarkStart w:id="285" w:name="_Toc467826809"/>
      <w:bookmarkStart w:id="286" w:name="_Toc467836068"/>
      <w:r w:rsidRPr="007C2E13">
        <w:lastRenderedPageBreak/>
        <w:t>REFERENCIAS Y B</w:t>
      </w:r>
      <w:bookmarkEnd w:id="283"/>
      <w:r w:rsidRPr="007C2E13">
        <w:t>IBLIOGRAFÍA</w:t>
      </w:r>
      <w:bookmarkEnd w:id="284"/>
      <w:bookmarkEnd w:id="285"/>
      <w:bookmarkEnd w:id="286"/>
    </w:p>
    <w:p w14:paraId="445AE4AF" w14:textId="77777777" w:rsidR="00015D5A" w:rsidRPr="00015D5A" w:rsidRDefault="002934C1" w:rsidP="00015D5A">
      <w:pPr>
        <w:overflowPunct/>
        <w:autoSpaceDE w:val="0"/>
        <w:autoSpaceDN w:val="0"/>
        <w:adjustRightInd w:val="0"/>
        <w:spacing w:before="0" w:after="0"/>
        <w:ind w:left="520" w:hanging="520"/>
        <w:jc w:val="left"/>
        <w:rPr>
          <w:color w:val="auto"/>
          <w:szCs w:val="24"/>
          <w:lang w:val="en-US" w:eastAsia="es-ES"/>
        </w:rPr>
      </w:pPr>
      <w:r w:rsidRPr="004E745B">
        <w:rPr>
          <w:i/>
        </w:rPr>
        <w:fldChar w:fldCharType="begin" w:fldLock="1"/>
      </w:r>
      <w:r w:rsidRPr="00144435">
        <w:rPr>
          <w:i/>
        </w:rPr>
        <w:instrText xml:space="preserve"> MERGEFIELD QIQQA_BIBLIOGRAPHY \* MERGEFORMAT </w:instrText>
      </w:r>
      <w:r w:rsidRPr="004E745B">
        <w:rPr>
          <w:i/>
        </w:rPr>
        <w:fldChar w:fldCharType="separate"/>
      </w:r>
      <w:r w:rsidR="00015D5A" w:rsidRPr="00015D5A">
        <w:rPr>
          <w:color w:val="auto"/>
          <w:szCs w:val="24"/>
          <w:lang w:eastAsia="es-ES"/>
        </w:rPr>
        <w:t>[1]</w:t>
      </w:r>
      <w:r w:rsidR="00015D5A" w:rsidRPr="00015D5A">
        <w:rPr>
          <w:color w:val="auto"/>
          <w:szCs w:val="24"/>
          <w:lang w:eastAsia="es-ES"/>
        </w:rPr>
        <w:tab/>
        <w:t xml:space="preserve">“Grupo de nanociencia e investigación.” </w:t>
      </w:r>
      <w:r w:rsidR="00015D5A" w:rsidRPr="00015D5A">
        <w:rPr>
          <w:color w:val="auto"/>
          <w:szCs w:val="24"/>
          <w:lang w:val="en-US" w:eastAsia="es-ES"/>
        </w:rPr>
        <w:t>[Online]. Available: http://ingenieria.javeriana.edu.co/investigacion/grupos-investigacion/naciencia-natecno</w:t>
      </w:r>
      <w:r w:rsidR="00015D5A" w:rsidRPr="00015D5A">
        <w:rPr>
          <w:color w:val="auto"/>
          <w:szCs w:val="24"/>
          <w:lang w:val="en-US" w:eastAsia="es-ES"/>
        </w:rPr>
        <w:br/>
      </w:r>
    </w:p>
    <w:p w14:paraId="6E03F8F2" w14:textId="77777777" w:rsidR="00015D5A" w:rsidRPr="00015D5A" w:rsidRDefault="00015D5A" w:rsidP="00015D5A">
      <w:pPr>
        <w:overflowPunct/>
        <w:autoSpaceDE w:val="0"/>
        <w:autoSpaceDN w:val="0"/>
        <w:adjustRightInd w:val="0"/>
        <w:spacing w:before="0" w:after="0"/>
        <w:ind w:left="520" w:hanging="520"/>
        <w:jc w:val="left"/>
        <w:rPr>
          <w:color w:val="auto"/>
          <w:szCs w:val="24"/>
          <w:lang w:val="en-US" w:eastAsia="es-ES"/>
        </w:rPr>
      </w:pPr>
      <w:r w:rsidRPr="00015D5A">
        <w:rPr>
          <w:color w:val="auto"/>
          <w:szCs w:val="24"/>
          <w:lang w:val="en-US" w:eastAsia="es-ES"/>
        </w:rPr>
        <w:t>[2]</w:t>
      </w:r>
      <w:r w:rsidRPr="00015D5A">
        <w:rPr>
          <w:color w:val="auto"/>
          <w:szCs w:val="24"/>
          <w:lang w:val="en-US" w:eastAsia="es-ES"/>
        </w:rPr>
        <w:tab/>
        <w:t xml:space="preserve">B. elektronik, “Potentiostats.” </w:t>
      </w:r>
      <w:r w:rsidRPr="00015D5A">
        <w:rPr>
          <w:color w:val="auto"/>
          <w:szCs w:val="24"/>
          <w:lang w:val="en-US" w:eastAsia="es-ES"/>
        </w:rPr>
        <w:br/>
      </w:r>
    </w:p>
    <w:p w14:paraId="297240EB" w14:textId="77777777" w:rsidR="00015D5A" w:rsidRPr="00015D5A" w:rsidRDefault="00015D5A" w:rsidP="00015D5A">
      <w:pPr>
        <w:overflowPunct/>
        <w:autoSpaceDE w:val="0"/>
        <w:autoSpaceDN w:val="0"/>
        <w:adjustRightInd w:val="0"/>
        <w:spacing w:before="0" w:after="0"/>
        <w:ind w:left="520" w:hanging="520"/>
        <w:jc w:val="left"/>
        <w:rPr>
          <w:color w:val="auto"/>
          <w:szCs w:val="24"/>
          <w:lang w:val="en-US" w:eastAsia="es-ES"/>
        </w:rPr>
      </w:pPr>
      <w:r w:rsidRPr="00015D5A">
        <w:rPr>
          <w:color w:val="auto"/>
          <w:szCs w:val="24"/>
          <w:lang w:val="en-US" w:eastAsia="es-ES"/>
        </w:rPr>
        <w:t>[3]</w:t>
      </w:r>
      <w:r w:rsidRPr="00015D5A">
        <w:rPr>
          <w:color w:val="auto"/>
          <w:szCs w:val="24"/>
          <w:lang w:val="en-US" w:eastAsia="es-ES"/>
        </w:rPr>
        <w:tab/>
        <w:t xml:space="preserve">S. P. Kounaves, “Voltammetric techniques,” </w:t>
      </w:r>
      <w:r w:rsidRPr="00015D5A">
        <w:rPr>
          <w:i/>
          <w:iCs/>
          <w:color w:val="auto"/>
          <w:szCs w:val="24"/>
          <w:lang w:val="en-US" w:eastAsia="es-ES"/>
        </w:rPr>
        <w:t>Handbook of instrumental techniques for analytical chemistry</w:t>
      </w:r>
      <w:r w:rsidRPr="00015D5A">
        <w:rPr>
          <w:color w:val="auto"/>
          <w:szCs w:val="24"/>
          <w:lang w:val="en-US" w:eastAsia="es-ES"/>
        </w:rPr>
        <w:t xml:space="preserve">, pp. 709–726, 1997. </w:t>
      </w:r>
      <w:r w:rsidRPr="00015D5A">
        <w:rPr>
          <w:color w:val="auto"/>
          <w:szCs w:val="24"/>
          <w:lang w:val="en-US" w:eastAsia="es-ES"/>
        </w:rPr>
        <w:br/>
      </w:r>
    </w:p>
    <w:p w14:paraId="1F314B85" w14:textId="77777777" w:rsidR="00015D5A" w:rsidRPr="00015D5A" w:rsidRDefault="00015D5A" w:rsidP="00015D5A">
      <w:pPr>
        <w:overflowPunct/>
        <w:autoSpaceDE w:val="0"/>
        <w:autoSpaceDN w:val="0"/>
        <w:adjustRightInd w:val="0"/>
        <w:spacing w:before="0" w:after="0"/>
        <w:ind w:left="520" w:hanging="520"/>
        <w:jc w:val="left"/>
        <w:rPr>
          <w:color w:val="auto"/>
          <w:szCs w:val="24"/>
          <w:lang w:val="en-US" w:eastAsia="es-ES"/>
        </w:rPr>
      </w:pPr>
      <w:r w:rsidRPr="00015D5A">
        <w:rPr>
          <w:color w:val="auto"/>
          <w:szCs w:val="24"/>
          <w:lang w:val="en-US" w:eastAsia="es-ES"/>
        </w:rPr>
        <w:t>[4]</w:t>
      </w:r>
      <w:r w:rsidRPr="00015D5A">
        <w:rPr>
          <w:color w:val="auto"/>
          <w:szCs w:val="24"/>
          <w:lang w:val="en-US" w:eastAsia="es-ES"/>
        </w:rPr>
        <w:tab/>
        <w:t xml:space="preserve">A. J. Bard and L. R. Faulkner, </w:t>
      </w:r>
      <w:r w:rsidRPr="00015D5A">
        <w:rPr>
          <w:i/>
          <w:iCs/>
          <w:color w:val="auto"/>
          <w:szCs w:val="24"/>
          <w:lang w:val="en-US" w:eastAsia="es-ES"/>
        </w:rPr>
        <w:t>Electrochemical methods: fundamentals and applications</w:t>
      </w:r>
      <w:r w:rsidRPr="00015D5A">
        <w:rPr>
          <w:color w:val="auto"/>
          <w:szCs w:val="24"/>
          <w:lang w:val="en-US" w:eastAsia="es-ES"/>
        </w:rPr>
        <w:t xml:space="preserve">, vol. 2. Wiley New York, 1980. </w:t>
      </w:r>
      <w:r w:rsidRPr="00015D5A">
        <w:rPr>
          <w:color w:val="auto"/>
          <w:szCs w:val="24"/>
          <w:lang w:val="en-US" w:eastAsia="es-ES"/>
        </w:rPr>
        <w:br/>
      </w:r>
    </w:p>
    <w:p w14:paraId="412AE01E" w14:textId="77777777" w:rsidR="00015D5A" w:rsidRPr="00015D5A" w:rsidRDefault="00015D5A" w:rsidP="00015D5A">
      <w:pPr>
        <w:overflowPunct/>
        <w:autoSpaceDE w:val="0"/>
        <w:autoSpaceDN w:val="0"/>
        <w:adjustRightInd w:val="0"/>
        <w:spacing w:before="0" w:after="0"/>
        <w:ind w:left="520" w:hanging="520"/>
        <w:jc w:val="left"/>
        <w:rPr>
          <w:color w:val="auto"/>
          <w:szCs w:val="24"/>
          <w:lang w:val="en-US" w:eastAsia="es-ES"/>
        </w:rPr>
      </w:pPr>
      <w:r w:rsidRPr="00015D5A">
        <w:rPr>
          <w:color w:val="auto"/>
          <w:szCs w:val="24"/>
          <w:lang w:val="en-US" w:eastAsia="es-ES"/>
        </w:rPr>
        <w:t>[5]</w:t>
      </w:r>
      <w:r w:rsidRPr="00015D5A">
        <w:rPr>
          <w:color w:val="auto"/>
          <w:szCs w:val="24"/>
          <w:lang w:val="en-US" w:eastAsia="es-ES"/>
        </w:rPr>
        <w:tab/>
        <w:t>“NuVant Systems Inc., Pioneering Electrochemical Technologies.” [Online]. Available: http://nuvant.com/products/potentiostat_galvanostat/</w:t>
      </w:r>
      <w:r w:rsidRPr="00015D5A">
        <w:rPr>
          <w:color w:val="auto"/>
          <w:szCs w:val="24"/>
          <w:lang w:val="en-US" w:eastAsia="es-ES"/>
        </w:rPr>
        <w:br/>
      </w:r>
    </w:p>
    <w:p w14:paraId="24E4BE95" w14:textId="77777777" w:rsidR="00015D5A" w:rsidRPr="00015D5A" w:rsidRDefault="00015D5A" w:rsidP="00015D5A">
      <w:pPr>
        <w:overflowPunct/>
        <w:autoSpaceDE w:val="0"/>
        <w:autoSpaceDN w:val="0"/>
        <w:adjustRightInd w:val="0"/>
        <w:spacing w:before="0" w:after="0"/>
        <w:ind w:left="520" w:hanging="520"/>
        <w:jc w:val="left"/>
        <w:rPr>
          <w:color w:val="auto"/>
          <w:szCs w:val="24"/>
          <w:lang w:val="en-US" w:eastAsia="es-ES"/>
        </w:rPr>
      </w:pPr>
      <w:r w:rsidRPr="00015D5A">
        <w:rPr>
          <w:color w:val="auto"/>
          <w:szCs w:val="24"/>
          <w:lang w:val="en-US" w:eastAsia="es-ES"/>
        </w:rPr>
        <w:t>[6]</w:t>
      </w:r>
      <w:r w:rsidRPr="00015D5A">
        <w:rPr>
          <w:color w:val="auto"/>
          <w:szCs w:val="24"/>
          <w:lang w:val="en-US" w:eastAsia="es-ES"/>
        </w:rPr>
        <w:tab/>
        <w:t>“PalmSens, Compact Electrochemical Interfaces.” [Online]. Available: http://www.palmsens.com/en/instruments/emstat/</w:t>
      </w:r>
      <w:r w:rsidRPr="00015D5A">
        <w:rPr>
          <w:color w:val="auto"/>
          <w:szCs w:val="24"/>
          <w:lang w:val="en-US" w:eastAsia="es-ES"/>
        </w:rPr>
        <w:br/>
      </w:r>
    </w:p>
    <w:p w14:paraId="7670323E" w14:textId="77777777" w:rsidR="00015D5A" w:rsidRPr="00015D5A" w:rsidRDefault="00015D5A" w:rsidP="00015D5A">
      <w:pPr>
        <w:overflowPunct/>
        <w:autoSpaceDE w:val="0"/>
        <w:autoSpaceDN w:val="0"/>
        <w:adjustRightInd w:val="0"/>
        <w:spacing w:before="0" w:after="0"/>
        <w:ind w:left="520" w:hanging="520"/>
        <w:jc w:val="left"/>
        <w:rPr>
          <w:color w:val="auto"/>
          <w:szCs w:val="24"/>
          <w:lang w:val="en-US" w:eastAsia="es-ES"/>
        </w:rPr>
      </w:pPr>
      <w:r w:rsidRPr="00015D5A">
        <w:rPr>
          <w:color w:val="auto"/>
          <w:szCs w:val="24"/>
          <w:lang w:val="en-US" w:eastAsia="es-ES"/>
        </w:rPr>
        <w:t>[7]</w:t>
      </w:r>
      <w:r w:rsidRPr="00015D5A">
        <w:rPr>
          <w:color w:val="auto"/>
          <w:szCs w:val="24"/>
          <w:lang w:val="en-US" w:eastAsia="es-ES"/>
        </w:rPr>
        <w:tab/>
        <w:t>“eDAQ, data recording made simple.” [Online]. Available: http://www.edaq.com/potentiostats-for-electrochemistry</w:t>
      </w:r>
      <w:r w:rsidRPr="00015D5A">
        <w:rPr>
          <w:color w:val="auto"/>
          <w:szCs w:val="24"/>
          <w:lang w:val="en-US" w:eastAsia="es-ES"/>
        </w:rPr>
        <w:br/>
      </w:r>
    </w:p>
    <w:p w14:paraId="494465BD" w14:textId="77777777" w:rsidR="00015D5A" w:rsidRPr="00015D5A" w:rsidRDefault="00015D5A" w:rsidP="00015D5A">
      <w:pPr>
        <w:overflowPunct/>
        <w:autoSpaceDE w:val="0"/>
        <w:autoSpaceDN w:val="0"/>
        <w:adjustRightInd w:val="0"/>
        <w:spacing w:before="0" w:after="0"/>
        <w:ind w:left="520" w:hanging="520"/>
        <w:jc w:val="left"/>
        <w:rPr>
          <w:color w:val="auto"/>
          <w:szCs w:val="24"/>
          <w:lang w:val="en-US" w:eastAsia="es-ES"/>
        </w:rPr>
      </w:pPr>
      <w:r w:rsidRPr="00015D5A">
        <w:rPr>
          <w:color w:val="auto"/>
          <w:szCs w:val="24"/>
          <w:lang w:val="en-US" w:eastAsia="es-ES"/>
        </w:rPr>
        <w:t>[8]</w:t>
      </w:r>
      <w:r w:rsidRPr="00015D5A">
        <w:rPr>
          <w:color w:val="auto"/>
          <w:szCs w:val="24"/>
          <w:lang w:val="en-US" w:eastAsia="es-ES"/>
        </w:rPr>
        <w:tab/>
        <w:t>“PINE RESEARCH.” [Online]. Available: https://www.pineresearch.com</w:t>
      </w:r>
      <w:r w:rsidRPr="00015D5A">
        <w:rPr>
          <w:color w:val="auto"/>
          <w:szCs w:val="24"/>
          <w:lang w:val="en-US" w:eastAsia="es-ES"/>
        </w:rPr>
        <w:br/>
      </w:r>
    </w:p>
    <w:p w14:paraId="5FFFEF2E" w14:textId="77777777" w:rsidR="00015D5A" w:rsidRPr="00015D5A" w:rsidRDefault="00015D5A" w:rsidP="00015D5A">
      <w:pPr>
        <w:overflowPunct/>
        <w:autoSpaceDE w:val="0"/>
        <w:autoSpaceDN w:val="0"/>
        <w:adjustRightInd w:val="0"/>
        <w:spacing w:before="0" w:after="0"/>
        <w:ind w:left="520" w:hanging="520"/>
        <w:jc w:val="left"/>
        <w:rPr>
          <w:color w:val="auto"/>
          <w:szCs w:val="24"/>
          <w:lang w:eastAsia="es-ES"/>
        </w:rPr>
      </w:pPr>
      <w:r w:rsidRPr="00015D5A">
        <w:rPr>
          <w:color w:val="auto"/>
          <w:szCs w:val="24"/>
          <w:lang w:val="en-US" w:eastAsia="es-ES"/>
        </w:rPr>
        <w:t>[9]</w:t>
      </w:r>
      <w:r w:rsidRPr="00015D5A">
        <w:rPr>
          <w:color w:val="auto"/>
          <w:szCs w:val="24"/>
          <w:lang w:val="en-US" w:eastAsia="es-ES"/>
        </w:rPr>
        <w:tab/>
        <w:t xml:space="preserve">H. A. Gasteiger, D. R. Baker, R. N. Carter, W. Gu, Y. Liu, F. T. Wagner, and P. Yu, “Electrocatalysis and catalyst degradation challenges in proton exchange membrane fuel cells,” </w:t>
      </w:r>
      <w:r w:rsidRPr="00015D5A">
        <w:rPr>
          <w:i/>
          <w:iCs/>
          <w:color w:val="auto"/>
          <w:szCs w:val="24"/>
          <w:lang w:val="en-US" w:eastAsia="es-ES"/>
        </w:rPr>
        <w:t xml:space="preserve">Hydrogen and fuel cells. fundamentals, technologies, and applications. </w:t>
      </w:r>
      <w:r w:rsidRPr="00015D5A">
        <w:rPr>
          <w:i/>
          <w:iCs/>
          <w:color w:val="auto"/>
          <w:szCs w:val="24"/>
          <w:lang w:eastAsia="es-ES"/>
        </w:rPr>
        <w:t>Wiley-VCH, Weinheim</w:t>
      </w:r>
      <w:r w:rsidRPr="00015D5A">
        <w:rPr>
          <w:color w:val="auto"/>
          <w:szCs w:val="24"/>
          <w:lang w:eastAsia="es-ES"/>
        </w:rPr>
        <w:t xml:space="preserve">, pp. 3–16, 2010. </w:t>
      </w:r>
      <w:r w:rsidRPr="00015D5A">
        <w:rPr>
          <w:color w:val="auto"/>
          <w:szCs w:val="24"/>
          <w:lang w:eastAsia="es-ES"/>
        </w:rPr>
        <w:br/>
      </w:r>
    </w:p>
    <w:p w14:paraId="7887AAA6" w14:textId="77777777" w:rsidR="00015D5A" w:rsidRPr="00015D5A" w:rsidRDefault="00015D5A" w:rsidP="00015D5A">
      <w:pPr>
        <w:overflowPunct/>
        <w:autoSpaceDE w:val="0"/>
        <w:autoSpaceDN w:val="0"/>
        <w:adjustRightInd w:val="0"/>
        <w:spacing w:before="0" w:after="0"/>
        <w:ind w:left="520" w:hanging="520"/>
        <w:jc w:val="left"/>
        <w:rPr>
          <w:color w:val="auto"/>
          <w:szCs w:val="24"/>
          <w:lang w:eastAsia="es-ES"/>
        </w:rPr>
      </w:pPr>
      <w:r w:rsidRPr="00015D5A">
        <w:rPr>
          <w:color w:val="auto"/>
          <w:szCs w:val="24"/>
          <w:lang w:eastAsia="es-ES"/>
        </w:rPr>
        <w:t>[10]</w:t>
      </w:r>
      <w:r w:rsidRPr="00015D5A">
        <w:rPr>
          <w:color w:val="auto"/>
          <w:szCs w:val="24"/>
          <w:lang w:eastAsia="es-ES"/>
        </w:rPr>
        <w:tab/>
        <w:t xml:space="preserve">Ms. P. F. C. MSc. Fabián Jiménez López*, “DISEÑO E IMPLEMENTACIÓN DE FILTROS ANTIALIASING PARA LA ADQUISICIÓN DE ARMÓNICOS DE CORRIENTE Y TENSIÓN EN UN FAP,” </w:t>
      </w:r>
      <w:r w:rsidRPr="00015D5A">
        <w:rPr>
          <w:i/>
          <w:iCs/>
          <w:color w:val="auto"/>
          <w:szCs w:val="24"/>
          <w:lang w:eastAsia="es-ES"/>
        </w:rPr>
        <w:t xml:space="preserve"> Revista Colombiana de Tecnologías de Avanzada</w:t>
      </w:r>
      <w:r w:rsidRPr="00015D5A">
        <w:rPr>
          <w:color w:val="auto"/>
          <w:szCs w:val="24"/>
          <w:lang w:eastAsia="es-ES"/>
        </w:rPr>
        <w:t xml:space="preserve">, 2011. </w:t>
      </w:r>
      <w:r w:rsidRPr="00015D5A">
        <w:rPr>
          <w:color w:val="auto"/>
          <w:szCs w:val="24"/>
          <w:lang w:eastAsia="es-ES"/>
        </w:rPr>
        <w:br/>
      </w:r>
    </w:p>
    <w:p w14:paraId="07AA9493" w14:textId="77777777" w:rsidR="00015D5A" w:rsidRPr="00015D5A" w:rsidRDefault="00015D5A" w:rsidP="00015D5A">
      <w:pPr>
        <w:overflowPunct/>
        <w:autoSpaceDE w:val="0"/>
        <w:autoSpaceDN w:val="0"/>
        <w:adjustRightInd w:val="0"/>
        <w:spacing w:before="0" w:after="0"/>
        <w:ind w:left="520" w:hanging="520"/>
        <w:jc w:val="left"/>
        <w:rPr>
          <w:color w:val="auto"/>
          <w:szCs w:val="24"/>
          <w:lang w:val="en-US" w:eastAsia="es-ES"/>
        </w:rPr>
      </w:pPr>
      <w:r w:rsidRPr="00015D5A">
        <w:rPr>
          <w:color w:val="auto"/>
          <w:szCs w:val="24"/>
          <w:lang w:val="en-US" w:eastAsia="es-ES"/>
        </w:rPr>
        <w:t>[11]</w:t>
      </w:r>
      <w:r w:rsidRPr="00015D5A">
        <w:rPr>
          <w:color w:val="auto"/>
          <w:szCs w:val="24"/>
          <w:lang w:val="en-US" w:eastAsia="es-ES"/>
        </w:rPr>
        <w:tab/>
        <w:t>“FilterLab.” [Online]. Available: http://www.microchip.com/development-tools/resources/filterlab-filter-design-software</w:t>
      </w:r>
      <w:r w:rsidRPr="00015D5A">
        <w:rPr>
          <w:color w:val="auto"/>
          <w:szCs w:val="24"/>
          <w:lang w:val="en-US" w:eastAsia="es-ES"/>
        </w:rPr>
        <w:br/>
      </w:r>
    </w:p>
    <w:p w14:paraId="36127F07" w14:textId="77777777" w:rsidR="00015D5A" w:rsidRPr="00015D5A" w:rsidRDefault="00015D5A" w:rsidP="00015D5A">
      <w:pPr>
        <w:overflowPunct/>
        <w:autoSpaceDE w:val="0"/>
        <w:autoSpaceDN w:val="0"/>
        <w:adjustRightInd w:val="0"/>
        <w:spacing w:before="0" w:after="0"/>
        <w:ind w:left="520" w:hanging="520"/>
        <w:jc w:val="left"/>
        <w:rPr>
          <w:color w:val="auto"/>
          <w:szCs w:val="24"/>
          <w:lang w:val="en-US" w:eastAsia="es-ES"/>
        </w:rPr>
      </w:pPr>
      <w:r w:rsidRPr="00015D5A">
        <w:rPr>
          <w:color w:val="auto"/>
          <w:szCs w:val="24"/>
          <w:lang w:val="en-US" w:eastAsia="es-ES"/>
        </w:rPr>
        <w:t>[12]</w:t>
      </w:r>
      <w:r w:rsidRPr="00015D5A">
        <w:rPr>
          <w:color w:val="auto"/>
          <w:szCs w:val="24"/>
          <w:lang w:val="en-US" w:eastAsia="es-ES"/>
        </w:rPr>
        <w:tab/>
        <w:t xml:space="preserve">T. Hashimoto, J. Nakashima, T. Kashima, Y. Hirasawa, K. Shimodaira, T. Gondo, Y. Nakagami, K. Namiki, Y. Horiguchi, Y. Ohno, M. Ohori, and M. Tachibana, “Clinical significance of preoperative renal function and gross hematuria for intravesical recurrence after radical nephroureterectomy for upper tract urothelial carcinoma.,” </w:t>
      </w:r>
      <w:r w:rsidRPr="00015D5A">
        <w:rPr>
          <w:i/>
          <w:iCs/>
          <w:color w:val="auto"/>
          <w:szCs w:val="24"/>
          <w:lang w:val="en-US" w:eastAsia="es-ES"/>
        </w:rPr>
        <w:t>Int. J. Urol.</w:t>
      </w:r>
      <w:r w:rsidRPr="00015D5A">
        <w:rPr>
          <w:color w:val="auto"/>
          <w:szCs w:val="24"/>
          <w:lang w:val="en-US" w:eastAsia="es-ES"/>
        </w:rPr>
        <w:t xml:space="preserve">, 2016. </w:t>
      </w:r>
      <w:r w:rsidRPr="00015D5A">
        <w:rPr>
          <w:color w:val="auto"/>
          <w:szCs w:val="24"/>
          <w:lang w:val="en-US" w:eastAsia="es-ES"/>
        </w:rPr>
        <w:br/>
      </w:r>
    </w:p>
    <w:p w14:paraId="7EA00F26" w14:textId="77777777" w:rsidR="00015D5A" w:rsidRPr="00015D5A" w:rsidRDefault="00015D5A" w:rsidP="00015D5A">
      <w:pPr>
        <w:overflowPunct/>
        <w:autoSpaceDE w:val="0"/>
        <w:autoSpaceDN w:val="0"/>
        <w:adjustRightInd w:val="0"/>
        <w:spacing w:before="0" w:after="0"/>
        <w:ind w:left="520" w:hanging="520"/>
        <w:jc w:val="left"/>
        <w:rPr>
          <w:color w:val="auto"/>
          <w:szCs w:val="24"/>
          <w:lang w:val="en-US" w:eastAsia="es-ES"/>
        </w:rPr>
      </w:pPr>
      <w:r w:rsidRPr="00015D5A">
        <w:rPr>
          <w:color w:val="auto"/>
          <w:szCs w:val="24"/>
          <w:lang w:val="en-US" w:eastAsia="es-ES"/>
        </w:rPr>
        <w:t>[13]</w:t>
      </w:r>
      <w:r w:rsidRPr="00015D5A">
        <w:rPr>
          <w:color w:val="auto"/>
          <w:szCs w:val="24"/>
          <w:lang w:val="en-US" w:eastAsia="es-ES"/>
        </w:rPr>
        <w:tab/>
        <w:t xml:space="preserve">nanoteq, </w:t>
      </w:r>
      <w:r w:rsidRPr="00015D5A">
        <w:rPr>
          <w:i/>
          <w:iCs/>
          <w:color w:val="auto"/>
          <w:szCs w:val="24"/>
          <w:lang w:val="en-US" w:eastAsia="es-ES"/>
        </w:rPr>
        <w:t>Teq4Z Dummy Cell</w:t>
      </w:r>
      <w:r w:rsidRPr="00015D5A">
        <w:rPr>
          <w:color w:val="auto"/>
          <w:szCs w:val="24"/>
          <w:lang w:val="en-US" w:eastAsia="es-ES"/>
        </w:rPr>
        <w:t xml:space="preserve">. </w:t>
      </w:r>
      <w:r w:rsidRPr="00015D5A">
        <w:rPr>
          <w:color w:val="auto"/>
          <w:szCs w:val="24"/>
          <w:lang w:val="en-US" w:eastAsia="es-ES"/>
        </w:rPr>
        <w:br/>
      </w:r>
    </w:p>
    <w:p w14:paraId="5D721C50" w14:textId="77777777" w:rsidR="00015D5A" w:rsidRPr="00015D5A" w:rsidRDefault="00015D5A" w:rsidP="00015D5A">
      <w:pPr>
        <w:overflowPunct/>
        <w:autoSpaceDE w:val="0"/>
        <w:autoSpaceDN w:val="0"/>
        <w:adjustRightInd w:val="0"/>
        <w:spacing w:before="0" w:after="0"/>
        <w:ind w:left="520" w:hanging="520"/>
        <w:jc w:val="left"/>
        <w:rPr>
          <w:color w:val="auto"/>
          <w:szCs w:val="24"/>
          <w:lang w:val="en-US" w:eastAsia="es-ES"/>
        </w:rPr>
      </w:pPr>
      <w:r w:rsidRPr="00015D5A">
        <w:rPr>
          <w:color w:val="auto"/>
          <w:szCs w:val="24"/>
          <w:lang w:val="en-US" w:eastAsia="es-ES"/>
        </w:rPr>
        <w:lastRenderedPageBreak/>
        <w:t>[14]</w:t>
      </w:r>
      <w:r w:rsidRPr="00015D5A">
        <w:rPr>
          <w:color w:val="auto"/>
          <w:szCs w:val="24"/>
          <w:lang w:val="en-US" w:eastAsia="es-ES"/>
        </w:rPr>
        <w:tab/>
        <w:t xml:space="preserve">T. Instruments, “PCB Design Guidelines For Reduced EMI,” </w:t>
      </w:r>
      <w:r w:rsidRPr="00015D5A">
        <w:rPr>
          <w:i/>
          <w:iCs/>
          <w:color w:val="auto"/>
          <w:szCs w:val="24"/>
          <w:lang w:val="en-US" w:eastAsia="es-ES"/>
        </w:rPr>
        <w:t>SZZA009 November</w:t>
      </w:r>
      <w:r w:rsidRPr="00015D5A">
        <w:rPr>
          <w:color w:val="auto"/>
          <w:szCs w:val="24"/>
          <w:lang w:val="en-US" w:eastAsia="es-ES"/>
        </w:rPr>
        <w:t xml:space="preserve">, 1999. </w:t>
      </w:r>
      <w:r w:rsidRPr="00015D5A">
        <w:rPr>
          <w:color w:val="auto"/>
          <w:szCs w:val="24"/>
          <w:lang w:val="en-US" w:eastAsia="es-ES"/>
        </w:rPr>
        <w:br/>
      </w:r>
    </w:p>
    <w:p w14:paraId="7DB51E79" w14:textId="77777777" w:rsidR="00015D5A" w:rsidRPr="00015D5A" w:rsidRDefault="00015D5A" w:rsidP="00015D5A">
      <w:pPr>
        <w:overflowPunct/>
        <w:autoSpaceDE w:val="0"/>
        <w:autoSpaceDN w:val="0"/>
        <w:adjustRightInd w:val="0"/>
        <w:spacing w:before="0" w:after="0"/>
        <w:ind w:left="520" w:hanging="520"/>
        <w:jc w:val="left"/>
        <w:rPr>
          <w:color w:val="auto"/>
          <w:szCs w:val="24"/>
          <w:lang w:eastAsia="es-ES"/>
        </w:rPr>
      </w:pPr>
      <w:r w:rsidRPr="00015D5A">
        <w:rPr>
          <w:color w:val="auto"/>
          <w:szCs w:val="24"/>
          <w:lang w:eastAsia="es-ES"/>
        </w:rPr>
        <w:t>[15]</w:t>
      </w:r>
      <w:r w:rsidRPr="00015D5A">
        <w:rPr>
          <w:color w:val="auto"/>
          <w:szCs w:val="24"/>
          <w:lang w:eastAsia="es-ES"/>
        </w:rPr>
        <w:tab/>
        <w:t xml:space="preserve">J. M. D. Moyano, “INSTRUMENTACION ELECTRÓNICA DE COMUNICACIONES,” 2005. </w:t>
      </w:r>
      <w:r w:rsidRPr="00015D5A">
        <w:rPr>
          <w:color w:val="auto"/>
          <w:szCs w:val="24"/>
          <w:lang w:eastAsia="es-ES"/>
        </w:rPr>
        <w:br/>
      </w:r>
    </w:p>
    <w:p w14:paraId="285EFA00" w14:textId="77777777" w:rsidR="00015D5A" w:rsidRPr="00015D5A" w:rsidRDefault="00015D5A" w:rsidP="00015D5A">
      <w:pPr>
        <w:overflowPunct/>
        <w:autoSpaceDE w:val="0"/>
        <w:autoSpaceDN w:val="0"/>
        <w:adjustRightInd w:val="0"/>
        <w:spacing w:before="0" w:after="0"/>
        <w:ind w:left="520" w:hanging="520"/>
        <w:jc w:val="left"/>
        <w:rPr>
          <w:color w:val="auto"/>
          <w:szCs w:val="24"/>
          <w:lang w:val="en-US" w:eastAsia="es-ES"/>
        </w:rPr>
      </w:pPr>
      <w:r w:rsidRPr="00015D5A">
        <w:rPr>
          <w:color w:val="auto"/>
          <w:szCs w:val="24"/>
          <w:lang w:val="en-US" w:eastAsia="es-ES"/>
        </w:rPr>
        <w:t>[16]</w:t>
      </w:r>
      <w:r w:rsidRPr="00015D5A">
        <w:rPr>
          <w:color w:val="auto"/>
          <w:szCs w:val="24"/>
          <w:lang w:val="en-US" w:eastAsia="es-ES"/>
        </w:rPr>
        <w:tab/>
        <w:t>“About education.” [Online]. Available: http://chemistry.about.com/od/chemistryglossary/</w:t>
      </w:r>
      <w:r w:rsidRPr="00015D5A">
        <w:rPr>
          <w:color w:val="auto"/>
          <w:szCs w:val="24"/>
          <w:lang w:val="en-US" w:eastAsia="es-ES"/>
        </w:rPr>
        <w:br/>
      </w:r>
    </w:p>
    <w:p w14:paraId="762D16C2" w14:textId="361B73B1" w:rsidR="002934C1" w:rsidRPr="00725BDD" w:rsidRDefault="00015D5A">
      <w:pPr>
        <w:pStyle w:val="Comment0"/>
        <w:rPr>
          <w:i w:val="0"/>
          <w:u w:val="single"/>
          <w:lang w:val="en-US"/>
        </w:rPr>
      </w:pPr>
      <w:r w:rsidRPr="00015D5A">
        <w:rPr>
          <w:i w:val="0"/>
          <w:color w:val="auto"/>
          <w:szCs w:val="24"/>
          <w:lang w:val="en-US" w:eastAsia="es-ES"/>
        </w:rPr>
        <w:t xml:space="preserve"> </w:t>
      </w:r>
      <w:r w:rsidR="002934C1" w:rsidRPr="004E745B">
        <w:rPr>
          <w:i w:val="0"/>
        </w:rPr>
        <w:fldChar w:fldCharType="end"/>
      </w:r>
    </w:p>
    <w:p w14:paraId="3ACF1686" w14:textId="77777777" w:rsidR="002934C1" w:rsidRPr="00725BDD" w:rsidRDefault="002934C1">
      <w:pPr>
        <w:overflowPunct/>
        <w:spacing w:before="0" w:after="0"/>
        <w:jc w:val="left"/>
        <w:rPr>
          <w:i/>
          <w:color w:val="000080"/>
          <w:lang w:val="en-US"/>
        </w:rPr>
      </w:pPr>
      <w:r w:rsidRPr="00725BDD">
        <w:rPr>
          <w:lang w:val="en-US"/>
        </w:rPr>
        <w:br w:type="page"/>
      </w:r>
    </w:p>
    <w:p w14:paraId="55E769DC" w14:textId="75A4FFB2" w:rsidR="00F56334" w:rsidRDefault="002F598E" w:rsidP="00F56334">
      <w:pPr>
        <w:pStyle w:val="Ttulo1"/>
      </w:pPr>
      <w:bookmarkStart w:id="287" w:name="_Toc411517610"/>
      <w:bookmarkStart w:id="288" w:name="_Toc467487329"/>
      <w:bookmarkStart w:id="289" w:name="_Toc467826810"/>
      <w:bookmarkStart w:id="290" w:name="_Toc467836069"/>
      <w:bookmarkEnd w:id="287"/>
      <w:r w:rsidRPr="004E745B">
        <w:lastRenderedPageBreak/>
        <w:t>ANEXOS</w:t>
      </w:r>
      <w:bookmarkStart w:id="291" w:name="_Ref467751498"/>
      <w:bookmarkEnd w:id="288"/>
      <w:bookmarkEnd w:id="289"/>
      <w:bookmarkEnd w:id="290"/>
    </w:p>
    <w:p w14:paraId="55F25376" w14:textId="0FF48293" w:rsidR="00F56334" w:rsidRPr="00F56334" w:rsidRDefault="00F56334" w:rsidP="00F56334">
      <w:pPr>
        <w:rPr>
          <w:lang w:eastAsia="es-ES"/>
        </w:rPr>
      </w:pPr>
      <w:r>
        <w:rPr>
          <w:lang w:eastAsia="es-ES"/>
        </w:rPr>
        <w:t xml:space="preserve">Los anexos los podrán encontrar en: </w:t>
      </w:r>
      <w:r w:rsidRPr="00F56334">
        <w:rPr>
          <w:lang w:eastAsia="es-ES"/>
        </w:rPr>
        <w:t>http://pegasus.javeriana.edu.co/~CIS1630AP09</w:t>
      </w:r>
    </w:p>
    <w:p w14:paraId="53023ED5" w14:textId="7D919AAA" w:rsidR="00405332" w:rsidRDefault="003331F5" w:rsidP="00944B7F">
      <w:pPr>
        <w:pStyle w:val="Ttulo2"/>
        <w:numPr>
          <w:ilvl w:val="0"/>
          <w:numId w:val="31"/>
        </w:numPr>
      </w:pPr>
      <w:bookmarkStart w:id="292" w:name="_Toc467826811"/>
      <w:bookmarkStart w:id="293" w:name="_Toc467836070"/>
      <w:r>
        <w:t>Cálculo</w:t>
      </w:r>
      <w:r w:rsidR="00944B7F">
        <w:t xml:space="preserve"> del ancho de banda del instrumento de medición</w:t>
      </w:r>
      <w:bookmarkEnd w:id="291"/>
      <w:bookmarkEnd w:id="292"/>
      <w:bookmarkEnd w:id="293"/>
    </w:p>
    <w:p w14:paraId="183158B5" w14:textId="77777777" w:rsidR="00944B7F" w:rsidRDefault="00944B7F" w:rsidP="00944B7F">
      <w:pPr>
        <w:rPr>
          <w:lang w:eastAsia="es-ES"/>
        </w:rPr>
      </w:pPr>
      <w:r>
        <w:rPr>
          <w:lang w:eastAsia="es-ES"/>
        </w:rPr>
        <w:t xml:space="preserve">Para calcular el ancho de banda del potenciostato se requiere realizar la transforma de Fourier a la señal de entrada que en este caso es una señal triangulo; su transformada es: </w:t>
      </w:r>
    </w:p>
    <w:p w14:paraId="3824DDBD" w14:textId="77777777" w:rsidR="00944B7F" w:rsidRPr="002462A5" w:rsidRDefault="00944B7F" w:rsidP="00944B7F">
      <w:pPr>
        <w:rPr>
          <w:lang w:eastAsia="es-ES"/>
        </w:rPr>
      </w:pPr>
      <m:oMathPara>
        <m:oMath>
          <m:r>
            <w:rPr>
              <w:rFonts w:ascii="Cambria Math" w:hAnsi="Cambria Math"/>
              <w:lang w:eastAsia="es-ES"/>
            </w:rPr>
            <m:t>Ϝ</m:t>
          </m:r>
          <m:d>
            <m:dPr>
              <m:begChr m:val="|"/>
              <m:endChr m:val="|"/>
              <m:ctrlPr>
                <w:rPr>
                  <w:rFonts w:ascii="Cambria Math" w:hAnsi="Cambria Math"/>
                  <w:i/>
                  <w:lang w:eastAsia="es-ES"/>
                </w:rPr>
              </m:ctrlPr>
            </m:dPr>
            <m:e>
              <m:r>
                <w:rPr>
                  <w:rFonts w:ascii="Cambria Math" w:hAnsi="Cambria Math"/>
                  <w:lang w:eastAsia="es-ES"/>
                </w:rPr>
                <m:t>f</m:t>
              </m:r>
              <m:d>
                <m:dPr>
                  <m:ctrlPr>
                    <w:rPr>
                      <w:rFonts w:ascii="Cambria Math" w:hAnsi="Cambria Math"/>
                      <w:i/>
                      <w:lang w:eastAsia="es-ES"/>
                    </w:rPr>
                  </m:ctrlPr>
                </m:dPr>
                <m:e>
                  <m:r>
                    <w:rPr>
                      <w:rFonts w:ascii="Cambria Math" w:hAnsi="Cambria Math"/>
                      <w:lang w:eastAsia="es-ES"/>
                    </w:rPr>
                    <m:t>t</m:t>
                  </m:r>
                </m:e>
              </m:d>
            </m:e>
          </m:d>
          <m:r>
            <w:rPr>
              <w:rFonts w:ascii="Cambria Math" w:hAnsi="Cambria Math"/>
              <w:lang w:eastAsia="es-ES"/>
            </w:rPr>
            <m:t>=F</m:t>
          </m:r>
          <m:d>
            <m:dPr>
              <m:ctrlPr>
                <w:rPr>
                  <w:rFonts w:ascii="Cambria Math" w:hAnsi="Cambria Math"/>
                  <w:i/>
                  <w:lang w:eastAsia="es-ES"/>
                </w:rPr>
              </m:ctrlPr>
            </m:dPr>
            <m:e>
              <m:r>
                <w:rPr>
                  <w:rFonts w:ascii="Cambria Math" w:hAnsi="Cambria Math"/>
                  <w:lang w:eastAsia="es-ES"/>
                </w:rPr>
                <m:t>ω</m:t>
              </m:r>
            </m:e>
          </m:d>
          <m:r>
            <w:rPr>
              <w:rFonts w:ascii="Cambria Math" w:hAnsi="Cambria Math"/>
              <w:lang w:eastAsia="es-ES"/>
            </w:rPr>
            <m:t>=T*</m:t>
          </m:r>
          <m:sSup>
            <m:sSupPr>
              <m:ctrlPr>
                <w:rPr>
                  <w:rFonts w:ascii="Cambria Math" w:hAnsi="Cambria Math"/>
                  <w:i/>
                  <w:lang w:eastAsia="es-ES"/>
                </w:rPr>
              </m:ctrlPr>
            </m:sSupPr>
            <m:e>
              <m:r>
                <w:rPr>
                  <w:rFonts w:ascii="Cambria Math" w:hAnsi="Cambria Math"/>
                  <w:lang w:eastAsia="es-ES"/>
                </w:rPr>
                <m:t>sinc</m:t>
              </m:r>
            </m:e>
            <m:sup>
              <m:r>
                <w:rPr>
                  <w:rFonts w:ascii="Cambria Math" w:hAnsi="Cambria Math"/>
                  <w:lang w:eastAsia="es-ES"/>
                </w:rPr>
                <m:t>2</m:t>
              </m:r>
            </m:sup>
          </m:sSup>
          <m:d>
            <m:dPr>
              <m:ctrlPr>
                <w:rPr>
                  <w:rFonts w:ascii="Cambria Math" w:hAnsi="Cambria Math"/>
                  <w:i/>
                  <w:lang w:eastAsia="es-ES"/>
                </w:rPr>
              </m:ctrlPr>
            </m:dPr>
            <m:e>
              <m:r>
                <w:rPr>
                  <w:rFonts w:ascii="Cambria Math" w:hAnsi="Cambria Math"/>
                  <w:lang w:eastAsia="es-ES"/>
                </w:rPr>
                <m:t>T*</m:t>
              </m:r>
              <m:f>
                <m:fPr>
                  <m:ctrlPr>
                    <w:rPr>
                      <w:rFonts w:ascii="Cambria Math" w:hAnsi="Cambria Math"/>
                      <w:i/>
                      <w:lang w:eastAsia="es-ES"/>
                    </w:rPr>
                  </m:ctrlPr>
                </m:fPr>
                <m:num>
                  <m:r>
                    <w:rPr>
                      <w:rFonts w:ascii="Cambria Math" w:hAnsi="Cambria Math"/>
                      <w:lang w:eastAsia="es-ES"/>
                    </w:rPr>
                    <m:t>ω</m:t>
                  </m:r>
                </m:num>
                <m:den>
                  <m:r>
                    <w:rPr>
                      <w:rFonts w:ascii="Cambria Math" w:hAnsi="Cambria Math"/>
                      <w:lang w:eastAsia="es-ES"/>
                    </w:rPr>
                    <m:t>2</m:t>
                  </m:r>
                </m:den>
              </m:f>
            </m:e>
          </m:d>
        </m:oMath>
      </m:oMathPara>
    </w:p>
    <w:p w14:paraId="795B6829" w14:textId="77777777" w:rsidR="00944B7F" w:rsidRDefault="00944B7F" w:rsidP="00944B7F">
      <w:pPr>
        <w:rPr>
          <w:lang w:eastAsia="es-ES"/>
        </w:rPr>
      </w:pPr>
      <w:r>
        <w:rPr>
          <w:lang w:eastAsia="es-ES"/>
        </w:rPr>
        <w:t xml:space="preserve">Obtenida la transforma de Fourier, hallamos los valores para los cuales la función es máxima en cada cresta. </w:t>
      </w:r>
    </w:p>
    <w:p w14:paraId="42B7D831" w14:textId="77777777" w:rsidR="00944B7F" w:rsidRPr="0074330E" w:rsidRDefault="00944B7F" w:rsidP="00944B7F">
      <w:pPr>
        <w:rPr>
          <w:lang w:eastAsia="es-ES"/>
        </w:rPr>
      </w:pPr>
      <w:bookmarkStart w:id="294" w:name="OLE_LINK29"/>
      <w:bookmarkStart w:id="295" w:name="OLE_LINK30"/>
      <w:bookmarkStart w:id="296" w:name="OLE_LINK31"/>
      <m:oMathPara>
        <m:oMath>
          <m:r>
            <w:rPr>
              <w:rFonts w:ascii="Cambria Math" w:hAnsi="Cambria Math"/>
              <w:lang w:eastAsia="es-ES"/>
            </w:rPr>
            <m:t>ω</m:t>
          </m:r>
          <w:bookmarkEnd w:id="294"/>
          <w:bookmarkEnd w:id="295"/>
          <w:bookmarkEnd w:id="296"/>
          <m:r>
            <w:rPr>
              <w:rFonts w:ascii="Cambria Math" w:hAnsi="Cambria Math"/>
              <w:lang w:eastAsia="es-ES"/>
            </w:rPr>
            <m:t>=</m:t>
          </m:r>
          <m:f>
            <m:fPr>
              <m:ctrlPr>
                <w:rPr>
                  <w:rFonts w:ascii="Cambria Math" w:hAnsi="Cambria Math"/>
                  <w:i/>
                  <w:lang w:eastAsia="es-ES"/>
                </w:rPr>
              </m:ctrlPr>
            </m:fPr>
            <m:num>
              <m:r>
                <w:rPr>
                  <w:rFonts w:ascii="Cambria Math" w:hAnsi="Cambria Math"/>
                  <w:lang w:eastAsia="es-ES"/>
                </w:rPr>
                <m:t>2</m:t>
              </m:r>
              <m:d>
                <m:dPr>
                  <m:ctrlPr>
                    <w:rPr>
                      <w:rFonts w:ascii="Cambria Math" w:hAnsi="Cambria Math"/>
                      <w:i/>
                      <w:lang w:eastAsia="es-ES"/>
                    </w:rPr>
                  </m:ctrlPr>
                </m:dPr>
                <m:e>
                  <m:r>
                    <w:rPr>
                      <w:rFonts w:ascii="Cambria Math" w:hAnsi="Cambria Math"/>
                      <w:lang w:eastAsia="es-ES"/>
                    </w:rPr>
                    <m:t>n+</m:t>
                  </m:r>
                  <m:f>
                    <m:fPr>
                      <m:ctrlPr>
                        <w:rPr>
                          <w:rFonts w:ascii="Cambria Math" w:hAnsi="Cambria Math"/>
                          <w:i/>
                          <w:lang w:eastAsia="es-ES"/>
                        </w:rPr>
                      </m:ctrlPr>
                    </m:fPr>
                    <m:num>
                      <m:r>
                        <w:rPr>
                          <w:rFonts w:ascii="Cambria Math" w:hAnsi="Cambria Math"/>
                          <w:lang w:eastAsia="es-ES"/>
                        </w:rPr>
                        <m:t>3</m:t>
                      </m:r>
                    </m:num>
                    <m:den>
                      <m:r>
                        <w:rPr>
                          <w:rFonts w:ascii="Cambria Math" w:hAnsi="Cambria Math"/>
                          <w:lang w:eastAsia="es-ES"/>
                        </w:rPr>
                        <m:t>2</m:t>
                      </m:r>
                    </m:den>
                  </m:f>
                </m:e>
              </m:d>
              <m:r>
                <w:rPr>
                  <w:rFonts w:ascii="Cambria Math" w:hAnsi="Cambria Math"/>
                  <w:lang w:eastAsia="es-ES"/>
                </w:rPr>
                <m:t>π</m:t>
              </m:r>
            </m:num>
            <m:den>
              <m:r>
                <w:rPr>
                  <w:rFonts w:ascii="Cambria Math" w:hAnsi="Cambria Math"/>
                  <w:lang w:eastAsia="es-ES"/>
                </w:rPr>
                <m:t>T</m:t>
              </m:r>
            </m:den>
          </m:f>
          <m:r>
            <w:rPr>
              <w:rFonts w:ascii="Cambria Math" w:hAnsi="Cambria Math"/>
              <w:lang w:eastAsia="es-ES"/>
            </w:rPr>
            <m:t>=</m:t>
          </m:r>
          <m:f>
            <m:fPr>
              <m:ctrlPr>
                <w:rPr>
                  <w:rFonts w:ascii="Cambria Math" w:hAnsi="Cambria Math"/>
                  <w:i/>
                  <w:lang w:eastAsia="es-ES"/>
                </w:rPr>
              </m:ctrlPr>
            </m:fPr>
            <m:num>
              <m:r>
                <w:rPr>
                  <w:rFonts w:ascii="Cambria Math" w:hAnsi="Cambria Math"/>
                  <w:lang w:eastAsia="es-ES"/>
                </w:rPr>
                <m:t>2n+3</m:t>
              </m:r>
            </m:num>
            <m:den>
              <m:r>
                <w:rPr>
                  <w:rFonts w:ascii="Cambria Math" w:hAnsi="Cambria Math"/>
                  <w:lang w:eastAsia="es-ES"/>
                </w:rPr>
                <m:t>T</m:t>
              </m:r>
            </m:den>
          </m:f>
          <m:r>
            <w:rPr>
              <w:rFonts w:ascii="Cambria Math" w:hAnsi="Cambria Math"/>
              <w:lang w:eastAsia="es-ES"/>
            </w:rPr>
            <m:t>π</m:t>
          </m:r>
        </m:oMath>
      </m:oMathPara>
    </w:p>
    <w:p w14:paraId="21EDADD7" w14:textId="0CE5722E" w:rsidR="00944B7F" w:rsidRDefault="00944B7F" w:rsidP="00944B7F">
      <w:pPr>
        <w:rPr>
          <w:lang w:eastAsia="es-ES"/>
        </w:rPr>
      </w:pPr>
      <w:r>
        <w:rPr>
          <w:lang w:eastAsia="es-ES"/>
        </w:rPr>
        <w:t xml:space="preserve">Y </w:t>
      </w:r>
      <w:r w:rsidR="00943926">
        <w:rPr>
          <w:lang w:eastAsia="es-ES"/>
        </w:rPr>
        <w:t xml:space="preserve">halla </w:t>
      </w:r>
      <m:oMath>
        <m:r>
          <w:rPr>
            <w:rFonts w:ascii="Cambria Math" w:hAnsi="Cambria Math"/>
            <w:lang w:eastAsia="es-ES"/>
          </w:rPr>
          <m:t>ω</m:t>
        </m:r>
      </m:oMath>
      <w:r>
        <w:rPr>
          <w:lang w:eastAsia="es-ES"/>
        </w:rPr>
        <w:t xml:space="preserve"> para el cual el valor de la función es menor al 10% del valor máximo, con T igual </w:t>
      </w:r>
      <w:r w:rsidRPr="00944B7F">
        <w:rPr>
          <w:lang w:eastAsia="es-ES"/>
        </w:rPr>
        <w:t>a 6</w:t>
      </w:r>
      <w:r w:rsidRPr="00944B7F">
        <w:rPr>
          <w:szCs w:val="22"/>
          <w:lang w:eastAsia="es-ES"/>
        </w:rPr>
        <w:t>0</w:t>
      </w:r>
      <w:r w:rsidRPr="00944B7F">
        <w:rPr>
          <w:rStyle w:val="Refdenotaalpie"/>
          <w:sz w:val="22"/>
          <w:szCs w:val="22"/>
          <w:lang w:eastAsia="es-ES"/>
        </w:rPr>
        <w:footnoteReference w:id="18"/>
      </w:r>
      <w:r w:rsidRPr="00944B7F">
        <w:rPr>
          <w:lang w:eastAsia="es-ES"/>
        </w:rPr>
        <w:t xml:space="preserve"> segundos </w:t>
      </w:r>
      <w:r>
        <w:rPr>
          <w:lang w:eastAsia="es-ES"/>
        </w:rPr>
        <w:t xml:space="preserve">es: </w:t>
      </w:r>
    </w:p>
    <w:p w14:paraId="3632C302" w14:textId="77777777" w:rsidR="00944B7F" w:rsidRPr="00373472" w:rsidRDefault="00944B7F" w:rsidP="00944B7F">
      <w:pPr>
        <w:rPr>
          <w:lang w:eastAsia="es-ES"/>
        </w:rPr>
      </w:pPr>
      <m:oMathPara>
        <m:oMath>
          <m:r>
            <w:rPr>
              <w:rFonts w:ascii="Cambria Math" w:hAnsi="Cambria Math"/>
              <w:lang w:eastAsia="es-ES"/>
            </w:rPr>
            <m:t>n≥ 1</m:t>
          </m:r>
        </m:oMath>
      </m:oMathPara>
    </w:p>
    <w:p w14:paraId="5C4A6FD1" w14:textId="2BAC5B11" w:rsidR="00F56334" w:rsidRDefault="00944B7F" w:rsidP="00F56334">
      <w:pPr>
        <w:rPr>
          <w:lang w:eastAsia="es-ES"/>
        </w:rPr>
      </w:pPr>
      <w:r>
        <w:rPr>
          <w:lang w:eastAsia="es-ES"/>
        </w:rPr>
        <w:t xml:space="preserve">Por lo cual, </w:t>
      </w:r>
      <w:r w:rsidR="00943926">
        <w:rPr>
          <w:lang w:eastAsia="es-ES"/>
        </w:rPr>
        <w:t>el ancho</w:t>
      </w:r>
      <w:r>
        <w:rPr>
          <w:lang w:eastAsia="es-ES"/>
        </w:rPr>
        <w:t xml:space="preserve"> de banda en Hz debe ser mayor a 0.04112 para garantizar que la señal resultante tenga un error menor al 10%.</w:t>
      </w:r>
    </w:p>
    <w:p w14:paraId="67373728" w14:textId="77777777" w:rsidR="00944B7F" w:rsidRPr="00F56334" w:rsidRDefault="00944B7F" w:rsidP="00944B7F">
      <w:pPr>
        <w:rPr>
          <w:lang w:val="es-ES" w:eastAsia="es-ES"/>
        </w:rPr>
      </w:pPr>
    </w:p>
    <w:sectPr w:rsidR="00944B7F" w:rsidRPr="00F56334" w:rsidSect="00DB1D88">
      <w:headerReference w:type="even" r:id="rId48"/>
      <w:headerReference w:type="default" r:id="rId49"/>
      <w:footerReference w:type="even" r:id="rId50"/>
      <w:footerReference w:type="default" r:id="rId51"/>
      <w:headerReference w:type="first" r:id="rId52"/>
      <w:footerReference w:type="first" r:id="rId53"/>
      <w:pgSz w:w="12240" w:h="15840"/>
      <w:pgMar w:top="1800" w:right="1800" w:bottom="2160" w:left="2160" w:header="864" w:footer="864" w:gutter="0"/>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C11E10" w14:textId="77777777" w:rsidR="008B234C" w:rsidRDefault="008B234C">
      <w:pPr>
        <w:spacing w:before="0" w:after="0"/>
      </w:pPr>
      <w:r>
        <w:separator/>
      </w:r>
    </w:p>
  </w:endnote>
  <w:endnote w:type="continuationSeparator" w:id="0">
    <w:p w14:paraId="712A3EE1" w14:textId="77777777" w:rsidR="008B234C" w:rsidRDefault="008B234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OpenSymbol">
    <w:altName w:val="Times New Roman"/>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MV Boli"/>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E4D65" w14:textId="77777777" w:rsidR="004827C4" w:rsidRDefault="004827C4">
    <w:pPr>
      <w:pStyle w:val="Piedepgina"/>
      <w:jc w:val="right"/>
    </w:pPr>
    <w:r>
      <w:t xml:space="preserve">Página </w:t>
    </w:r>
    <w:r>
      <w:fldChar w:fldCharType="begin"/>
    </w:r>
    <w:r>
      <w:instrText>PAGE</w:instrText>
    </w:r>
    <w:r>
      <w:fldChar w:fldCharType="separate"/>
    </w:r>
    <w:r>
      <w:t>0</w:t>
    </w:r>
    <w:r>
      <w:fldChar w:fldCharType="end"/>
    </w:r>
  </w:p>
  <w:p w14:paraId="315BFE13" w14:textId="77777777" w:rsidR="004827C4" w:rsidRDefault="004827C4">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0E430" w14:textId="77777777" w:rsidR="004827C4" w:rsidRDefault="004827C4">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EE7EA" w14:textId="77777777" w:rsidR="004827C4" w:rsidRDefault="004827C4">
    <w:pPr>
      <w:pStyle w:val="Piedepgina"/>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55E5D6" w14:textId="073DBDD8" w:rsidR="004827C4" w:rsidRDefault="004827C4">
    <w:pPr>
      <w:pStyle w:val="Piedepgina"/>
      <w:jc w:val="right"/>
    </w:pPr>
    <w:r>
      <w:t xml:space="preserve">Página </w:t>
    </w:r>
    <w:r>
      <w:fldChar w:fldCharType="begin"/>
    </w:r>
    <w:r>
      <w:instrText>PAGE</w:instrText>
    </w:r>
    <w:r>
      <w:fldChar w:fldCharType="separate"/>
    </w:r>
    <w:r w:rsidR="00986CFD">
      <w:rPr>
        <w:noProof/>
      </w:rPr>
      <w:t>44</w:t>
    </w:r>
    <w:r>
      <w:fldChar w:fldCharType="end"/>
    </w:r>
  </w:p>
  <w:p w14:paraId="3B5F1637" w14:textId="77777777" w:rsidR="004827C4" w:rsidRDefault="004827C4">
    <w:pPr>
      <w:pStyle w:val="Piedepgina"/>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5D628" w14:textId="358E4B49" w:rsidR="004827C4" w:rsidRDefault="004827C4" w:rsidP="00CB61B8">
    <w:pPr>
      <w:pStyle w:val="Piedepgina"/>
      <w:jc w:val="right"/>
    </w:pPr>
    <w:r>
      <w:rPr>
        <w:noProof/>
        <w:lang w:eastAsia="es-CO"/>
      </w:rPr>
      <mc:AlternateContent>
        <mc:Choice Requires="wps">
          <w:drawing>
            <wp:anchor distT="0" distB="0" distL="118745" distR="118745" simplePos="0" relativeHeight="10" behindDoc="1" locked="0" layoutInCell="1" allowOverlap="1" wp14:anchorId="7CD3BCCB" wp14:editId="61FEB6D3">
              <wp:simplePos x="0" y="0"/>
              <wp:positionH relativeFrom="page">
                <wp:posOffset>1367790</wp:posOffset>
              </wp:positionH>
              <wp:positionV relativeFrom="page">
                <wp:posOffset>9249410</wp:posOffset>
              </wp:positionV>
              <wp:extent cx="3413125" cy="156210"/>
              <wp:effectExtent l="0" t="0" r="0" b="0"/>
              <wp:wrapSquare wrapText="largest"/>
              <wp:docPr id="3" name="Frame6"/>
              <wp:cNvGraphicFramePr/>
              <a:graphic xmlns:a="http://schemas.openxmlformats.org/drawingml/2006/main">
                <a:graphicData uri="http://schemas.microsoft.com/office/word/2010/wordprocessingShape">
                  <wps:wsp>
                    <wps:cNvSpPr/>
                    <wps:spPr>
                      <a:xfrm>
                        <a:off x="0" y="0"/>
                        <a:ext cx="3412440" cy="155520"/>
                      </a:xfrm>
                      <a:prstGeom prst="rect">
                        <a:avLst/>
                      </a:prstGeom>
                      <a:noFill/>
                      <a:ln>
                        <a:noFill/>
                      </a:ln>
                    </wps:spPr>
                    <wps:style>
                      <a:lnRef idx="0">
                        <a:scrgbClr r="0" g="0" b="0"/>
                      </a:lnRef>
                      <a:fillRef idx="0">
                        <a:scrgbClr r="0" g="0" b="0"/>
                      </a:fillRef>
                      <a:effectRef idx="0">
                        <a:scrgbClr r="0" g="0" b="0"/>
                      </a:effectRef>
                      <a:fontRef idx="minor"/>
                    </wps:style>
                    <wps:txbx>
                      <w:txbxContent>
                        <w:p w14:paraId="65A893A2" w14:textId="77777777" w:rsidR="004827C4" w:rsidRDefault="004827C4">
                          <w:pPr>
                            <w:shd w:val="clear" w:color="auto" w:fill="FFFFFF"/>
                            <w:spacing w:after="0"/>
                            <w:jc w:val="center"/>
                          </w:pPr>
                          <w:r>
                            <w:rPr>
                              <w:i/>
                              <w:iCs/>
                              <w:color w:val="333399"/>
                              <w:sz w:val="18"/>
                              <w:lang w:val="es-ES"/>
                            </w:rPr>
                            <w:t xml:space="preserve">Preparado por el Grupo Investigación Istar- Versión 1.01 – 12/03/2008 </w:t>
                          </w:r>
                        </w:p>
                      </w:txbxContent>
                    </wps:txbx>
                    <wps:bodyPr lIns="0" tIns="0" rIns="0" bIns="0">
                      <a:noAutofit/>
                    </wps:bodyPr>
                  </wps:wsp>
                </a:graphicData>
              </a:graphic>
            </wp:anchor>
          </w:drawing>
        </mc:Choice>
        <mc:Fallback>
          <w:pict>
            <v:rect w14:anchorId="7CD3BCCB" id="Frame6" o:spid="_x0000_s1028" style="position:absolute;left:0;text-align:left;margin-left:107.7pt;margin-top:728.3pt;width:268.75pt;height:12.3pt;z-index:-503316470;visibility:visible;mso-wrap-style:square;mso-wrap-distance-left:9.35pt;mso-wrap-distance-top:0;mso-wrap-distance-right:9.35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" filled="f" stroked="f">
              <v:textbox inset="0,0,0,0">
                <w:txbxContent>
                  <w:p w14:paraId="65A893A2" w14:textId="77777777" w:rsidR="004827C4" w:rsidRDefault="004827C4">
                    <w:pPr>
                      <w:shd w:val="clear" w:color="auto" w:fill="FFFFFF"/>
                      <w:spacing w:after="0"/>
                      <w:jc w:val="center"/>
                    </w:pPr>
                    <w:r>
                      <w:rPr>
                        <w:i/>
                        <w:iCs/>
                        <w:color w:val="333399"/>
                        <w:sz w:val="18"/>
                        <w:lang w:val="es-ES"/>
                      </w:rPr>
                      <w:t xml:space="preserve">Preparado por el Grupo Investigación </w:t>
                    </w:r>
                    <w:proofErr w:type="spellStart"/>
                    <w:r>
                      <w:rPr>
                        <w:i/>
                        <w:iCs/>
                        <w:color w:val="333399"/>
                        <w:sz w:val="18"/>
                        <w:lang w:val="es-ES"/>
                      </w:rPr>
                      <w:t>Istar</w:t>
                    </w:r>
                    <w:proofErr w:type="spellEnd"/>
                    <w:r>
                      <w:rPr>
                        <w:i/>
                        <w:iCs/>
                        <w:color w:val="333399"/>
                        <w:sz w:val="18"/>
                        <w:lang w:val="es-ES"/>
                      </w:rPr>
                      <w:t xml:space="preserve">- Versión 1.01 – 12/03/2008 </w:t>
                    </w:r>
                  </w:p>
                </w:txbxContent>
              </v:textbox>
              <w10:wrap type="square" side="largest" anchorx="page" anchory="page"/>
            </v:rect>
          </w:pict>
        </mc:Fallback>
      </mc:AlternateContent>
    </w:r>
    <w:r>
      <w:rPr>
        <w:lang w:val="es-ES"/>
      </w:rPr>
      <w:tab/>
      <w:t xml:space="preserve">Página </w:t>
    </w:r>
    <w:r>
      <w:rPr>
        <w:lang w:val="es-ES"/>
      </w:rPr>
      <w:fldChar w:fldCharType="begin"/>
    </w:r>
    <w:r>
      <w:instrText>PAGE</w:instrText>
    </w:r>
    <w:r>
      <w:fldChar w:fldCharType="separate"/>
    </w:r>
    <w:r w:rsidR="00986CFD">
      <w:rPr>
        <w:noProof/>
      </w:rPr>
      <w:t>43</w:t>
    </w:r>
    <w:r>
      <w:fldChar w:fldCharType="end"/>
    </w:r>
    <w:r>
      <w:rPr>
        <w:lang w:val="es-ES"/>
      </w:rPr>
      <w:t xml:space="preserve"> </w:t>
    </w:r>
  </w:p>
  <w:p w14:paraId="3FD59147" w14:textId="77777777" w:rsidR="004827C4" w:rsidRDefault="004827C4">
    <w:pPr>
      <w:pStyle w:val="Piedepgina"/>
      <w:rPr>
        <w:lang w:val="es-ES"/>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DDF609" w14:textId="77777777" w:rsidR="004827C4" w:rsidRDefault="004827C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9321FC" w14:textId="77777777" w:rsidR="008B234C" w:rsidRDefault="008B234C"/>
  </w:footnote>
  <w:footnote w:type="continuationSeparator" w:id="0">
    <w:p w14:paraId="17D0C111" w14:textId="77777777" w:rsidR="008B234C" w:rsidRDefault="008B234C">
      <w:r>
        <w:continuationSeparator/>
      </w:r>
    </w:p>
  </w:footnote>
  <w:footnote w:id="1">
    <w:p w14:paraId="03B898E5" w14:textId="6321A4C6" w:rsidR="004827C4" w:rsidRPr="000D7CA1" w:rsidRDefault="004827C4" w:rsidP="00CB290B">
      <w:pPr>
        <w:pStyle w:val="Textonotapie"/>
        <w:rPr>
          <w:sz w:val="18"/>
          <w:szCs w:val="22"/>
        </w:rPr>
      </w:pPr>
      <w:r w:rsidRPr="000D7CA1">
        <w:rPr>
          <w:rStyle w:val="Refdenotaalpie"/>
          <w:sz w:val="18"/>
          <w:szCs w:val="22"/>
        </w:rPr>
        <w:footnoteRef/>
      </w:r>
      <w:r w:rsidRPr="000D7CA1">
        <w:rPr>
          <w:sz w:val="18"/>
          <w:szCs w:val="22"/>
        </w:rPr>
        <w:t xml:space="preserve"> Técnica que aplica un voltaje V para que fluya una corriente eléctrica I a través de una semicelda electroquímica </w:t>
      </w:r>
      <w:r w:rsidRPr="000D7CA1">
        <w:rPr>
          <w:sz w:val="18"/>
          <w:szCs w:val="22"/>
        </w:rPr>
        <w:fldChar w:fldCharType="begin" w:fldLock="1"/>
      </w:r>
      <w:r>
        <w:rPr>
          <w:sz w:val="18"/>
          <w:szCs w:val="22"/>
        </w:rPr>
        <w:instrText>MERGEFIELD .wWw..wWw.QIQQA_CLUSTER.oOo.a0919bbee9bf4130bcd9e49387996c4b.oOo.kounaves1997voltammetric.oOo.2D63B029-23D0-40EF-A022-E46901C0C748.xXx.SEPARATE_AUTHOR_DATE.xXx..oOo. \* MERGEFORMAT</w:instrText>
      </w:r>
      <w:r w:rsidRPr="000D7CA1">
        <w:rPr>
          <w:sz w:val="18"/>
          <w:szCs w:val="22"/>
        </w:rPr>
        <w:fldChar w:fldCharType="separate"/>
      </w:r>
      <w:r w:rsidRPr="00015D5A">
        <w:rPr>
          <w:color w:val="auto"/>
          <w:sz w:val="18"/>
          <w:szCs w:val="24"/>
          <w:lang w:eastAsia="es-ES"/>
        </w:rPr>
        <w:t>[3]</w:t>
      </w:r>
      <w:r w:rsidRPr="000D7CA1">
        <w:rPr>
          <w:noProof/>
          <w:sz w:val="18"/>
          <w:szCs w:val="22"/>
        </w:rPr>
        <w:fldChar w:fldCharType="end"/>
      </w:r>
      <w:r w:rsidRPr="000D7CA1">
        <w:rPr>
          <w:sz w:val="18"/>
          <w:szCs w:val="22"/>
        </w:rPr>
        <w:t>.</w:t>
      </w:r>
    </w:p>
  </w:footnote>
  <w:footnote w:id="2">
    <w:p w14:paraId="5BCE2D4E" w14:textId="63211A3C" w:rsidR="004827C4" w:rsidRPr="00BA34A8" w:rsidRDefault="004827C4" w:rsidP="00CB290B">
      <w:pPr>
        <w:pStyle w:val="Textonotapie"/>
      </w:pPr>
      <w:r w:rsidRPr="000D7CA1">
        <w:rPr>
          <w:rStyle w:val="Refdenotaalpie"/>
          <w:sz w:val="18"/>
          <w:szCs w:val="22"/>
        </w:rPr>
        <w:footnoteRef/>
      </w:r>
      <w:r w:rsidRPr="000D7CA1">
        <w:rPr>
          <w:sz w:val="18"/>
        </w:rPr>
        <w:t xml:space="preserve"> Una semicelda es la mitad de una celda electrolítica en donde ocurre el proceso de oxidación o reducción</w:t>
      </w:r>
      <w:r w:rsidRPr="000D7CA1">
        <w:rPr>
          <w:sz w:val="18"/>
        </w:rPr>
        <w:fldChar w:fldCharType="begin" w:fldLock="1"/>
      </w:r>
      <w:r>
        <w:rPr>
          <w:sz w:val="18"/>
        </w:rPr>
        <w:instrText>MERGEFIELD .wWw..wWw.QIQQA_CLUSTER.oOo.52791550f05c4841a96e8760ca6b4e99.oOo.chemistryglossary.oOo.2D63B029-23D0-40EF-A022-E46901C0C748.xXx.SEPARATE_AUTHOR_DATE.xXx..oOo. \* MERGEFORMAT</w:instrText>
      </w:r>
      <w:r w:rsidRPr="000D7CA1">
        <w:rPr>
          <w:sz w:val="18"/>
        </w:rPr>
        <w:fldChar w:fldCharType="separate"/>
      </w:r>
      <w:r w:rsidRPr="00015D5A">
        <w:rPr>
          <w:color w:val="auto"/>
          <w:sz w:val="18"/>
          <w:szCs w:val="24"/>
          <w:lang w:eastAsia="es-ES"/>
        </w:rPr>
        <w:t>[16]</w:t>
      </w:r>
      <w:r w:rsidRPr="000D7CA1">
        <w:rPr>
          <w:color w:val="auto"/>
          <w:sz w:val="18"/>
          <w:szCs w:val="24"/>
          <w:lang w:eastAsia="es-ES"/>
        </w:rPr>
        <w:fldChar w:fldCharType="end"/>
      </w:r>
      <w:r w:rsidRPr="000D7CA1">
        <w:rPr>
          <w:sz w:val="18"/>
        </w:rPr>
        <w:t>.</w:t>
      </w:r>
    </w:p>
  </w:footnote>
  <w:footnote w:id="3">
    <w:p w14:paraId="0FACF84F" w14:textId="77777777" w:rsidR="004827C4" w:rsidRPr="000D7CA1" w:rsidRDefault="004827C4" w:rsidP="00E4176F">
      <w:pPr>
        <w:pStyle w:val="Textonotapie"/>
        <w:rPr>
          <w:sz w:val="18"/>
          <w:szCs w:val="18"/>
        </w:rPr>
      </w:pPr>
      <w:r w:rsidRPr="000D7CA1">
        <w:rPr>
          <w:rStyle w:val="Refdenotaalpie"/>
          <w:sz w:val="18"/>
          <w:szCs w:val="18"/>
        </w:rPr>
        <w:footnoteRef/>
      </w:r>
      <w:r w:rsidRPr="000D7CA1">
        <w:rPr>
          <w:sz w:val="18"/>
          <w:szCs w:val="18"/>
        </w:rPr>
        <w:t xml:space="preserve"> Comparar las medidas adquiridas por el instrumento de medición contra las medidas tomadas por un instrumento de mejor precisión.</w:t>
      </w:r>
    </w:p>
  </w:footnote>
  <w:footnote w:id="4">
    <w:p w14:paraId="79BEA28C" w14:textId="77777777" w:rsidR="004827C4" w:rsidRPr="000D7CA1" w:rsidRDefault="004827C4" w:rsidP="00E133B0">
      <w:pPr>
        <w:pStyle w:val="Textonotapie"/>
        <w:rPr>
          <w:sz w:val="18"/>
          <w:szCs w:val="22"/>
        </w:rPr>
      </w:pPr>
      <w:r w:rsidRPr="000D7CA1">
        <w:rPr>
          <w:rStyle w:val="Refdenotaalpie"/>
          <w:sz w:val="18"/>
          <w:szCs w:val="22"/>
        </w:rPr>
        <w:footnoteRef/>
      </w:r>
      <w:r w:rsidRPr="000D7CA1">
        <w:rPr>
          <w:sz w:val="18"/>
          <w:szCs w:val="22"/>
        </w:rPr>
        <w:t xml:space="preserve"> Circuito electrónico que se comporta como una celda electroquímica. Los componentes de la celda randles deben tener mejor precisión que el instrumento de medición y se tendrá una celda por cada escala del instrumento.</w:t>
      </w:r>
    </w:p>
  </w:footnote>
  <w:footnote w:id="5">
    <w:p w14:paraId="216EC960" w14:textId="77777777" w:rsidR="004827C4" w:rsidRDefault="004827C4">
      <w:pPr>
        <w:pStyle w:val="Textonotapie"/>
      </w:pPr>
      <w:r w:rsidRPr="000D7CA1">
        <w:rPr>
          <w:rStyle w:val="Refdenotaalpie"/>
          <w:sz w:val="18"/>
          <w:szCs w:val="22"/>
        </w:rPr>
        <w:footnoteRef/>
      </w:r>
      <w:r w:rsidRPr="000D7CA1">
        <w:rPr>
          <w:sz w:val="18"/>
        </w:rPr>
        <w:t xml:space="preserve"> Tiempo de ejecución: tiempo total en cual el instrumento de medición debe tomar el número total de gráficas.</w:t>
      </w:r>
    </w:p>
  </w:footnote>
  <w:footnote w:id="6">
    <w:p w14:paraId="32302CBC" w14:textId="4E46FCE8" w:rsidR="004827C4" w:rsidRDefault="004827C4">
      <w:pPr>
        <w:pStyle w:val="Textonotapie"/>
      </w:pPr>
      <w:r w:rsidRPr="000D7CA1">
        <w:rPr>
          <w:rStyle w:val="Refdenotaalpie"/>
          <w:sz w:val="18"/>
        </w:rPr>
        <w:footnoteRef/>
      </w:r>
      <w:r w:rsidRPr="000D7CA1">
        <w:rPr>
          <w:sz w:val="18"/>
        </w:rPr>
        <w:t xml:space="preserve"> Parte de esta sección es un resumen y traducción del articulo Bank Elektronik</w:t>
      </w:r>
      <w:r w:rsidRPr="000D7CA1">
        <w:rPr>
          <w:sz w:val="18"/>
        </w:rPr>
        <w:fldChar w:fldCharType="begin" w:fldLock="1"/>
      </w:r>
      <w:r>
        <w:rPr>
          <w:sz w:val="18"/>
        </w:rPr>
        <w:instrText>MERGEFIELD .wWw..wWw.QIQQA_CLUSTER.oOo.4bcdc90254ed451f8a562d71a927283b.oOo.PotentiostatsSummary.oOo.2D63B029-23D0-40EF-A022-E46901C0C748.xXx.SEPARATE_AUTHOR_DATE.xXx..oOo. \* MERGEFORMAT</w:instrText>
      </w:r>
      <w:r w:rsidRPr="000D7CA1">
        <w:rPr>
          <w:sz w:val="18"/>
        </w:rPr>
        <w:fldChar w:fldCharType="separate"/>
      </w:r>
      <w:r w:rsidRPr="00015D5A">
        <w:rPr>
          <w:color w:val="auto"/>
          <w:sz w:val="18"/>
          <w:szCs w:val="24"/>
          <w:lang w:eastAsia="es-ES"/>
        </w:rPr>
        <w:t>[2]</w:t>
      </w:r>
      <w:r w:rsidRPr="000D7CA1">
        <w:rPr>
          <w:color w:val="auto"/>
          <w:sz w:val="18"/>
          <w:szCs w:val="24"/>
          <w:lang w:eastAsia="es-ES"/>
        </w:rPr>
        <w:fldChar w:fldCharType="end"/>
      </w:r>
    </w:p>
  </w:footnote>
  <w:footnote w:id="7">
    <w:p w14:paraId="7D30FF5C" w14:textId="77777777" w:rsidR="004827C4" w:rsidRPr="00400593" w:rsidRDefault="004827C4">
      <w:pPr>
        <w:pStyle w:val="Textonotapie"/>
        <w:rPr>
          <w:lang w:val="en-US"/>
        </w:rPr>
      </w:pPr>
      <w:r w:rsidRPr="009C5EBB">
        <w:rPr>
          <w:rStyle w:val="Refdenotaalpie"/>
          <w:sz w:val="18"/>
          <w:szCs w:val="22"/>
        </w:rPr>
        <w:footnoteRef/>
      </w:r>
      <w:r w:rsidRPr="009C5EBB">
        <w:rPr>
          <w:sz w:val="18"/>
          <w:szCs w:val="22"/>
          <w:lang w:val="en-US"/>
        </w:rPr>
        <w:t xml:space="preserve"> </w:t>
      </w:r>
      <w:r w:rsidRPr="009C5EBB">
        <w:rPr>
          <w:i/>
          <w:sz w:val="18"/>
          <w:szCs w:val="22"/>
          <w:lang w:val="en-US"/>
        </w:rPr>
        <w:t>Datasheet</w:t>
      </w:r>
      <w:r w:rsidRPr="009C5EBB">
        <w:rPr>
          <w:sz w:val="18"/>
          <w:szCs w:val="22"/>
          <w:lang w:val="en-US"/>
        </w:rPr>
        <w:t xml:space="preserve">: </w:t>
      </w:r>
      <w:bookmarkStart w:id="102" w:name="OLE_LINK84"/>
      <w:bookmarkStart w:id="103" w:name="OLE_LINK91"/>
      <w:r w:rsidRPr="009C5EBB">
        <w:rPr>
          <w:sz w:val="18"/>
          <w:szCs w:val="22"/>
          <w:lang w:val="en-US"/>
        </w:rPr>
        <w:t>http</w:t>
      </w:r>
      <w:r w:rsidRPr="009C5EBB">
        <w:rPr>
          <w:sz w:val="18"/>
          <w:lang w:val="en-US"/>
        </w:rPr>
        <w:t>://www.ti.com/lit/ds/symlink/ina188.pdf</w:t>
      </w:r>
      <w:bookmarkEnd w:id="102"/>
      <w:bookmarkEnd w:id="103"/>
    </w:p>
  </w:footnote>
  <w:footnote w:id="8">
    <w:p w14:paraId="5BC16F2C" w14:textId="77777777" w:rsidR="004827C4" w:rsidRPr="009C5EBB" w:rsidRDefault="004827C4">
      <w:pPr>
        <w:pStyle w:val="Textonotapie"/>
        <w:rPr>
          <w:sz w:val="18"/>
          <w:szCs w:val="22"/>
          <w:lang w:val="en-US"/>
        </w:rPr>
      </w:pPr>
      <w:r w:rsidRPr="009C5EBB">
        <w:rPr>
          <w:rStyle w:val="Refdenotaalpie"/>
          <w:sz w:val="18"/>
          <w:szCs w:val="22"/>
        </w:rPr>
        <w:footnoteRef/>
      </w:r>
      <w:r w:rsidRPr="009C5EBB">
        <w:rPr>
          <w:sz w:val="18"/>
          <w:szCs w:val="22"/>
          <w:lang w:val="en-US"/>
        </w:rPr>
        <w:t xml:space="preserve"> </w:t>
      </w:r>
      <w:r w:rsidRPr="009C5EBB">
        <w:rPr>
          <w:i/>
          <w:sz w:val="18"/>
          <w:szCs w:val="22"/>
          <w:lang w:val="en-US"/>
        </w:rPr>
        <w:t>Datasheet</w:t>
      </w:r>
      <w:r w:rsidRPr="009C5EBB">
        <w:rPr>
          <w:sz w:val="18"/>
          <w:szCs w:val="22"/>
          <w:lang w:val="en-US"/>
        </w:rPr>
        <w:t>: http://www.ti.com/lit/ds/symlink/lm6171.pdf</w:t>
      </w:r>
    </w:p>
  </w:footnote>
  <w:footnote w:id="9">
    <w:p w14:paraId="26D2C37A" w14:textId="77777777" w:rsidR="004827C4" w:rsidRPr="00DB1D88" w:rsidRDefault="004827C4">
      <w:pPr>
        <w:pStyle w:val="Textonotapie"/>
        <w:rPr>
          <w:lang w:val="en-US"/>
        </w:rPr>
      </w:pPr>
      <w:r w:rsidRPr="009C5EBB">
        <w:rPr>
          <w:rStyle w:val="Refdenotaalpie"/>
          <w:sz w:val="18"/>
          <w:szCs w:val="22"/>
        </w:rPr>
        <w:footnoteRef/>
      </w:r>
      <w:r w:rsidRPr="009C5EBB">
        <w:rPr>
          <w:sz w:val="18"/>
          <w:szCs w:val="22"/>
          <w:lang w:val="en-US"/>
        </w:rPr>
        <w:t xml:space="preserve"> </w:t>
      </w:r>
      <w:r w:rsidRPr="009C5EBB">
        <w:rPr>
          <w:i/>
          <w:sz w:val="18"/>
          <w:szCs w:val="22"/>
          <w:lang w:val="en-US"/>
        </w:rPr>
        <w:t>Datasheet</w:t>
      </w:r>
      <w:r w:rsidRPr="009C5EBB">
        <w:rPr>
          <w:sz w:val="18"/>
          <w:szCs w:val="22"/>
          <w:lang w:val="en-US"/>
        </w:rPr>
        <w:t>: http://www.ti.com/lit/ds/symlink/opa2188.pdf</w:t>
      </w:r>
    </w:p>
  </w:footnote>
  <w:footnote w:id="10">
    <w:p w14:paraId="7EA1E6A6" w14:textId="77777777" w:rsidR="004827C4" w:rsidRPr="009F1DF7" w:rsidRDefault="004827C4" w:rsidP="009F1DF7">
      <w:pPr>
        <w:pStyle w:val="Textonotapie"/>
        <w:jc w:val="left"/>
        <w:rPr>
          <w:lang w:val="en-US"/>
        </w:rPr>
      </w:pPr>
      <w:r w:rsidRPr="009C5EBB">
        <w:rPr>
          <w:rStyle w:val="Refdenotaalpie"/>
          <w:sz w:val="18"/>
          <w:szCs w:val="22"/>
        </w:rPr>
        <w:footnoteRef/>
      </w:r>
      <w:r w:rsidRPr="009C5EBB">
        <w:rPr>
          <w:sz w:val="18"/>
          <w:szCs w:val="22"/>
          <w:lang w:val="en-US"/>
        </w:rPr>
        <w:t xml:space="preserve"> </w:t>
      </w:r>
      <w:r w:rsidRPr="009C5EBB">
        <w:rPr>
          <w:i/>
          <w:sz w:val="18"/>
          <w:lang w:val="en-US"/>
        </w:rPr>
        <w:t>Datasheet</w:t>
      </w:r>
      <w:r w:rsidRPr="009C5EBB">
        <w:rPr>
          <w:sz w:val="18"/>
          <w:lang w:val="en-US"/>
        </w:rPr>
        <w:t>:  http://www.ixysic.com/home/pdfs.nsf/www/CPC1002N.pdf/$file/CPC1002N.pdf</w:t>
      </w:r>
    </w:p>
  </w:footnote>
  <w:footnote w:id="11">
    <w:p w14:paraId="241A6B83" w14:textId="77777777" w:rsidR="004827C4" w:rsidRPr="009F1DF7" w:rsidRDefault="004827C4">
      <w:pPr>
        <w:pStyle w:val="Textonotapie"/>
        <w:rPr>
          <w:szCs w:val="22"/>
          <w:lang w:val="en-US"/>
        </w:rPr>
      </w:pPr>
      <w:r w:rsidRPr="009C5EBB">
        <w:rPr>
          <w:rStyle w:val="Refdenotaalpie"/>
          <w:sz w:val="18"/>
          <w:szCs w:val="22"/>
        </w:rPr>
        <w:footnoteRef/>
      </w:r>
      <w:r w:rsidRPr="009C5EBB">
        <w:rPr>
          <w:sz w:val="18"/>
          <w:szCs w:val="22"/>
          <w:lang w:val="en-US"/>
        </w:rPr>
        <w:t xml:space="preserve"> http://www.ixysic.com/home/pdfs.nsf/www/CPC1014N.pdf/$file/CPC1014N.pdf</w:t>
      </w:r>
    </w:p>
  </w:footnote>
  <w:footnote w:id="12">
    <w:p w14:paraId="55ACB06B" w14:textId="77777777" w:rsidR="004827C4" w:rsidRPr="009C5EBB" w:rsidRDefault="004827C4" w:rsidP="000A21E3">
      <w:pPr>
        <w:pStyle w:val="Textonotapie"/>
        <w:rPr>
          <w:sz w:val="18"/>
          <w:szCs w:val="22"/>
          <w:lang w:val="en-US"/>
        </w:rPr>
      </w:pPr>
      <w:r w:rsidRPr="009C5EBB">
        <w:rPr>
          <w:rStyle w:val="Refdenotaalpie"/>
          <w:sz w:val="18"/>
          <w:szCs w:val="22"/>
        </w:rPr>
        <w:footnoteRef/>
      </w:r>
      <w:r w:rsidRPr="009C5EBB">
        <w:rPr>
          <w:sz w:val="18"/>
          <w:szCs w:val="22"/>
          <w:lang w:val="en-US"/>
        </w:rPr>
        <w:t xml:space="preserve"> </w:t>
      </w:r>
      <w:bookmarkStart w:id="156" w:name="OLE_LINK12"/>
      <w:bookmarkStart w:id="157" w:name="OLE_LINK39"/>
      <w:r w:rsidRPr="009C5EBB">
        <w:rPr>
          <w:i/>
          <w:sz w:val="18"/>
          <w:szCs w:val="22"/>
          <w:lang w:val="en-US"/>
        </w:rPr>
        <w:t>Datasheet</w:t>
      </w:r>
      <w:bookmarkEnd w:id="156"/>
      <w:bookmarkEnd w:id="157"/>
      <w:r w:rsidRPr="009C5EBB">
        <w:rPr>
          <w:sz w:val="18"/>
          <w:szCs w:val="22"/>
          <w:lang w:val="en-US"/>
        </w:rPr>
        <w:t>: http://www.vishay.com/docs/71470/dg469.pdf</w:t>
      </w:r>
    </w:p>
  </w:footnote>
  <w:footnote w:id="13">
    <w:p w14:paraId="52B49EA0" w14:textId="5C876C73" w:rsidR="004827C4" w:rsidRPr="00815810" w:rsidRDefault="004827C4">
      <w:pPr>
        <w:pStyle w:val="Textonotapie"/>
        <w:rPr>
          <w:lang w:val="en-US"/>
        </w:rPr>
      </w:pPr>
      <w:r w:rsidRPr="009C5EBB">
        <w:rPr>
          <w:rStyle w:val="Refdenotaalpie"/>
          <w:sz w:val="18"/>
          <w:szCs w:val="22"/>
        </w:rPr>
        <w:footnoteRef/>
      </w:r>
      <w:r w:rsidRPr="009C5EBB">
        <w:rPr>
          <w:sz w:val="18"/>
          <w:szCs w:val="22"/>
          <w:lang w:val="en-US"/>
        </w:rPr>
        <w:t xml:space="preserve"> </w:t>
      </w:r>
      <w:r w:rsidRPr="009C5EBB">
        <w:rPr>
          <w:i/>
          <w:sz w:val="18"/>
          <w:szCs w:val="22"/>
          <w:lang w:val="en-US"/>
        </w:rPr>
        <w:t>Datasheet</w:t>
      </w:r>
      <w:r w:rsidRPr="009C5EBB">
        <w:rPr>
          <w:sz w:val="18"/>
          <w:lang w:val="en-US"/>
        </w:rPr>
        <w:t>: http://www.ti.com/lit/ds/symlink/dac715.pdf</w:t>
      </w:r>
    </w:p>
  </w:footnote>
  <w:footnote w:id="14">
    <w:p w14:paraId="502C7681" w14:textId="7A01FCDF" w:rsidR="004827C4" w:rsidRPr="00A74A69" w:rsidRDefault="004827C4">
      <w:pPr>
        <w:pStyle w:val="Textonotapie"/>
        <w:rPr>
          <w:szCs w:val="22"/>
        </w:rPr>
      </w:pPr>
      <w:r w:rsidRPr="009C5EBB">
        <w:rPr>
          <w:rStyle w:val="Refdenotaalpie"/>
          <w:sz w:val="18"/>
          <w:szCs w:val="22"/>
        </w:rPr>
        <w:footnoteRef/>
      </w:r>
      <w:r w:rsidRPr="009C5EBB">
        <w:rPr>
          <w:sz w:val="18"/>
          <w:szCs w:val="22"/>
        </w:rPr>
        <w:t xml:space="preserve"> </w:t>
      </w:r>
      <w:r w:rsidRPr="009C5EBB">
        <w:rPr>
          <w:sz w:val="18"/>
          <w:szCs w:val="22"/>
          <w:lang w:val="es-ES" w:eastAsia="es-ES"/>
        </w:rPr>
        <w:t>Cambios en la entrada se verán reflejados a la salida aproximadamente 90ns después.</w:t>
      </w:r>
    </w:p>
  </w:footnote>
  <w:footnote w:id="15">
    <w:p w14:paraId="1A20E29C" w14:textId="08BCD9B8" w:rsidR="004827C4" w:rsidRPr="00815810" w:rsidRDefault="004827C4" w:rsidP="00815810">
      <w:pPr>
        <w:pStyle w:val="Textonotapie"/>
        <w:jc w:val="left"/>
        <w:rPr>
          <w:u w:val="single"/>
          <w:lang w:val="en-US"/>
        </w:rPr>
      </w:pPr>
      <w:r w:rsidRPr="00815810">
        <w:rPr>
          <w:rStyle w:val="Refdenotaalpie"/>
          <w:sz w:val="22"/>
          <w:szCs w:val="22"/>
        </w:rPr>
        <w:footnoteRef/>
      </w:r>
      <w:r w:rsidRPr="00815810">
        <w:rPr>
          <w:szCs w:val="22"/>
          <w:lang w:val="en-US"/>
        </w:rPr>
        <w:t xml:space="preserve"> </w:t>
      </w:r>
      <w:r w:rsidRPr="00815810">
        <w:rPr>
          <w:i/>
          <w:szCs w:val="22"/>
          <w:lang w:val="en-US"/>
        </w:rPr>
        <w:t>Datasheet</w:t>
      </w:r>
      <w:r w:rsidRPr="00815810">
        <w:rPr>
          <w:szCs w:val="22"/>
          <w:lang w:val="en-US"/>
        </w:rPr>
        <w:t>: http://ww1.microchip.com/downloads/en/DeviceDoc/39625c.pdf</w:t>
      </w:r>
    </w:p>
  </w:footnote>
  <w:footnote w:id="16">
    <w:p w14:paraId="4886D5EB" w14:textId="77777777" w:rsidR="004827C4" w:rsidRPr="00023B8D" w:rsidRDefault="004827C4">
      <w:pPr>
        <w:pStyle w:val="Textonotapie"/>
        <w:rPr>
          <w:sz w:val="16"/>
          <w:szCs w:val="16"/>
        </w:rPr>
      </w:pPr>
      <w:r>
        <w:rPr>
          <w:rStyle w:val="Refdenotaalpie"/>
        </w:rPr>
        <w:footnoteRef/>
      </w:r>
      <w:r>
        <w:t xml:space="preserve"> </w:t>
      </w:r>
      <w:r w:rsidRPr="00023B8D">
        <w:rPr>
          <w:sz w:val="16"/>
          <w:szCs w:val="16"/>
        </w:rPr>
        <w:t>Requerimiento válido</w:t>
      </w:r>
      <w:r>
        <w:rPr>
          <w:sz w:val="16"/>
          <w:szCs w:val="16"/>
        </w:rPr>
        <w:t xml:space="preserve"> </w:t>
      </w:r>
      <w:r w:rsidRPr="00627800">
        <w:rPr>
          <w:sz w:val="16"/>
          <w:szCs w:val="16"/>
        </w:rPr>
        <w:t>únicamente</w:t>
      </w:r>
      <w:r w:rsidRPr="00023B8D">
        <w:rPr>
          <w:sz w:val="16"/>
          <w:szCs w:val="16"/>
        </w:rPr>
        <w:t xml:space="preserve"> para la aplicación móvil.</w:t>
      </w:r>
    </w:p>
  </w:footnote>
  <w:footnote w:id="17">
    <w:p w14:paraId="77C97E58" w14:textId="77777777" w:rsidR="004827C4" w:rsidRPr="00023B8D" w:rsidRDefault="004827C4" w:rsidP="00023B8D">
      <w:pPr>
        <w:pStyle w:val="Textonotapie"/>
      </w:pPr>
      <w:r w:rsidRPr="00023B8D">
        <w:rPr>
          <w:rStyle w:val="Refdenotaalpie"/>
          <w:sz w:val="16"/>
          <w:szCs w:val="16"/>
        </w:rPr>
        <w:footnoteRef/>
      </w:r>
      <w:r w:rsidRPr="00023B8D">
        <w:rPr>
          <w:sz w:val="16"/>
          <w:szCs w:val="16"/>
        </w:rPr>
        <w:t xml:space="preserve"> Requerimiento válido </w:t>
      </w:r>
      <w:r>
        <w:rPr>
          <w:sz w:val="16"/>
          <w:szCs w:val="16"/>
        </w:rPr>
        <w:t xml:space="preserve">únicamente </w:t>
      </w:r>
      <w:r w:rsidRPr="00023B8D">
        <w:rPr>
          <w:sz w:val="16"/>
          <w:szCs w:val="16"/>
        </w:rPr>
        <w:t>para la aplicación móvil.</w:t>
      </w:r>
    </w:p>
  </w:footnote>
  <w:footnote w:id="18">
    <w:p w14:paraId="0800FE58" w14:textId="77777777" w:rsidR="004827C4" w:rsidRPr="00944B7F" w:rsidRDefault="004827C4" w:rsidP="00944B7F">
      <w:pPr>
        <w:pStyle w:val="Textonotapie"/>
        <w:rPr>
          <w:szCs w:val="22"/>
        </w:rPr>
      </w:pPr>
      <w:r w:rsidRPr="00944B7F">
        <w:rPr>
          <w:rStyle w:val="Refdenotaalpie"/>
          <w:sz w:val="22"/>
          <w:szCs w:val="22"/>
        </w:rPr>
        <w:footnoteRef/>
      </w:r>
      <w:r w:rsidRPr="00944B7F">
        <w:rPr>
          <w:szCs w:val="22"/>
        </w:rPr>
        <w:t xml:space="preserve"> </w:t>
      </w:r>
      <w:r>
        <w:rPr>
          <w:szCs w:val="22"/>
        </w:rPr>
        <w:t>Periodo mínimo de la señal de entrada.</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EAFBB" w14:textId="77777777" w:rsidR="004827C4" w:rsidRPr="007B146C" w:rsidRDefault="004827C4">
    <w:pPr>
      <w:pStyle w:val="Encabezado"/>
    </w:pPr>
    <w:r>
      <w:rPr>
        <w:b/>
        <w:lang w:val="es-ES"/>
      </w:rPr>
      <w:t>Ingeniería de Sistemas</w:t>
    </w:r>
    <w:r>
      <w:rPr>
        <w:lang w:val="es-ES"/>
      </w:rPr>
      <w:tab/>
    </w:r>
    <w:r>
      <w:rPr>
        <w:lang w:val="es-ES"/>
      </w:rPr>
      <w:tab/>
      <w:t>&lt;Nombre Grupo Invest ó línea de conocimiento (Istar, Takina, Sidre)&gt; - &lt;Código&gt;</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D81FC" w14:textId="77777777" w:rsidR="004827C4" w:rsidRDefault="004827C4">
    <w:pPr>
      <w:pStyle w:val="Encabezado"/>
      <w:jc w:val="right"/>
      <w:rPr>
        <w:sz w:val="28"/>
        <w:szCs w:val="28"/>
      </w:rPr>
    </w:pPr>
  </w:p>
  <w:p w14:paraId="41F076A4" w14:textId="77777777" w:rsidR="004827C4" w:rsidRDefault="004827C4">
    <w:pPr>
      <w:pStyle w:val="Encabezado"/>
      <w:tabs>
        <w:tab w:val="left" w:pos="690"/>
        <w:tab w:val="left" w:pos="6750"/>
      </w:tabs>
      <w:rPr>
        <w:sz w:val="28"/>
        <w:szCs w:val="28"/>
      </w:rPr>
    </w:pPr>
    <w:r>
      <w:rPr>
        <w:sz w:val="28"/>
        <w:szCs w:val="28"/>
      </w:rPr>
      <w:tab/>
    </w:r>
    <w:r>
      <w:rPr>
        <w:sz w:val="28"/>
        <w:szCs w:val="28"/>
      </w:rPr>
      <w:tab/>
    </w:r>
    <w:r>
      <w:rPr>
        <w:sz w:val="28"/>
        <w:szCs w:val="28"/>
      </w:rPr>
      <w:tab/>
    </w:r>
    <w:r>
      <w:rPr>
        <w:sz w:val="28"/>
        <w:szCs w:val="28"/>
      </w:rPr>
      <w:tab/>
    </w:r>
  </w:p>
  <w:p w14:paraId="4104401A" w14:textId="77777777" w:rsidR="004827C4" w:rsidRDefault="004827C4">
    <w:pPr>
      <w:pStyle w:val="Encabezado"/>
      <w:tabs>
        <w:tab w:val="left" w:pos="630"/>
      </w:tabs>
      <w:jc w:val="right"/>
      <w:rPr>
        <w:sz w:val="28"/>
        <w:szCs w:val="28"/>
      </w:rPr>
    </w:pPr>
    <w:r>
      <w:rPr>
        <w:sz w:val="28"/>
        <w:szCs w:val="28"/>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162F3" w14:textId="77777777" w:rsidR="004827C4" w:rsidRDefault="004827C4">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BA68E" w14:textId="77777777" w:rsidR="004827C4" w:rsidRDefault="004827C4">
    <w:pPr>
      <w:pStyle w:val="Encabezado"/>
    </w:pPr>
    <w:r>
      <w:rPr>
        <w:b/>
        <w:lang w:val="es-ES"/>
      </w:rPr>
      <w:t>Ingeniería de Sistemas</w:t>
    </w:r>
    <w:r>
      <w:rPr>
        <w:lang w:val="es-ES"/>
      </w:rPr>
      <w:tab/>
    </w:r>
    <w:r>
      <w:rPr>
        <w:lang w:val="es-ES"/>
      </w:rPr>
      <w:tab/>
      <w:t>Grupo nanociencia y nanotecnología</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5A829A" w14:textId="77777777" w:rsidR="004827C4" w:rsidRPr="00E4176F" w:rsidRDefault="004827C4" w:rsidP="00E4176F">
    <w:pPr>
      <w:pStyle w:val="Encabezado"/>
      <w:spacing w:before="360"/>
      <w:jc w:val="left"/>
    </w:pPr>
    <w:r>
      <w:fldChar w:fldCharType="begin" w:fldLock="1"/>
    </w:r>
    <w:r>
      <w:instrText>DOCPROPERTY "Company"</w:instrText>
    </w:r>
    <w:r>
      <w:fldChar w:fldCharType="separate"/>
    </w:r>
    <w:r>
      <w:t>Pontificia Universidad Javeriana</w:t>
    </w:r>
    <w:r>
      <w:fldChar w:fldCharType="end"/>
    </w:r>
    <w:r>
      <w:tab/>
    </w:r>
    <w:r>
      <w:rPr>
        <w:lang w:val="es-ES"/>
      </w:rPr>
      <w:tab/>
      <w:t>Memoria de Trabajo de Grado – Aplicación Práctica</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89FE6" w14:textId="77777777" w:rsidR="004827C4" w:rsidRDefault="004827C4">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62D1D"/>
    <w:multiLevelType w:val="hybridMultilevel"/>
    <w:tmpl w:val="DCDA106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C93465"/>
    <w:multiLevelType w:val="hybridMultilevel"/>
    <w:tmpl w:val="90245F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1F640FF"/>
    <w:multiLevelType w:val="multilevel"/>
    <w:tmpl w:val="4AF27E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79D1D0A"/>
    <w:multiLevelType w:val="hybridMultilevel"/>
    <w:tmpl w:val="A36275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8176AD5"/>
    <w:multiLevelType w:val="multilevel"/>
    <w:tmpl w:val="6A0CBBB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D045883"/>
    <w:multiLevelType w:val="hybridMultilevel"/>
    <w:tmpl w:val="A18623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EA96FBE"/>
    <w:multiLevelType w:val="multilevel"/>
    <w:tmpl w:val="573C30B6"/>
    <w:lvl w:ilvl="0">
      <w:start w:val="1"/>
      <w:numFmt w:val="decimal"/>
      <w:lvlText w:val="%1."/>
      <w:lvlJc w:val="left"/>
      <w:pPr>
        <w:ind w:left="390" w:hanging="390"/>
      </w:pPr>
      <w:rPr>
        <w:rFonts w:hint="default"/>
      </w:rPr>
    </w:lvl>
    <w:lvl w:ilvl="1">
      <w:start w:val="1"/>
      <w:numFmt w:val="decimal"/>
      <w:pStyle w:val="Ttulo3"/>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F0B2992"/>
    <w:multiLevelType w:val="multilevel"/>
    <w:tmpl w:val="E6C4A0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10459FF"/>
    <w:multiLevelType w:val="hybridMultilevel"/>
    <w:tmpl w:val="65806096"/>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9" w15:restartNumberingAfterBreak="0">
    <w:nsid w:val="25F27D83"/>
    <w:multiLevelType w:val="multilevel"/>
    <w:tmpl w:val="D9146F72"/>
    <w:lvl w:ilvl="0">
      <w:start w:val="1"/>
      <w:numFmt w:val="bullet"/>
      <w:lvlText w:val=""/>
      <w:lvlJc w:val="left"/>
      <w:pPr>
        <w:ind w:left="390" w:hanging="390"/>
      </w:pPr>
      <w:rPr>
        <w:rFonts w:ascii="Symbol" w:hAnsi="Symbol" w:hint="default"/>
      </w:r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0" w15:restartNumberingAfterBreak="0">
    <w:nsid w:val="267462BD"/>
    <w:multiLevelType w:val="hybridMultilevel"/>
    <w:tmpl w:val="7EE23E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A1D5A3F"/>
    <w:multiLevelType w:val="multilevel"/>
    <w:tmpl w:val="CCF8C4E2"/>
    <w:lvl w:ilvl="0">
      <w:start w:val="1"/>
      <w:numFmt w:val="decimal"/>
      <w:lvlText w:val="%1."/>
      <w:lvlJc w:val="left"/>
      <w:pPr>
        <w:tabs>
          <w:tab w:val="num" w:pos="420"/>
        </w:tabs>
        <w:ind w:left="420" w:hanging="4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2C0031E3"/>
    <w:multiLevelType w:val="hybridMultilevel"/>
    <w:tmpl w:val="7F1CCC4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F300F3B"/>
    <w:multiLevelType w:val="hybridMultilevel"/>
    <w:tmpl w:val="EF1EFFA8"/>
    <w:lvl w:ilvl="0" w:tplc="9230C168">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86708FE"/>
    <w:multiLevelType w:val="multilevel"/>
    <w:tmpl w:val="45E24D0C"/>
    <w:lvl w:ilvl="0">
      <w:start w:val="1"/>
      <w:numFmt w:val="decimal"/>
      <w:lvlText w:val="%1."/>
      <w:lvlJc w:val="left"/>
      <w:pPr>
        <w:ind w:left="72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Ttulo4"/>
      <w:suff w:val="nothing"/>
      <w:lvlText w:val=""/>
      <w:lvlJc w:val="left"/>
      <w:pPr>
        <w:ind w:left="864" w:hanging="864"/>
      </w:pPr>
    </w:lvl>
    <w:lvl w:ilvl="4">
      <w:start w:val="1"/>
      <w:numFmt w:val="none"/>
      <w:pStyle w:val="Ttulo5"/>
      <w:suff w:val="nothing"/>
      <w:lvlText w:val=""/>
      <w:lvlJc w:val="left"/>
      <w:pPr>
        <w:ind w:left="1008" w:hanging="1008"/>
      </w:pPr>
    </w:lvl>
    <w:lvl w:ilvl="5">
      <w:start w:val="1"/>
      <w:numFmt w:val="none"/>
      <w:pStyle w:val="Ttulo6"/>
      <w:suff w:val="nothing"/>
      <w:lvlText w:val=""/>
      <w:lvlJc w:val="left"/>
      <w:pPr>
        <w:ind w:left="1152" w:hanging="1152"/>
      </w:pPr>
    </w:lvl>
    <w:lvl w:ilvl="6">
      <w:start w:val="1"/>
      <w:numFmt w:val="none"/>
      <w:pStyle w:val="Ttulo7"/>
      <w:suff w:val="nothing"/>
      <w:lvlText w:val=""/>
      <w:lvlJc w:val="left"/>
      <w:pPr>
        <w:ind w:left="1296" w:hanging="1296"/>
      </w:pPr>
    </w:lvl>
    <w:lvl w:ilvl="7">
      <w:start w:val="1"/>
      <w:numFmt w:val="none"/>
      <w:pStyle w:val="Ttulo8"/>
      <w:suff w:val="nothing"/>
      <w:lvlText w:val=""/>
      <w:lvlJc w:val="left"/>
      <w:pPr>
        <w:ind w:left="1440" w:hanging="1440"/>
      </w:pPr>
    </w:lvl>
    <w:lvl w:ilvl="8">
      <w:start w:val="1"/>
      <w:numFmt w:val="none"/>
      <w:pStyle w:val="Ttulo9"/>
      <w:suff w:val="nothing"/>
      <w:lvlText w:val=""/>
      <w:lvlJc w:val="left"/>
      <w:pPr>
        <w:ind w:left="1584" w:hanging="1584"/>
      </w:pPr>
    </w:lvl>
  </w:abstractNum>
  <w:abstractNum w:abstractNumId="15" w15:restartNumberingAfterBreak="0">
    <w:nsid w:val="393978BB"/>
    <w:multiLevelType w:val="hybridMultilevel"/>
    <w:tmpl w:val="CD62DA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02C083A"/>
    <w:multiLevelType w:val="hybridMultilevel"/>
    <w:tmpl w:val="93861A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1785D91"/>
    <w:multiLevelType w:val="hybridMultilevel"/>
    <w:tmpl w:val="EFB0D58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64F80240">
      <w:start w:val="8"/>
      <w:numFmt w:val="bullet"/>
      <w:lvlText w:val="-"/>
      <w:lvlJc w:val="left"/>
      <w:pPr>
        <w:ind w:left="3600" w:hanging="360"/>
      </w:pPr>
      <w:rPr>
        <w:rFonts w:ascii="Times New Roman" w:eastAsia="Times New Roman" w:hAnsi="Times New Roman" w:cs="Times New Roman"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67B15AE"/>
    <w:multiLevelType w:val="multilevel"/>
    <w:tmpl w:val="51B64426"/>
    <w:lvl w:ilvl="0">
      <w:start w:val="1"/>
      <w:numFmt w:val="decimal"/>
      <w:lvlText w:val="%1."/>
      <w:lvlJc w:val="left"/>
      <w:pPr>
        <w:ind w:left="390" w:hanging="39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9" w15:restartNumberingAfterBreak="0">
    <w:nsid w:val="46B97D8E"/>
    <w:multiLevelType w:val="multilevel"/>
    <w:tmpl w:val="E3FAA52E"/>
    <w:lvl w:ilvl="0">
      <w:start w:val="1"/>
      <w:numFmt w:val="decimal"/>
      <w:pStyle w:val="Ttulo2"/>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4F470FFA"/>
    <w:multiLevelType w:val="multilevel"/>
    <w:tmpl w:val="448CFAA0"/>
    <w:lvl w:ilvl="0">
      <w:start w:val="1"/>
      <w:numFmt w:val="decimal"/>
      <w:lvlText w:val="%1."/>
      <w:lvlJc w:val="left"/>
      <w:pPr>
        <w:ind w:left="390" w:hanging="39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21" w15:restartNumberingAfterBreak="0">
    <w:nsid w:val="4FE37BC6"/>
    <w:multiLevelType w:val="multilevel"/>
    <w:tmpl w:val="448CFAA0"/>
    <w:lvl w:ilvl="0">
      <w:start w:val="1"/>
      <w:numFmt w:val="decimal"/>
      <w:lvlText w:val="%1."/>
      <w:lvlJc w:val="left"/>
      <w:pPr>
        <w:ind w:left="390" w:hanging="39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22" w15:restartNumberingAfterBreak="0">
    <w:nsid w:val="569E25CB"/>
    <w:multiLevelType w:val="multilevel"/>
    <w:tmpl w:val="B4103B3A"/>
    <w:lvl w:ilvl="0">
      <w:start w:val="1"/>
      <w:numFmt w:val="decimal"/>
      <w:lvlText w:val="%1."/>
      <w:lvlJc w:val="left"/>
      <w:pPr>
        <w:ind w:left="390" w:hanging="39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23" w15:restartNumberingAfterBreak="0">
    <w:nsid w:val="5B0A4569"/>
    <w:multiLevelType w:val="hybridMultilevel"/>
    <w:tmpl w:val="07A471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F5930B1"/>
    <w:multiLevelType w:val="hybridMultilevel"/>
    <w:tmpl w:val="629C59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7A328CA"/>
    <w:multiLevelType w:val="hybridMultilevel"/>
    <w:tmpl w:val="2342262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C6B1107"/>
    <w:multiLevelType w:val="hybridMultilevel"/>
    <w:tmpl w:val="E85224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4AB2811"/>
    <w:multiLevelType w:val="multilevel"/>
    <w:tmpl w:val="448CFAA0"/>
    <w:lvl w:ilvl="0">
      <w:start w:val="1"/>
      <w:numFmt w:val="decimal"/>
      <w:lvlText w:val="%1."/>
      <w:lvlJc w:val="left"/>
      <w:pPr>
        <w:ind w:left="390" w:hanging="39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28" w15:restartNumberingAfterBreak="0">
    <w:nsid w:val="7838559A"/>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4"/>
  </w:num>
  <w:num w:numId="3">
    <w:abstractNumId w:val="2"/>
  </w:num>
  <w:num w:numId="4">
    <w:abstractNumId w:val="7"/>
  </w:num>
  <w:num w:numId="5">
    <w:abstractNumId w:val="11"/>
  </w:num>
  <w:num w:numId="6">
    <w:abstractNumId w:val="18"/>
  </w:num>
  <w:num w:numId="7">
    <w:abstractNumId w:val="21"/>
  </w:num>
  <w:num w:numId="8">
    <w:abstractNumId w:val="19"/>
  </w:num>
  <w:num w:numId="9">
    <w:abstractNumId w:val="8"/>
  </w:num>
  <w:num w:numId="10">
    <w:abstractNumId w:val="9"/>
  </w:num>
  <w:num w:numId="11">
    <w:abstractNumId w:val="22"/>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0"/>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8"/>
  </w:num>
  <w:num w:numId="17">
    <w:abstractNumId w:val="3"/>
  </w:num>
  <w:num w:numId="18">
    <w:abstractNumId w:val="17"/>
  </w:num>
  <w:num w:numId="19">
    <w:abstractNumId w:val="16"/>
  </w:num>
  <w:num w:numId="20">
    <w:abstractNumId w:val="12"/>
  </w:num>
  <w:num w:numId="21">
    <w:abstractNumId w:val="20"/>
  </w:num>
  <w:num w:numId="22">
    <w:abstractNumId w:val="25"/>
  </w:num>
  <w:num w:numId="23">
    <w:abstractNumId w:val="1"/>
  </w:num>
  <w:num w:numId="24">
    <w:abstractNumId w:val="26"/>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23"/>
  </w:num>
  <w:num w:numId="28">
    <w:abstractNumId w:val="13"/>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7"/>
  </w:num>
  <w:num w:numId="35">
    <w:abstractNumId w:val="6"/>
  </w:num>
  <w:num w:numId="36">
    <w:abstractNumId w:val="6"/>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G1543">
    <w15:presenceInfo w15:providerId="None" w15:userId="TG15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332"/>
    <w:rsid w:val="000022D9"/>
    <w:rsid w:val="00002CBC"/>
    <w:rsid w:val="000108FA"/>
    <w:rsid w:val="000137C7"/>
    <w:rsid w:val="00015D5A"/>
    <w:rsid w:val="00023B8D"/>
    <w:rsid w:val="000525E4"/>
    <w:rsid w:val="00054B6C"/>
    <w:rsid w:val="00055DC3"/>
    <w:rsid w:val="00057BA5"/>
    <w:rsid w:val="00061256"/>
    <w:rsid w:val="00076783"/>
    <w:rsid w:val="000875FA"/>
    <w:rsid w:val="00095D0D"/>
    <w:rsid w:val="00096848"/>
    <w:rsid w:val="000A21E3"/>
    <w:rsid w:val="000B01C6"/>
    <w:rsid w:val="000B4505"/>
    <w:rsid w:val="000C2E74"/>
    <w:rsid w:val="000C51F5"/>
    <w:rsid w:val="000C6BAD"/>
    <w:rsid w:val="000D0BB1"/>
    <w:rsid w:val="000D0FFD"/>
    <w:rsid w:val="000D43A1"/>
    <w:rsid w:val="000D7130"/>
    <w:rsid w:val="000D7CA1"/>
    <w:rsid w:val="000E0D6A"/>
    <w:rsid w:val="000E5CDF"/>
    <w:rsid w:val="000F7D37"/>
    <w:rsid w:val="00102759"/>
    <w:rsid w:val="00104486"/>
    <w:rsid w:val="00114D6B"/>
    <w:rsid w:val="00117F93"/>
    <w:rsid w:val="00130384"/>
    <w:rsid w:val="001323D4"/>
    <w:rsid w:val="00132A06"/>
    <w:rsid w:val="001413C7"/>
    <w:rsid w:val="001419A2"/>
    <w:rsid w:val="00144435"/>
    <w:rsid w:val="00147AE8"/>
    <w:rsid w:val="001502D2"/>
    <w:rsid w:val="0015753F"/>
    <w:rsid w:val="00160A22"/>
    <w:rsid w:val="00160C7A"/>
    <w:rsid w:val="001618B1"/>
    <w:rsid w:val="00162F24"/>
    <w:rsid w:val="001718EE"/>
    <w:rsid w:val="00172FA6"/>
    <w:rsid w:val="00173986"/>
    <w:rsid w:val="00185326"/>
    <w:rsid w:val="001857F9"/>
    <w:rsid w:val="001A4910"/>
    <w:rsid w:val="001A5502"/>
    <w:rsid w:val="001B0BA9"/>
    <w:rsid w:val="001C33EA"/>
    <w:rsid w:val="001D2BCC"/>
    <w:rsid w:val="001D3BC0"/>
    <w:rsid w:val="001F02BB"/>
    <w:rsid w:val="001F565A"/>
    <w:rsid w:val="001F7F30"/>
    <w:rsid w:val="00207782"/>
    <w:rsid w:val="00212994"/>
    <w:rsid w:val="00217EBA"/>
    <w:rsid w:val="00234338"/>
    <w:rsid w:val="002417E0"/>
    <w:rsid w:val="002458BA"/>
    <w:rsid w:val="002461FE"/>
    <w:rsid w:val="002462A5"/>
    <w:rsid w:val="00253A03"/>
    <w:rsid w:val="00253A79"/>
    <w:rsid w:val="00254A2D"/>
    <w:rsid w:val="00257424"/>
    <w:rsid w:val="00261CF4"/>
    <w:rsid w:val="002731D1"/>
    <w:rsid w:val="0027638C"/>
    <w:rsid w:val="00277A44"/>
    <w:rsid w:val="00282989"/>
    <w:rsid w:val="002934C1"/>
    <w:rsid w:val="002936F3"/>
    <w:rsid w:val="002C5BB4"/>
    <w:rsid w:val="002D6F36"/>
    <w:rsid w:val="002E1923"/>
    <w:rsid w:val="002F11C6"/>
    <w:rsid w:val="002F55A2"/>
    <w:rsid w:val="002F598E"/>
    <w:rsid w:val="002F59F5"/>
    <w:rsid w:val="003274EC"/>
    <w:rsid w:val="003331F5"/>
    <w:rsid w:val="00342D21"/>
    <w:rsid w:val="00350D72"/>
    <w:rsid w:val="0035109B"/>
    <w:rsid w:val="00354E6C"/>
    <w:rsid w:val="0036761A"/>
    <w:rsid w:val="0037203E"/>
    <w:rsid w:val="00373472"/>
    <w:rsid w:val="00375908"/>
    <w:rsid w:val="003809EA"/>
    <w:rsid w:val="00387EB3"/>
    <w:rsid w:val="003947AC"/>
    <w:rsid w:val="003B0379"/>
    <w:rsid w:val="003B5031"/>
    <w:rsid w:val="003C6EC2"/>
    <w:rsid w:val="003D45F1"/>
    <w:rsid w:val="003D4EE6"/>
    <w:rsid w:val="003E65D5"/>
    <w:rsid w:val="003E71F0"/>
    <w:rsid w:val="003F7815"/>
    <w:rsid w:val="00400593"/>
    <w:rsid w:val="00403151"/>
    <w:rsid w:val="00405332"/>
    <w:rsid w:val="00406937"/>
    <w:rsid w:val="0041435A"/>
    <w:rsid w:val="004224D5"/>
    <w:rsid w:val="00432FBE"/>
    <w:rsid w:val="00433836"/>
    <w:rsid w:val="00434BED"/>
    <w:rsid w:val="00435F03"/>
    <w:rsid w:val="00441314"/>
    <w:rsid w:val="004441EF"/>
    <w:rsid w:val="0044427F"/>
    <w:rsid w:val="00444AF0"/>
    <w:rsid w:val="00446715"/>
    <w:rsid w:val="004477CB"/>
    <w:rsid w:val="00447DA9"/>
    <w:rsid w:val="00454678"/>
    <w:rsid w:val="00461268"/>
    <w:rsid w:val="00467B2E"/>
    <w:rsid w:val="0047521D"/>
    <w:rsid w:val="00477C69"/>
    <w:rsid w:val="004827C4"/>
    <w:rsid w:val="004840A0"/>
    <w:rsid w:val="00491A9F"/>
    <w:rsid w:val="00496040"/>
    <w:rsid w:val="00496F55"/>
    <w:rsid w:val="004A0F52"/>
    <w:rsid w:val="004A556A"/>
    <w:rsid w:val="004C44DD"/>
    <w:rsid w:val="004E3949"/>
    <w:rsid w:val="004E72E4"/>
    <w:rsid w:val="004E745B"/>
    <w:rsid w:val="004F13DC"/>
    <w:rsid w:val="0051145A"/>
    <w:rsid w:val="0051462C"/>
    <w:rsid w:val="00527A8E"/>
    <w:rsid w:val="00536D15"/>
    <w:rsid w:val="005403FB"/>
    <w:rsid w:val="00550100"/>
    <w:rsid w:val="00554A75"/>
    <w:rsid w:val="0057129B"/>
    <w:rsid w:val="0058075A"/>
    <w:rsid w:val="00582CC5"/>
    <w:rsid w:val="005A1FDC"/>
    <w:rsid w:val="005A3792"/>
    <w:rsid w:val="005E0600"/>
    <w:rsid w:val="005E36CB"/>
    <w:rsid w:val="005E4177"/>
    <w:rsid w:val="006234D1"/>
    <w:rsid w:val="00627800"/>
    <w:rsid w:val="00640BE9"/>
    <w:rsid w:val="00641565"/>
    <w:rsid w:val="006535C8"/>
    <w:rsid w:val="0065707B"/>
    <w:rsid w:val="00662BFA"/>
    <w:rsid w:val="006713F3"/>
    <w:rsid w:val="00697A10"/>
    <w:rsid w:val="006B24A0"/>
    <w:rsid w:val="006D258F"/>
    <w:rsid w:val="006D4300"/>
    <w:rsid w:val="006D5ADF"/>
    <w:rsid w:val="006D5FCE"/>
    <w:rsid w:val="006E17A4"/>
    <w:rsid w:val="006E79DA"/>
    <w:rsid w:val="006F3531"/>
    <w:rsid w:val="00704878"/>
    <w:rsid w:val="00713FB2"/>
    <w:rsid w:val="00714752"/>
    <w:rsid w:val="00725BDD"/>
    <w:rsid w:val="00730495"/>
    <w:rsid w:val="0074330E"/>
    <w:rsid w:val="007523B4"/>
    <w:rsid w:val="007546CF"/>
    <w:rsid w:val="00766776"/>
    <w:rsid w:val="00767F05"/>
    <w:rsid w:val="0077599B"/>
    <w:rsid w:val="0079735E"/>
    <w:rsid w:val="007A0EB2"/>
    <w:rsid w:val="007B0174"/>
    <w:rsid w:val="007B0DA7"/>
    <w:rsid w:val="007B10F8"/>
    <w:rsid w:val="007B4149"/>
    <w:rsid w:val="007B780C"/>
    <w:rsid w:val="007C2E13"/>
    <w:rsid w:val="007C4569"/>
    <w:rsid w:val="007E538E"/>
    <w:rsid w:val="00800830"/>
    <w:rsid w:val="008109DE"/>
    <w:rsid w:val="0081531C"/>
    <w:rsid w:val="00815810"/>
    <w:rsid w:val="00823D9C"/>
    <w:rsid w:val="008476D8"/>
    <w:rsid w:val="00854C53"/>
    <w:rsid w:val="008559B3"/>
    <w:rsid w:val="00863823"/>
    <w:rsid w:val="008662DE"/>
    <w:rsid w:val="00866494"/>
    <w:rsid w:val="0087211A"/>
    <w:rsid w:val="00872624"/>
    <w:rsid w:val="008845A7"/>
    <w:rsid w:val="0089323A"/>
    <w:rsid w:val="00896132"/>
    <w:rsid w:val="008B2011"/>
    <w:rsid w:val="008B234C"/>
    <w:rsid w:val="008B2C1C"/>
    <w:rsid w:val="008B33FC"/>
    <w:rsid w:val="008B5C20"/>
    <w:rsid w:val="008C0DBD"/>
    <w:rsid w:val="008C5C95"/>
    <w:rsid w:val="008C6D06"/>
    <w:rsid w:val="008D3FE2"/>
    <w:rsid w:val="008D54C5"/>
    <w:rsid w:val="008D5F48"/>
    <w:rsid w:val="008E7378"/>
    <w:rsid w:val="008F78DB"/>
    <w:rsid w:val="00907F6B"/>
    <w:rsid w:val="0091292F"/>
    <w:rsid w:val="009218E9"/>
    <w:rsid w:val="00922D86"/>
    <w:rsid w:val="00930D7B"/>
    <w:rsid w:val="00942600"/>
    <w:rsid w:val="00943926"/>
    <w:rsid w:val="00944B7F"/>
    <w:rsid w:val="009474C8"/>
    <w:rsid w:val="00950528"/>
    <w:rsid w:val="00951133"/>
    <w:rsid w:val="00953202"/>
    <w:rsid w:val="00960D4F"/>
    <w:rsid w:val="0096125E"/>
    <w:rsid w:val="00965C9D"/>
    <w:rsid w:val="00976561"/>
    <w:rsid w:val="00980A2C"/>
    <w:rsid w:val="00984D8E"/>
    <w:rsid w:val="00986CFD"/>
    <w:rsid w:val="009A0114"/>
    <w:rsid w:val="009A25A7"/>
    <w:rsid w:val="009B0F25"/>
    <w:rsid w:val="009C5EBB"/>
    <w:rsid w:val="009C6F90"/>
    <w:rsid w:val="009D00A3"/>
    <w:rsid w:val="009D26B1"/>
    <w:rsid w:val="009D5172"/>
    <w:rsid w:val="009D6B04"/>
    <w:rsid w:val="009E5AE8"/>
    <w:rsid w:val="009E7E9C"/>
    <w:rsid w:val="009F13F7"/>
    <w:rsid w:val="009F1DF7"/>
    <w:rsid w:val="00A00015"/>
    <w:rsid w:val="00A00493"/>
    <w:rsid w:val="00A016BF"/>
    <w:rsid w:val="00A04FF2"/>
    <w:rsid w:val="00A14A13"/>
    <w:rsid w:val="00A27B51"/>
    <w:rsid w:val="00A40736"/>
    <w:rsid w:val="00A43CFC"/>
    <w:rsid w:val="00A47FB8"/>
    <w:rsid w:val="00A5229A"/>
    <w:rsid w:val="00A628B0"/>
    <w:rsid w:val="00A6672B"/>
    <w:rsid w:val="00A7288F"/>
    <w:rsid w:val="00A742F2"/>
    <w:rsid w:val="00A74A69"/>
    <w:rsid w:val="00A77848"/>
    <w:rsid w:val="00A90B59"/>
    <w:rsid w:val="00A95339"/>
    <w:rsid w:val="00A975D2"/>
    <w:rsid w:val="00AA2249"/>
    <w:rsid w:val="00AB4468"/>
    <w:rsid w:val="00AB766F"/>
    <w:rsid w:val="00AB77BF"/>
    <w:rsid w:val="00AC11C4"/>
    <w:rsid w:val="00AC4286"/>
    <w:rsid w:val="00AD4B9A"/>
    <w:rsid w:val="00AE0090"/>
    <w:rsid w:val="00AE01E1"/>
    <w:rsid w:val="00B13233"/>
    <w:rsid w:val="00B14FDB"/>
    <w:rsid w:val="00B26C12"/>
    <w:rsid w:val="00B26CC1"/>
    <w:rsid w:val="00B41788"/>
    <w:rsid w:val="00B43610"/>
    <w:rsid w:val="00B574E9"/>
    <w:rsid w:val="00B65461"/>
    <w:rsid w:val="00B91CFE"/>
    <w:rsid w:val="00B93095"/>
    <w:rsid w:val="00B96C1B"/>
    <w:rsid w:val="00BA412D"/>
    <w:rsid w:val="00BA576C"/>
    <w:rsid w:val="00BB3531"/>
    <w:rsid w:val="00BD0830"/>
    <w:rsid w:val="00BD2345"/>
    <w:rsid w:val="00BD26FD"/>
    <w:rsid w:val="00BD7893"/>
    <w:rsid w:val="00BE3D94"/>
    <w:rsid w:val="00C000B3"/>
    <w:rsid w:val="00C20E90"/>
    <w:rsid w:val="00C229EF"/>
    <w:rsid w:val="00C352E8"/>
    <w:rsid w:val="00C46C3D"/>
    <w:rsid w:val="00C470B4"/>
    <w:rsid w:val="00C64911"/>
    <w:rsid w:val="00C72B2A"/>
    <w:rsid w:val="00C73488"/>
    <w:rsid w:val="00C82D7C"/>
    <w:rsid w:val="00C97429"/>
    <w:rsid w:val="00CA1FC6"/>
    <w:rsid w:val="00CB290B"/>
    <w:rsid w:val="00CB40E9"/>
    <w:rsid w:val="00CB61B8"/>
    <w:rsid w:val="00CC1134"/>
    <w:rsid w:val="00CC1B23"/>
    <w:rsid w:val="00CD0796"/>
    <w:rsid w:val="00CD186A"/>
    <w:rsid w:val="00CD5BC1"/>
    <w:rsid w:val="00CE1BE4"/>
    <w:rsid w:val="00CF1309"/>
    <w:rsid w:val="00D00834"/>
    <w:rsid w:val="00D0164C"/>
    <w:rsid w:val="00D14113"/>
    <w:rsid w:val="00D143A4"/>
    <w:rsid w:val="00D23051"/>
    <w:rsid w:val="00D43AC2"/>
    <w:rsid w:val="00D51D4A"/>
    <w:rsid w:val="00D52CBF"/>
    <w:rsid w:val="00D5375D"/>
    <w:rsid w:val="00D55161"/>
    <w:rsid w:val="00D6065B"/>
    <w:rsid w:val="00D62CDC"/>
    <w:rsid w:val="00D646C6"/>
    <w:rsid w:val="00D6631F"/>
    <w:rsid w:val="00D7466B"/>
    <w:rsid w:val="00D76A1D"/>
    <w:rsid w:val="00D94CBA"/>
    <w:rsid w:val="00D9654B"/>
    <w:rsid w:val="00DA3CE7"/>
    <w:rsid w:val="00DA5A7D"/>
    <w:rsid w:val="00DA5C14"/>
    <w:rsid w:val="00DB1D88"/>
    <w:rsid w:val="00DB2ABC"/>
    <w:rsid w:val="00DC3EEB"/>
    <w:rsid w:val="00E057B5"/>
    <w:rsid w:val="00E133B0"/>
    <w:rsid w:val="00E1363F"/>
    <w:rsid w:val="00E17293"/>
    <w:rsid w:val="00E2148D"/>
    <w:rsid w:val="00E304B3"/>
    <w:rsid w:val="00E314F9"/>
    <w:rsid w:val="00E409E0"/>
    <w:rsid w:val="00E4176F"/>
    <w:rsid w:val="00E51661"/>
    <w:rsid w:val="00E5288D"/>
    <w:rsid w:val="00E541E8"/>
    <w:rsid w:val="00E567E5"/>
    <w:rsid w:val="00E610FD"/>
    <w:rsid w:val="00E61DE3"/>
    <w:rsid w:val="00E62304"/>
    <w:rsid w:val="00E6413C"/>
    <w:rsid w:val="00E65963"/>
    <w:rsid w:val="00E7259E"/>
    <w:rsid w:val="00E80F46"/>
    <w:rsid w:val="00E961F7"/>
    <w:rsid w:val="00E9653D"/>
    <w:rsid w:val="00EA2608"/>
    <w:rsid w:val="00EA2BA7"/>
    <w:rsid w:val="00EA468A"/>
    <w:rsid w:val="00EA4E26"/>
    <w:rsid w:val="00EB0058"/>
    <w:rsid w:val="00EB1849"/>
    <w:rsid w:val="00EC1EE8"/>
    <w:rsid w:val="00EC24C1"/>
    <w:rsid w:val="00EC5ADE"/>
    <w:rsid w:val="00ED1AE7"/>
    <w:rsid w:val="00ED2F29"/>
    <w:rsid w:val="00ED7AA3"/>
    <w:rsid w:val="00EE3211"/>
    <w:rsid w:val="00EE35C7"/>
    <w:rsid w:val="00EE4852"/>
    <w:rsid w:val="00EE4883"/>
    <w:rsid w:val="00EE58A2"/>
    <w:rsid w:val="00EF79F7"/>
    <w:rsid w:val="00F02982"/>
    <w:rsid w:val="00F20915"/>
    <w:rsid w:val="00F249A5"/>
    <w:rsid w:val="00F2596B"/>
    <w:rsid w:val="00F25E60"/>
    <w:rsid w:val="00F35E1E"/>
    <w:rsid w:val="00F371C0"/>
    <w:rsid w:val="00F476D5"/>
    <w:rsid w:val="00F47F27"/>
    <w:rsid w:val="00F551E5"/>
    <w:rsid w:val="00F56334"/>
    <w:rsid w:val="00F642C4"/>
    <w:rsid w:val="00F743F6"/>
    <w:rsid w:val="00F83B82"/>
    <w:rsid w:val="00F87EE4"/>
    <w:rsid w:val="00F97656"/>
    <w:rsid w:val="00FA0131"/>
    <w:rsid w:val="00FC1CA5"/>
    <w:rsid w:val="00FD4310"/>
    <w:rsid w:val="00FE02B8"/>
    <w:rsid w:val="00FE3508"/>
    <w:rsid w:val="00FE4803"/>
    <w:rsid w:val="00FE6F9C"/>
    <w:rsid w:val="00FF0699"/>
    <w:rsid w:val="00FF3F1A"/>
    <w:rsid w:val="00FF625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FCB71"/>
  <w15:docId w15:val="{81261314-2559-472B-BFB9-72D64F58A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593"/>
    <w:pPr>
      <w:overflowPunct w:val="0"/>
      <w:spacing w:before="240" w:after="120"/>
      <w:jc w:val="both"/>
    </w:pPr>
    <w:rPr>
      <w:color w:val="00000A"/>
      <w:sz w:val="22"/>
      <w:lang w:val="es-CO" w:eastAsia="en-US"/>
    </w:rPr>
  </w:style>
  <w:style w:type="paragraph" w:styleId="Ttulo1">
    <w:name w:val="heading 1"/>
    <w:basedOn w:val="Heading"/>
    <w:next w:val="Normal"/>
    <w:autoRedefine/>
    <w:qFormat/>
    <w:rsid w:val="00766776"/>
    <w:pPr>
      <w:widowControl w:val="0"/>
      <w:pBdr>
        <w:top w:val="single" w:sz="6" w:space="1" w:color="00000A"/>
        <w:left w:val="single" w:sz="6" w:space="1" w:color="00000A"/>
        <w:bottom w:val="single" w:sz="6" w:space="1" w:color="00000A"/>
        <w:right w:val="single" w:sz="6" w:space="1" w:color="00000A"/>
      </w:pBdr>
      <w:shd w:val="clear" w:color="auto" w:fill="0070C0"/>
      <w:spacing w:before="0" w:after="240"/>
      <w:jc w:val="center"/>
      <w:outlineLvl w:val="0"/>
    </w:pPr>
    <w:rPr>
      <w:rFonts w:ascii="Times New Roman" w:eastAsia="Times New Roman" w:hAnsi="Times New Roman" w:cs="Times New Roman"/>
      <w:b/>
      <w:color w:val="FFFFFF"/>
      <w:szCs w:val="20"/>
      <w:lang w:eastAsia="es-ES"/>
    </w:rPr>
  </w:style>
  <w:style w:type="paragraph" w:styleId="Ttulo2">
    <w:name w:val="heading 2"/>
    <w:basedOn w:val="Heading"/>
    <w:next w:val="Normal"/>
    <w:autoRedefine/>
    <w:qFormat/>
    <w:rsid w:val="00944B7F"/>
    <w:pPr>
      <w:widowControl w:val="0"/>
      <w:numPr>
        <w:numId w:val="8"/>
      </w:numPr>
      <w:jc w:val="left"/>
      <w:outlineLvl w:val="1"/>
    </w:pPr>
    <w:rPr>
      <w:rFonts w:ascii="Times New Roman" w:eastAsia="Times New Roman" w:hAnsi="Times New Roman" w:cs="Times New Roman"/>
      <w:b/>
      <w:szCs w:val="20"/>
      <w:lang w:val="es-ES" w:eastAsia="es-ES"/>
    </w:rPr>
  </w:style>
  <w:style w:type="paragraph" w:styleId="Ttulo3">
    <w:name w:val="heading 3"/>
    <w:basedOn w:val="Heading"/>
    <w:next w:val="Normal"/>
    <w:link w:val="Ttulo3Car"/>
    <w:autoRedefine/>
    <w:qFormat/>
    <w:rsid w:val="00EA2BA7"/>
    <w:pPr>
      <w:widowControl w:val="0"/>
      <w:numPr>
        <w:ilvl w:val="1"/>
        <w:numId w:val="35"/>
      </w:numPr>
      <w:spacing w:line="276" w:lineRule="auto"/>
      <w:jc w:val="left"/>
      <w:outlineLvl w:val="2"/>
    </w:pPr>
    <w:rPr>
      <w:rFonts w:ascii="Times New Roman" w:eastAsia="Times New Roman" w:hAnsi="Times New Roman" w:cs="Times New Roman"/>
      <w:b/>
      <w:bCs/>
      <w:sz w:val="22"/>
      <w:szCs w:val="20"/>
      <w:lang w:val="es-ES" w:eastAsia="es-ES"/>
    </w:rPr>
  </w:style>
  <w:style w:type="paragraph" w:styleId="Ttulo4">
    <w:name w:val="heading 4"/>
    <w:basedOn w:val="Heading"/>
    <w:next w:val="Normal"/>
    <w:qFormat/>
    <w:pPr>
      <w:widowControl w:val="0"/>
      <w:numPr>
        <w:ilvl w:val="3"/>
        <w:numId w:val="1"/>
      </w:numPr>
      <w:spacing w:before="120" w:after="0"/>
      <w:jc w:val="left"/>
      <w:outlineLvl w:val="3"/>
    </w:pPr>
    <w:rPr>
      <w:rFonts w:ascii="Times New Roman" w:eastAsia="Times New Roman" w:hAnsi="Times New Roman" w:cs="Times New Roman"/>
      <w:b/>
      <w:sz w:val="22"/>
      <w:szCs w:val="20"/>
      <w:lang w:val="es-ES" w:eastAsia="es-ES"/>
    </w:rPr>
  </w:style>
  <w:style w:type="paragraph" w:styleId="Ttulo5">
    <w:name w:val="heading 5"/>
    <w:basedOn w:val="Heading"/>
    <w:next w:val="Normal"/>
    <w:qFormat/>
    <w:pPr>
      <w:widowControl w:val="0"/>
      <w:numPr>
        <w:ilvl w:val="4"/>
        <w:numId w:val="1"/>
      </w:numPr>
      <w:spacing w:before="20" w:after="0"/>
      <w:jc w:val="left"/>
      <w:outlineLvl w:val="4"/>
    </w:pPr>
    <w:rPr>
      <w:rFonts w:ascii="Times New Roman" w:eastAsia="Times New Roman" w:hAnsi="Times New Roman" w:cs="Times New Roman"/>
      <w:i/>
      <w:sz w:val="22"/>
      <w:szCs w:val="20"/>
      <w:lang w:val="es-ES" w:eastAsia="es-ES"/>
    </w:rPr>
  </w:style>
  <w:style w:type="paragraph" w:styleId="Ttulo6">
    <w:name w:val="heading 6"/>
    <w:basedOn w:val="Normal"/>
    <w:next w:val="Normal"/>
    <w:qFormat/>
    <w:pPr>
      <w:numPr>
        <w:ilvl w:val="5"/>
        <w:numId w:val="1"/>
      </w:numPr>
      <w:spacing w:before="120" w:after="60"/>
      <w:outlineLvl w:val="5"/>
    </w:pPr>
    <w:rPr>
      <w:i/>
    </w:rPr>
  </w:style>
  <w:style w:type="paragraph" w:styleId="Ttulo7">
    <w:name w:val="heading 7"/>
    <w:basedOn w:val="Normal"/>
    <w:next w:val="Normal"/>
    <w:qFormat/>
    <w:pPr>
      <w:numPr>
        <w:ilvl w:val="6"/>
        <w:numId w:val="1"/>
      </w:numPr>
      <w:spacing w:after="60"/>
      <w:outlineLvl w:val="6"/>
    </w:pPr>
    <w:rPr>
      <w:rFonts w:ascii="Arial" w:hAnsi="Arial"/>
      <w:sz w:val="20"/>
    </w:rPr>
  </w:style>
  <w:style w:type="paragraph" w:styleId="Ttulo8">
    <w:name w:val="heading 8"/>
    <w:basedOn w:val="Normal"/>
    <w:next w:val="Normal"/>
    <w:qFormat/>
    <w:pPr>
      <w:numPr>
        <w:ilvl w:val="7"/>
        <w:numId w:val="1"/>
      </w:numPr>
      <w:spacing w:after="60"/>
      <w:outlineLvl w:val="7"/>
    </w:pPr>
    <w:rPr>
      <w:rFonts w:ascii="Arial" w:hAnsi="Arial"/>
      <w:i/>
      <w:sz w:val="20"/>
    </w:rPr>
  </w:style>
  <w:style w:type="paragraph" w:styleId="Ttulo9">
    <w:name w:val="heading 9"/>
    <w:basedOn w:val="Normal"/>
    <w:next w:val="Normal"/>
    <w:qFormat/>
    <w:pPr>
      <w:numPr>
        <w:ilvl w:val="8"/>
        <w:numId w:val="1"/>
      </w:numPr>
      <w:spacing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qFormat/>
  </w:style>
  <w:style w:type="character" w:styleId="Refdenotaalpie">
    <w:name w:val="footnote reference"/>
    <w:basedOn w:val="Fuentedeprrafopredeter"/>
    <w:qFormat/>
    <w:rPr>
      <w:sz w:val="14"/>
      <w:vertAlign w:val="superscript"/>
    </w:rPr>
  </w:style>
  <w:style w:type="character" w:customStyle="1" w:styleId="InternetLink">
    <w:name w:val="Internet Link"/>
    <w:basedOn w:val="Fuentedeprrafopredeter"/>
    <w:rPr>
      <w:color w:val="0000FF"/>
      <w:u w:val="single"/>
    </w:rPr>
  </w:style>
  <w:style w:type="character" w:styleId="Hipervnculovisitado">
    <w:name w:val="FollowedHyperlink"/>
    <w:basedOn w:val="Fuentedeprrafopredeter"/>
    <w:qFormat/>
    <w:rPr>
      <w:color w:val="800080"/>
      <w:u w:val="single"/>
    </w:rPr>
  </w:style>
  <w:style w:type="character" w:customStyle="1" w:styleId="CommentCar">
    <w:name w:val="Comment Car"/>
    <w:basedOn w:val="Fuentedeprrafopredeter"/>
    <w:qFormat/>
    <w:rPr>
      <w:i/>
      <w:color w:val="000080"/>
      <w:sz w:val="22"/>
      <w:lang w:val="en-US" w:eastAsia="en-US" w:bidi="ar-SA"/>
    </w:rPr>
  </w:style>
  <w:style w:type="character" w:styleId="Refdecomentario">
    <w:name w:val="annotation reference"/>
    <w:basedOn w:val="Fuentedeprrafopredeter"/>
    <w:qFormat/>
    <w:rPr>
      <w:sz w:val="16"/>
      <w:szCs w:val="16"/>
    </w:rPr>
  </w:style>
  <w:style w:type="character" w:customStyle="1" w:styleId="MapadeldocumentoCar">
    <w:name w:val="Mapa del documento Car"/>
    <w:basedOn w:val="Fuentedeprrafopredeter"/>
    <w:qFormat/>
    <w:rPr>
      <w:rFonts w:ascii="Tahoma" w:hAnsi="Tahoma" w:cs="Tahoma"/>
      <w:sz w:val="16"/>
      <w:szCs w:val="16"/>
      <w:lang w:val="en-US" w:eastAsia="en-US"/>
    </w:rPr>
  </w:style>
  <w:style w:type="character" w:styleId="Textoennegrita">
    <w:name w:val="Strong"/>
    <w:basedOn w:val="Fuentedeprrafopredeter"/>
    <w:qFormat/>
    <w:rPr>
      <w:b/>
      <w:bCs/>
    </w:rPr>
  </w:style>
  <w:style w:type="character" w:styleId="nfasis">
    <w:name w:val="Emphasis"/>
    <w:basedOn w:val="Fuentedeprrafopredeter"/>
    <w:qFormat/>
    <w:rPr>
      <w:i/>
      <w:iCs/>
    </w:rPr>
  </w:style>
  <w:style w:type="character" w:customStyle="1" w:styleId="TextosinformatoCar">
    <w:name w:val="Texto sin formato Car"/>
    <w:basedOn w:val="Fuentedeprrafopredeter"/>
    <w:qFormat/>
    <w:rPr>
      <w:rFonts w:ascii="Consolas" w:eastAsia="Calibri" w:hAnsi="Consolas" w:cs="Times New Roman"/>
      <w:sz w:val="21"/>
      <w:szCs w:val="21"/>
      <w:lang w:eastAsia="en-US"/>
    </w:rPr>
  </w:style>
  <w:style w:type="character" w:customStyle="1" w:styleId="PiedepginaCar">
    <w:name w:val="Pie de página Car"/>
    <w:basedOn w:val="Fuentedeprrafopredeter"/>
    <w:qFormat/>
    <w:rPr>
      <w:sz w:val="18"/>
      <w:lang w:val="en-US" w:eastAsia="en-US"/>
    </w:rPr>
  </w:style>
  <w:style w:type="character" w:styleId="CitaHTML">
    <w:name w:val="HTML Cite"/>
    <w:basedOn w:val="Fuentedeprrafopredeter"/>
    <w:qFormat/>
    <w:rPr>
      <w:i/>
      <w:iCs/>
    </w:rPr>
  </w:style>
  <w:style w:type="character" w:customStyle="1" w:styleId="apple-style-span">
    <w:name w:val="apple-style-span"/>
    <w:basedOn w:val="Fuentedeprrafopredeter"/>
    <w:qFormat/>
  </w:style>
  <w:style w:type="character" w:customStyle="1" w:styleId="Ttulo2Car">
    <w:name w:val="Título 2 Car"/>
    <w:basedOn w:val="Fuentedeprrafopredeter"/>
    <w:qFormat/>
    <w:rPr>
      <w:rFonts w:ascii="Arial" w:hAnsi="Arial"/>
      <w:b/>
      <w:sz w:val="28"/>
      <w:lang w:val="en-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dexLink">
    <w:name w:val="Index Link"/>
    <w:qFormat/>
  </w:style>
  <w:style w:type="character" w:customStyle="1" w:styleId="FootnoteAnchor">
    <w:name w:val="Footnote Anchor"/>
    <w:rPr>
      <w:vertAlign w:val="superscript"/>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Bullets">
    <w:name w:val="Bullets"/>
    <w:qFormat/>
    <w:rPr>
      <w:rFonts w:ascii="OpenSymbol" w:eastAsia="OpenSymbol" w:hAnsi="OpenSymbol" w:cs="OpenSymbol"/>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paragraph" w:customStyle="1" w:styleId="Heading">
    <w:name w:val="Heading"/>
    <w:basedOn w:val="Normal"/>
    <w:next w:val="Textoindependiente"/>
    <w:qFormat/>
    <w:pPr>
      <w:keepNext/>
    </w:pPr>
    <w:rPr>
      <w:rFonts w:ascii="Liberation Sans" w:eastAsia="Noto Sans CJK SC Regular" w:hAnsi="Liberation Sans" w:cs="FreeSans"/>
      <w:sz w:val="28"/>
      <w:szCs w:val="28"/>
    </w:rPr>
  </w:style>
  <w:style w:type="paragraph" w:styleId="Textoindependiente">
    <w:name w:val="Body Text"/>
    <w:basedOn w:val="Normal"/>
    <w:pPr>
      <w:spacing w:before="0" w:after="140" w:line="288" w:lineRule="auto"/>
    </w:pPr>
  </w:style>
  <w:style w:type="paragraph" w:styleId="Lista">
    <w:name w:val="List"/>
    <w:basedOn w:val="Textoindependiente"/>
    <w:rPr>
      <w:rFonts w:cs="FreeSans"/>
    </w:rPr>
  </w:style>
  <w:style w:type="paragraph" w:styleId="Descripcin">
    <w:name w:val="caption"/>
    <w:basedOn w:val="Normal"/>
    <w:next w:val="Normal"/>
    <w:qFormat/>
    <w:pPr>
      <w:spacing w:before="120"/>
    </w:pPr>
    <w:rPr>
      <w:b/>
    </w:rPr>
  </w:style>
  <w:style w:type="paragraph" w:customStyle="1" w:styleId="Index">
    <w:name w:val="Index"/>
    <w:basedOn w:val="Normal"/>
    <w:qFormat/>
    <w:pPr>
      <w:suppressLineNumbers/>
    </w:pPr>
    <w:rPr>
      <w:rFonts w:cs="FreeSans"/>
    </w:rPr>
  </w:style>
  <w:style w:type="paragraph" w:customStyle="1" w:styleId="DisplayText">
    <w:name w:val="_Display Text"/>
    <w:qFormat/>
    <w:pPr>
      <w:overflowPunct w:val="0"/>
      <w:spacing w:before="240" w:after="120"/>
    </w:pPr>
    <w:rPr>
      <w:rFonts w:ascii="Arial" w:hAnsi="Arial"/>
      <w:color w:val="00000A"/>
      <w:sz w:val="24"/>
      <w:lang w:val="en-US" w:eastAsia="en-US"/>
    </w:rPr>
  </w:style>
  <w:style w:type="paragraph" w:customStyle="1" w:styleId="Bibliografa1">
    <w:name w:val="Bibliografía1"/>
    <w:qFormat/>
    <w:pPr>
      <w:overflowPunct w:val="0"/>
      <w:spacing w:before="240" w:after="120" w:line="240" w:lineRule="exact"/>
      <w:ind w:left="360" w:hanging="360"/>
    </w:pPr>
    <w:rPr>
      <w:color w:val="00000A"/>
      <w:sz w:val="22"/>
      <w:lang w:val="en-US" w:eastAsia="en-US"/>
    </w:rPr>
  </w:style>
  <w:style w:type="paragraph" w:styleId="Encabezado">
    <w:name w:val="header"/>
    <w:basedOn w:val="Normal"/>
    <w:pPr>
      <w:pBdr>
        <w:bottom w:val="single" w:sz="6" w:space="1" w:color="00000A"/>
      </w:pBdr>
      <w:tabs>
        <w:tab w:val="center" w:pos="3960"/>
        <w:tab w:val="right" w:pos="8280"/>
      </w:tabs>
      <w:spacing w:after="0"/>
    </w:pPr>
    <w:rPr>
      <w:sz w:val="18"/>
    </w:rPr>
  </w:style>
  <w:style w:type="paragraph" w:styleId="Piedepgina">
    <w:name w:val="footer"/>
    <w:basedOn w:val="Normal"/>
    <w:pPr>
      <w:pBdr>
        <w:top w:val="single" w:sz="6" w:space="1" w:color="00000A"/>
      </w:pBdr>
      <w:tabs>
        <w:tab w:val="center" w:pos="4320"/>
        <w:tab w:val="right" w:pos="8280"/>
      </w:tabs>
      <w:spacing w:after="0"/>
    </w:pPr>
    <w:rPr>
      <w:sz w:val="18"/>
    </w:rPr>
  </w:style>
  <w:style w:type="paragraph" w:customStyle="1" w:styleId="Comment">
    <w:name w:val="_Comment"/>
    <w:basedOn w:val="Normal"/>
    <w:next w:val="Normal"/>
    <w:qFormat/>
    <w:pPr>
      <w:spacing w:after="240"/>
    </w:pPr>
    <w:rPr>
      <w:i/>
      <w:vanish/>
      <w:color w:val="808080"/>
      <w:sz w:val="24"/>
    </w:rPr>
  </w:style>
  <w:style w:type="paragraph" w:customStyle="1" w:styleId="Code">
    <w:name w:val="Code"/>
    <w:basedOn w:val="Normal"/>
    <w:qFormat/>
    <w:pPr>
      <w:keepNext/>
      <w:shd w:val="clear" w:color="auto" w:fill="D8D8D8"/>
      <w:tabs>
        <w:tab w:val="left" w:pos="360"/>
        <w:tab w:val="left" w:pos="720"/>
        <w:tab w:val="left" w:pos="1080"/>
        <w:tab w:val="left" w:pos="1440"/>
        <w:tab w:val="left" w:pos="1800"/>
        <w:tab w:val="left" w:pos="2160"/>
      </w:tabs>
      <w:suppressAutoHyphens/>
      <w:spacing w:after="0" w:line="288" w:lineRule="auto"/>
    </w:pPr>
    <w:rPr>
      <w:rFonts w:ascii="Courier New" w:hAnsi="Courier New"/>
      <w:spacing w:val="-5"/>
      <w:sz w:val="18"/>
    </w:rPr>
  </w:style>
  <w:style w:type="paragraph" w:customStyle="1" w:styleId="CodeTitle">
    <w:name w:val="Code Title"/>
    <w:basedOn w:val="Code"/>
    <w:next w:val="Code"/>
    <w:qFormat/>
    <w:pPr>
      <w:pBdr>
        <w:bottom w:val="single" w:sz="36" w:space="1" w:color="808080"/>
      </w:pBdr>
      <w:shd w:val="clear" w:color="auto" w:fill="FFFFFF"/>
      <w:spacing w:after="60"/>
    </w:pPr>
    <w:rPr>
      <w:rFonts w:ascii="Arial" w:hAnsi="Arial"/>
      <w:b/>
      <w:sz w:val="20"/>
    </w:rPr>
  </w:style>
  <w:style w:type="paragraph" w:customStyle="1" w:styleId="OpenIssue">
    <w:name w:val="Open Issue"/>
    <w:basedOn w:val="Normal"/>
    <w:qFormat/>
    <w:pPr>
      <w:pBdr>
        <w:top w:val="single" w:sz="12" w:space="3" w:color="00000A" w:shadow="1"/>
        <w:left w:val="single" w:sz="12" w:space="3" w:color="00000A" w:shadow="1"/>
        <w:bottom w:val="single" w:sz="12" w:space="3" w:color="00000A" w:shadow="1"/>
        <w:right w:val="single" w:sz="12" w:space="3" w:color="00000A" w:shadow="1"/>
      </w:pBdr>
      <w:shd w:val="clear" w:color="auto" w:fill="E5E5E5"/>
      <w:spacing w:after="240"/>
    </w:pPr>
    <w:rPr>
      <w:sz w:val="24"/>
    </w:rPr>
  </w:style>
  <w:style w:type="paragraph" w:customStyle="1" w:styleId="Table-Heading">
    <w:name w:val="Table - Heading"/>
    <w:basedOn w:val="DisplayText"/>
    <w:next w:val="Normal"/>
    <w:qFormat/>
    <w:pPr>
      <w:keepNext/>
      <w:pBdr>
        <w:bottom w:val="single" w:sz="36" w:space="3" w:color="C0C0C0"/>
      </w:pBdr>
      <w:spacing w:before="120"/>
    </w:pPr>
    <w:rPr>
      <w:b/>
      <w:sz w:val="20"/>
    </w:rPr>
  </w:style>
  <w:style w:type="paragraph" w:customStyle="1" w:styleId="Table-Source">
    <w:name w:val="Table - Source"/>
    <w:basedOn w:val="Normal"/>
    <w:next w:val="Normal"/>
    <w:qFormat/>
    <w:pPr>
      <w:pBdr>
        <w:top w:val="single" w:sz="12" w:space="1" w:color="00000A"/>
      </w:pBdr>
    </w:pPr>
    <w:rPr>
      <w:i/>
      <w:sz w:val="18"/>
    </w:rPr>
  </w:style>
  <w:style w:type="paragraph" w:customStyle="1" w:styleId="Table-Text">
    <w:name w:val="Table - Text"/>
    <w:basedOn w:val="Normal"/>
    <w:qFormat/>
    <w:pPr>
      <w:spacing w:before="60" w:after="60"/>
      <w:jc w:val="left"/>
    </w:pPr>
    <w:rPr>
      <w:sz w:val="20"/>
    </w:rPr>
  </w:style>
  <w:style w:type="paragraph" w:customStyle="1" w:styleId="Table-ColHead">
    <w:name w:val="Table - Col. Head"/>
    <w:basedOn w:val="DisplayText"/>
    <w:qFormat/>
    <w:pPr>
      <w:keepNext/>
      <w:suppressAutoHyphens/>
      <w:spacing w:before="60" w:after="60"/>
    </w:pPr>
    <w:rPr>
      <w:b/>
      <w:sz w:val="20"/>
    </w:rPr>
  </w:style>
  <w:style w:type="paragraph" w:styleId="Textonotapie">
    <w:name w:val="footnote text"/>
    <w:basedOn w:val="Normal"/>
    <w:link w:val="TextonotapieCar"/>
  </w:style>
  <w:style w:type="paragraph" w:customStyle="1" w:styleId="FigNum">
    <w:name w:val="Fig Num"/>
    <w:basedOn w:val="Table-ColHead"/>
    <w:qFormat/>
    <w:pPr>
      <w:spacing w:before="0" w:after="240"/>
    </w:pPr>
  </w:style>
  <w:style w:type="paragraph" w:customStyle="1" w:styleId="Confidential-Top">
    <w:name w:val="Confidential - Top"/>
    <w:basedOn w:val="Normal"/>
    <w:qFormat/>
    <w:pPr>
      <w:pBdr>
        <w:top w:val="single" w:sz="6" w:space="1" w:color="FF0000"/>
        <w:left w:val="single" w:sz="6" w:space="1" w:color="FF0000"/>
        <w:bottom w:val="single" w:sz="6" w:space="1" w:color="FF0000"/>
        <w:right w:val="single" w:sz="6" w:space="1" w:color="FF0000"/>
      </w:pBdr>
      <w:shd w:val="clear" w:color="auto" w:fill="FF0000"/>
      <w:spacing w:after="0"/>
    </w:pPr>
    <w:rPr>
      <w:rFonts w:ascii="Arial Black" w:hAnsi="Arial Black"/>
      <w:color w:val="FFFFFF"/>
      <w:sz w:val="14"/>
    </w:rPr>
  </w:style>
  <w:style w:type="paragraph" w:styleId="TDC1">
    <w:name w:val="toc 1"/>
    <w:basedOn w:val="Normal"/>
    <w:next w:val="Normal"/>
    <w:autoRedefine/>
    <w:uiPriority w:val="39"/>
    <w:rsid w:val="00EE4852"/>
    <w:pPr>
      <w:tabs>
        <w:tab w:val="right" w:leader="dot" w:pos="8280"/>
      </w:tabs>
      <w:spacing w:after="0"/>
      <w:jc w:val="left"/>
    </w:pPr>
    <w:rPr>
      <w:b/>
      <w:smallCaps/>
      <w:sz w:val="24"/>
    </w:rPr>
  </w:style>
  <w:style w:type="paragraph" w:styleId="TDC2">
    <w:name w:val="toc 2"/>
    <w:basedOn w:val="Normal"/>
    <w:next w:val="Normal"/>
    <w:autoRedefine/>
    <w:uiPriority w:val="39"/>
    <w:pPr>
      <w:tabs>
        <w:tab w:val="right" w:leader="dot" w:pos="8280"/>
      </w:tabs>
      <w:spacing w:before="120" w:after="0"/>
      <w:jc w:val="left"/>
    </w:pPr>
    <w:rPr>
      <w:smallCaps/>
      <w:sz w:val="24"/>
    </w:rPr>
  </w:style>
  <w:style w:type="paragraph" w:styleId="TDC3">
    <w:name w:val="toc 3"/>
    <w:basedOn w:val="Normal"/>
    <w:next w:val="Normal"/>
    <w:autoRedefine/>
    <w:uiPriority w:val="39"/>
    <w:pPr>
      <w:tabs>
        <w:tab w:val="right" w:leader="dot" w:pos="8280"/>
      </w:tabs>
      <w:spacing w:before="0" w:after="0"/>
      <w:ind w:left="357"/>
      <w:jc w:val="left"/>
    </w:pPr>
    <w:rPr>
      <w:i/>
    </w:rPr>
  </w:style>
  <w:style w:type="paragraph" w:styleId="TDC4">
    <w:name w:val="toc 4"/>
    <w:basedOn w:val="Normal"/>
    <w:next w:val="Normal"/>
    <w:autoRedefine/>
    <w:pPr>
      <w:tabs>
        <w:tab w:val="right" w:leader="dot" w:pos="8280"/>
      </w:tabs>
      <w:spacing w:after="0"/>
      <w:ind w:left="720"/>
      <w:jc w:val="left"/>
    </w:pPr>
    <w:rPr>
      <w:sz w:val="20"/>
    </w:rPr>
  </w:style>
  <w:style w:type="paragraph" w:styleId="TDC5">
    <w:name w:val="toc 5"/>
    <w:basedOn w:val="Normal"/>
    <w:next w:val="Normal"/>
    <w:autoRedefine/>
    <w:pPr>
      <w:tabs>
        <w:tab w:val="right" w:leader="dot" w:pos="8280"/>
      </w:tabs>
      <w:spacing w:after="0"/>
      <w:ind w:left="960"/>
    </w:pPr>
    <w:rPr>
      <w:sz w:val="18"/>
    </w:rPr>
  </w:style>
  <w:style w:type="paragraph" w:customStyle="1" w:styleId="Contents">
    <w:name w:val="Contents"/>
    <w:basedOn w:val="Ttulo1"/>
    <w:qFormat/>
    <w:pPr>
      <w:pBdr>
        <w:top w:val="single" w:sz="4" w:space="1" w:color="00000A"/>
        <w:bottom w:val="single" w:sz="4" w:space="1" w:color="00000A"/>
      </w:pBdr>
      <w:shd w:val="clear" w:color="auto" w:fill="4C4C4C"/>
    </w:pPr>
  </w:style>
  <w:style w:type="paragraph" w:customStyle="1" w:styleId="Confidential-Bottom">
    <w:name w:val="Confidential - Bottom"/>
    <w:basedOn w:val="Piedepgina"/>
    <w:qFormat/>
    <w:pPr>
      <w:pBdr>
        <w:top w:val="single" w:sz="6" w:space="1" w:color="FF0000"/>
        <w:left w:val="single" w:sz="6" w:space="1" w:color="FF0000"/>
        <w:bottom w:val="single" w:sz="6" w:space="1" w:color="FF0000"/>
        <w:right w:val="single" w:sz="6" w:space="1" w:color="FF0000"/>
      </w:pBdr>
      <w:shd w:val="clear" w:color="auto" w:fill="FF0000"/>
    </w:pPr>
    <w:rPr>
      <w:rFonts w:ascii="Arial Black" w:hAnsi="Arial Black"/>
      <w:color w:val="FFFFFF"/>
      <w:sz w:val="14"/>
    </w:rPr>
  </w:style>
  <w:style w:type="paragraph" w:customStyle="1" w:styleId="Title-Subject">
    <w:name w:val="Title - Subject"/>
    <w:basedOn w:val="Ttulo"/>
    <w:qFormat/>
    <w:pPr>
      <w:suppressAutoHyphens/>
      <w:spacing w:before="720" w:after="1360"/>
      <w:ind w:left="1080" w:right="1080"/>
    </w:pPr>
    <w:rPr>
      <w:rFonts w:cs="Arial"/>
      <w:b w:val="0"/>
      <w:iCs/>
      <w:sz w:val="40"/>
    </w:rPr>
  </w:style>
  <w:style w:type="paragraph" w:styleId="Ttulo">
    <w:name w:val="Title"/>
    <w:basedOn w:val="Normal"/>
    <w:qFormat/>
    <w:pPr>
      <w:spacing w:before="1920" w:after="60"/>
      <w:jc w:val="center"/>
    </w:pPr>
    <w:rPr>
      <w:rFonts w:ascii="Arial" w:hAnsi="Arial"/>
      <w:b/>
      <w:sz w:val="44"/>
    </w:rPr>
  </w:style>
  <w:style w:type="paragraph" w:customStyle="1" w:styleId="Title-Filename">
    <w:name w:val="Title - Filename"/>
    <w:basedOn w:val="Ttulo"/>
    <w:qFormat/>
    <w:pPr>
      <w:spacing w:before="480" w:after="480"/>
    </w:pPr>
    <w:rPr>
      <w:b w:val="0"/>
      <w:i/>
      <w:iCs/>
      <w:sz w:val="24"/>
    </w:rPr>
  </w:style>
  <w:style w:type="paragraph" w:customStyle="1" w:styleId="Title-Date">
    <w:name w:val="Title - Date"/>
    <w:basedOn w:val="Ttulo"/>
    <w:qFormat/>
    <w:pPr>
      <w:spacing w:before="480" w:after="960"/>
    </w:pPr>
    <w:rPr>
      <w:b w:val="0"/>
      <w:i/>
      <w:iCs/>
      <w:sz w:val="28"/>
    </w:rPr>
  </w:style>
  <w:style w:type="paragraph" w:customStyle="1" w:styleId="Title-Revision">
    <w:name w:val="Title - Revision"/>
    <w:basedOn w:val="Ttulo"/>
    <w:qFormat/>
    <w:pPr>
      <w:spacing w:before="0" w:after="0"/>
    </w:pPr>
    <w:rPr>
      <w:bCs/>
      <w:sz w:val="28"/>
    </w:rPr>
  </w:style>
  <w:style w:type="paragraph" w:customStyle="1" w:styleId="TableText">
    <w:name w:val="Table Text"/>
    <w:basedOn w:val="Normal"/>
    <w:qFormat/>
    <w:pPr>
      <w:spacing w:before="60" w:after="60" w:line="480" w:lineRule="auto"/>
      <w:jc w:val="left"/>
    </w:pPr>
    <w:rPr>
      <w:sz w:val="24"/>
    </w:rPr>
  </w:style>
  <w:style w:type="paragraph" w:customStyle="1" w:styleId="Comment0">
    <w:name w:val="Comment"/>
    <w:basedOn w:val="Normal"/>
    <w:qFormat/>
    <w:pPr>
      <w:textAlignment w:val="baseline"/>
    </w:pPr>
    <w:rPr>
      <w:i/>
      <w:color w:val="000080"/>
    </w:rPr>
  </w:style>
  <w:style w:type="paragraph" w:customStyle="1" w:styleId="Title-OrganizationName">
    <w:name w:val="Title - Organization Name"/>
    <w:basedOn w:val="Ttulo"/>
    <w:qFormat/>
    <w:pPr>
      <w:spacing w:before="360" w:after="180"/>
    </w:pPr>
    <w:rPr>
      <w:rFonts w:ascii="Times New Roman" w:hAnsi="Times New Roman"/>
      <w:sz w:val="32"/>
    </w:rPr>
  </w:style>
  <w:style w:type="paragraph" w:styleId="Textocomentario">
    <w:name w:val="annotation text"/>
    <w:basedOn w:val="Normal"/>
    <w:qFormat/>
    <w:rPr>
      <w:sz w:val="20"/>
    </w:rPr>
  </w:style>
  <w:style w:type="paragraph" w:styleId="Asuntodelcomentario">
    <w:name w:val="annotation subject"/>
    <w:basedOn w:val="Textocomentario"/>
    <w:qFormat/>
    <w:rPr>
      <w:b/>
      <w:bCs/>
    </w:rPr>
  </w:style>
  <w:style w:type="paragraph" w:styleId="Textodeglobo">
    <w:name w:val="Balloon Text"/>
    <w:basedOn w:val="Normal"/>
    <w:qFormat/>
    <w:rPr>
      <w:rFonts w:ascii="Tahoma" w:hAnsi="Tahoma" w:cs="Tahoma"/>
      <w:sz w:val="16"/>
      <w:szCs w:val="16"/>
    </w:rPr>
  </w:style>
  <w:style w:type="paragraph" w:styleId="Mapadeldocumento">
    <w:name w:val="Document Map"/>
    <w:basedOn w:val="Normal"/>
    <w:qFormat/>
    <w:rPr>
      <w:rFonts w:ascii="Tahoma" w:hAnsi="Tahoma" w:cs="Tahoma"/>
      <w:sz w:val="16"/>
      <w:szCs w:val="16"/>
    </w:rPr>
  </w:style>
  <w:style w:type="paragraph" w:styleId="Textosinformato">
    <w:name w:val="Plain Text"/>
    <w:basedOn w:val="Normal"/>
    <w:qFormat/>
    <w:pPr>
      <w:spacing w:before="0" w:after="0"/>
      <w:jc w:val="left"/>
    </w:pPr>
    <w:rPr>
      <w:rFonts w:ascii="Consolas" w:eastAsia="Calibri" w:hAnsi="Consolas"/>
      <w:sz w:val="21"/>
      <w:szCs w:val="21"/>
      <w:lang w:val="es-ES"/>
    </w:rPr>
  </w:style>
  <w:style w:type="paragraph" w:styleId="Prrafodelista">
    <w:name w:val="List Paragraph"/>
    <w:basedOn w:val="Normal"/>
    <w:uiPriority w:val="34"/>
    <w:qFormat/>
    <w:pPr>
      <w:ind w:left="720"/>
      <w:contextualSpacing/>
    </w:pPr>
  </w:style>
  <w:style w:type="paragraph" w:styleId="Listaconnmeros">
    <w:name w:val="List Number"/>
    <w:basedOn w:val="Normal"/>
    <w:qFormat/>
    <w:pPr>
      <w:spacing w:line="276" w:lineRule="auto"/>
      <w:contextualSpacing/>
    </w:pPr>
  </w:style>
  <w:style w:type="paragraph" w:customStyle="1" w:styleId="FrameContents">
    <w:name w:val="Frame Contents"/>
    <w:basedOn w:val="Normal"/>
    <w:qFormat/>
  </w:style>
  <w:style w:type="character" w:styleId="Hipervnculo">
    <w:name w:val="Hyperlink"/>
    <w:basedOn w:val="Fuentedeprrafopredeter"/>
    <w:uiPriority w:val="99"/>
    <w:unhideWhenUsed/>
    <w:rsid w:val="00D00834"/>
    <w:rPr>
      <w:color w:val="0563C1" w:themeColor="hyperlink"/>
      <w:u w:val="single"/>
    </w:rPr>
  </w:style>
  <w:style w:type="table" w:styleId="Tablanormal1">
    <w:name w:val="Plain Table 1"/>
    <w:basedOn w:val="Tablanormal"/>
    <w:uiPriority w:val="41"/>
    <w:rsid w:val="00D6631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A43C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nfasis5">
    <w:name w:val="Grid Table 3 Accent 5"/>
    <w:basedOn w:val="Tablanormal"/>
    <w:uiPriority w:val="48"/>
    <w:rsid w:val="00F02982"/>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character" w:styleId="Textodelmarcadordeposicin">
    <w:name w:val="Placeholder Text"/>
    <w:basedOn w:val="Fuentedeprrafopredeter"/>
    <w:uiPriority w:val="99"/>
    <w:semiHidden/>
    <w:rsid w:val="002462A5"/>
    <w:rPr>
      <w:color w:val="808080"/>
    </w:rPr>
  </w:style>
  <w:style w:type="character" w:customStyle="1" w:styleId="TextonotapieCar">
    <w:name w:val="Texto nota pie Car"/>
    <w:basedOn w:val="Fuentedeprrafopredeter"/>
    <w:link w:val="Textonotapie"/>
    <w:rsid w:val="007B0DA7"/>
    <w:rPr>
      <w:color w:val="00000A"/>
      <w:sz w:val="22"/>
      <w:lang w:val="es-CO" w:eastAsia="en-US"/>
    </w:rPr>
  </w:style>
  <w:style w:type="paragraph" w:styleId="Bibliografa">
    <w:name w:val="Bibliography"/>
    <w:basedOn w:val="Normal"/>
    <w:next w:val="Normal"/>
    <w:uiPriority w:val="37"/>
    <w:unhideWhenUsed/>
    <w:rsid w:val="00725BDD"/>
  </w:style>
  <w:style w:type="paragraph" w:styleId="TtuloTDC">
    <w:name w:val="TOC Heading"/>
    <w:basedOn w:val="Ttulo1"/>
    <w:next w:val="Normal"/>
    <w:uiPriority w:val="39"/>
    <w:unhideWhenUsed/>
    <w:qFormat/>
    <w:rsid w:val="00766776"/>
    <w:pPr>
      <w:keepLines/>
      <w:widowControl/>
      <w:pBdr>
        <w:top w:val="none" w:sz="0" w:space="0" w:color="auto"/>
        <w:left w:val="none" w:sz="0" w:space="0" w:color="auto"/>
        <w:bottom w:val="none" w:sz="0" w:space="0" w:color="auto"/>
        <w:right w:val="none" w:sz="0" w:space="0" w:color="auto"/>
      </w:pBdr>
      <w:shd w:val="clear" w:color="auto" w:fill="auto"/>
      <w:overflowPunct/>
      <w:spacing w:before="240" w:after="0" w:line="259" w:lineRule="auto"/>
      <w:jc w:val="left"/>
      <w:outlineLvl w:val="9"/>
    </w:pPr>
    <w:rPr>
      <w:rFonts w:asciiTheme="majorHAnsi" w:eastAsiaTheme="majorEastAsia" w:hAnsiTheme="majorHAnsi" w:cstheme="majorBidi"/>
      <w:b w:val="0"/>
      <w:color w:val="2E74B5" w:themeColor="accent1" w:themeShade="BF"/>
      <w:sz w:val="32"/>
      <w:szCs w:val="32"/>
      <w:lang w:eastAsia="es-CO"/>
    </w:rPr>
  </w:style>
  <w:style w:type="character" w:customStyle="1" w:styleId="Ttulo3Car">
    <w:name w:val="Título 3 Car"/>
    <w:basedOn w:val="Fuentedeprrafopredeter"/>
    <w:link w:val="Ttulo3"/>
    <w:rsid w:val="00EA2BA7"/>
    <w:rPr>
      <w:b/>
      <w:bCs/>
      <w:color w:val="00000A"/>
      <w:sz w:val="22"/>
    </w:rPr>
  </w:style>
  <w:style w:type="paragraph" w:styleId="Revisin">
    <w:name w:val="Revision"/>
    <w:hidden/>
    <w:uiPriority w:val="99"/>
    <w:semiHidden/>
    <w:rsid w:val="001D2BCC"/>
    <w:rPr>
      <w:color w:val="00000A"/>
      <w:sz w:val="22"/>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080212">
      <w:bodyDiv w:val="1"/>
      <w:marLeft w:val="0"/>
      <w:marRight w:val="0"/>
      <w:marTop w:val="0"/>
      <w:marBottom w:val="0"/>
      <w:divBdr>
        <w:top w:val="none" w:sz="0" w:space="0" w:color="auto"/>
        <w:left w:val="none" w:sz="0" w:space="0" w:color="auto"/>
        <w:bottom w:val="none" w:sz="0" w:space="0" w:color="auto"/>
        <w:right w:val="none" w:sz="0" w:space="0" w:color="auto"/>
      </w:divBdr>
    </w:div>
    <w:div w:id="672031647">
      <w:bodyDiv w:val="1"/>
      <w:marLeft w:val="0"/>
      <w:marRight w:val="0"/>
      <w:marTop w:val="0"/>
      <w:marBottom w:val="0"/>
      <w:divBdr>
        <w:top w:val="none" w:sz="0" w:space="0" w:color="auto"/>
        <w:left w:val="none" w:sz="0" w:space="0" w:color="auto"/>
        <w:bottom w:val="none" w:sz="0" w:space="0" w:color="auto"/>
        <w:right w:val="none" w:sz="0" w:space="0" w:color="auto"/>
      </w:divBdr>
    </w:div>
    <w:div w:id="1009797040">
      <w:bodyDiv w:val="1"/>
      <w:marLeft w:val="0"/>
      <w:marRight w:val="0"/>
      <w:marTop w:val="0"/>
      <w:marBottom w:val="0"/>
      <w:divBdr>
        <w:top w:val="none" w:sz="0" w:space="0" w:color="auto"/>
        <w:left w:val="none" w:sz="0" w:space="0" w:color="auto"/>
        <w:bottom w:val="none" w:sz="0" w:space="0" w:color="auto"/>
        <w:right w:val="none" w:sz="0" w:space="0" w:color="auto"/>
      </w:divBdr>
    </w:div>
    <w:div w:id="1368260655">
      <w:bodyDiv w:val="1"/>
      <w:marLeft w:val="0"/>
      <w:marRight w:val="0"/>
      <w:marTop w:val="0"/>
      <w:marBottom w:val="0"/>
      <w:divBdr>
        <w:top w:val="none" w:sz="0" w:space="0" w:color="auto"/>
        <w:left w:val="none" w:sz="0" w:space="0" w:color="auto"/>
        <w:bottom w:val="none" w:sz="0" w:space="0" w:color="auto"/>
        <w:right w:val="none" w:sz="0" w:space="0" w:color="auto"/>
      </w:divBdr>
    </w:div>
    <w:div w:id="1411076613">
      <w:bodyDiv w:val="1"/>
      <w:marLeft w:val="0"/>
      <w:marRight w:val="0"/>
      <w:marTop w:val="0"/>
      <w:marBottom w:val="0"/>
      <w:divBdr>
        <w:top w:val="none" w:sz="0" w:space="0" w:color="auto"/>
        <w:left w:val="none" w:sz="0" w:space="0" w:color="auto"/>
        <w:bottom w:val="none" w:sz="0" w:space="0" w:color="auto"/>
        <w:right w:val="none" w:sz="0" w:space="0" w:color="auto"/>
      </w:divBdr>
    </w:div>
    <w:div w:id="1428043323">
      <w:bodyDiv w:val="1"/>
      <w:marLeft w:val="0"/>
      <w:marRight w:val="0"/>
      <w:marTop w:val="0"/>
      <w:marBottom w:val="0"/>
      <w:divBdr>
        <w:top w:val="none" w:sz="0" w:space="0" w:color="auto"/>
        <w:left w:val="none" w:sz="0" w:space="0" w:color="auto"/>
        <w:bottom w:val="none" w:sz="0" w:space="0" w:color="auto"/>
        <w:right w:val="none" w:sz="0" w:space="0" w:color="auto"/>
      </w:divBdr>
    </w:div>
    <w:div w:id="1553881704">
      <w:bodyDiv w:val="1"/>
      <w:marLeft w:val="0"/>
      <w:marRight w:val="0"/>
      <w:marTop w:val="0"/>
      <w:marBottom w:val="0"/>
      <w:divBdr>
        <w:top w:val="none" w:sz="0" w:space="0" w:color="auto"/>
        <w:left w:val="none" w:sz="0" w:space="0" w:color="auto"/>
        <w:bottom w:val="none" w:sz="0" w:space="0" w:color="auto"/>
        <w:right w:val="none" w:sz="0" w:space="0" w:color="auto"/>
      </w:divBdr>
    </w:div>
    <w:div w:id="1744522094">
      <w:bodyDiv w:val="1"/>
      <w:marLeft w:val="0"/>
      <w:marRight w:val="0"/>
      <w:marTop w:val="0"/>
      <w:marBottom w:val="0"/>
      <w:divBdr>
        <w:top w:val="none" w:sz="0" w:space="0" w:color="auto"/>
        <w:left w:val="none" w:sz="0" w:space="0" w:color="auto"/>
        <w:bottom w:val="none" w:sz="0" w:space="0" w:color="auto"/>
        <w:right w:val="none" w:sz="0" w:space="0" w:color="auto"/>
      </w:divBdr>
    </w:div>
    <w:div w:id="1912230776">
      <w:bodyDiv w:val="1"/>
      <w:marLeft w:val="0"/>
      <w:marRight w:val="0"/>
      <w:marTop w:val="0"/>
      <w:marBottom w:val="0"/>
      <w:divBdr>
        <w:top w:val="none" w:sz="0" w:space="0" w:color="auto"/>
        <w:left w:val="none" w:sz="0" w:space="0" w:color="auto"/>
        <w:bottom w:val="none" w:sz="0" w:space="0" w:color="auto"/>
        <w:right w:val="none" w:sz="0" w:space="0" w:color="auto"/>
      </w:divBdr>
      <w:divsChild>
        <w:div w:id="738788252">
          <w:marLeft w:val="-240"/>
          <w:marRight w:val="-240"/>
          <w:marTop w:val="0"/>
          <w:marBottom w:val="0"/>
          <w:divBdr>
            <w:top w:val="none" w:sz="0" w:space="0" w:color="auto"/>
            <w:left w:val="none" w:sz="0" w:space="0" w:color="auto"/>
            <w:bottom w:val="none" w:sz="0" w:space="0" w:color="auto"/>
            <w:right w:val="none" w:sz="0" w:space="0" w:color="auto"/>
          </w:divBdr>
          <w:divsChild>
            <w:div w:id="1181047809">
              <w:marLeft w:val="0"/>
              <w:marRight w:val="0"/>
              <w:marTop w:val="0"/>
              <w:marBottom w:val="0"/>
              <w:divBdr>
                <w:top w:val="none" w:sz="0" w:space="0" w:color="auto"/>
                <w:left w:val="none" w:sz="0" w:space="0" w:color="auto"/>
                <w:bottom w:val="none" w:sz="0" w:space="0" w:color="auto"/>
                <w:right w:val="none" w:sz="0" w:space="0" w:color="auto"/>
              </w:divBdr>
              <w:divsChild>
                <w:div w:id="137114459">
                  <w:marLeft w:val="0"/>
                  <w:marRight w:val="0"/>
                  <w:marTop w:val="0"/>
                  <w:marBottom w:val="0"/>
                  <w:divBdr>
                    <w:top w:val="none" w:sz="0" w:space="0" w:color="auto"/>
                    <w:left w:val="none" w:sz="0" w:space="0" w:color="auto"/>
                    <w:bottom w:val="none" w:sz="0" w:space="0" w:color="auto"/>
                    <w:right w:val="none" w:sz="0" w:space="0" w:color="auto"/>
                  </w:divBdr>
                  <w:divsChild>
                    <w:div w:id="653216449">
                      <w:marLeft w:val="0"/>
                      <w:marRight w:val="0"/>
                      <w:marTop w:val="0"/>
                      <w:marBottom w:val="0"/>
                      <w:divBdr>
                        <w:top w:val="none" w:sz="0" w:space="0" w:color="auto"/>
                        <w:left w:val="none" w:sz="0" w:space="0" w:color="auto"/>
                        <w:bottom w:val="none" w:sz="0" w:space="0" w:color="auto"/>
                        <w:right w:val="none" w:sz="0" w:space="0" w:color="auto"/>
                      </w:divBdr>
                      <w:divsChild>
                        <w:div w:id="596837257">
                          <w:marLeft w:val="0"/>
                          <w:marRight w:val="0"/>
                          <w:marTop w:val="0"/>
                          <w:marBottom w:val="0"/>
                          <w:divBdr>
                            <w:top w:val="none" w:sz="0" w:space="0" w:color="auto"/>
                            <w:left w:val="none" w:sz="0" w:space="0" w:color="auto"/>
                            <w:bottom w:val="none" w:sz="0" w:space="0" w:color="auto"/>
                            <w:right w:val="none" w:sz="0" w:space="0" w:color="auto"/>
                          </w:divBdr>
                          <w:divsChild>
                            <w:div w:id="1389300374">
                              <w:marLeft w:val="0"/>
                              <w:marRight w:val="0"/>
                              <w:marTop w:val="0"/>
                              <w:marBottom w:val="0"/>
                              <w:divBdr>
                                <w:top w:val="none" w:sz="0" w:space="0" w:color="auto"/>
                                <w:left w:val="none" w:sz="0" w:space="0" w:color="auto"/>
                                <w:bottom w:val="none" w:sz="0" w:space="0" w:color="auto"/>
                                <w:right w:val="none" w:sz="0" w:space="0" w:color="auto"/>
                              </w:divBdr>
                              <w:divsChild>
                                <w:div w:id="40758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330">
                      <w:marLeft w:val="0"/>
                      <w:marRight w:val="0"/>
                      <w:marTop w:val="0"/>
                      <w:marBottom w:val="0"/>
                      <w:divBdr>
                        <w:top w:val="none" w:sz="0" w:space="0" w:color="auto"/>
                        <w:left w:val="none" w:sz="0" w:space="0" w:color="auto"/>
                        <w:bottom w:val="none" w:sz="0" w:space="0" w:color="auto"/>
                        <w:right w:val="none" w:sz="0" w:space="0" w:color="auto"/>
                      </w:divBdr>
                      <w:divsChild>
                        <w:div w:id="1951467345">
                          <w:marLeft w:val="0"/>
                          <w:marRight w:val="0"/>
                          <w:marTop w:val="0"/>
                          <w:marBottom w:val="0"/>
                          <w:divBdr>
                            <w:top w:val="none" w:sz="0" w:space="0" w:color="auto"/>
                            <w:left w:val="none" w:sz="0" w:space="0" w:color="auto"/>
                            <w:bottom w:val="none" w:sz="0" w:space="0" w:color="auto"/>
                            <w:right w:val="none" w:sz="0" w:space="0" w:color="auto"/>
                          </w:divBdr>
                        </w:div>
                        <w:div w:id="1740714211">
                          <w:marLeft w:val="0"/>
                          <w:marRight w:val="0"/>
                          <w:marTop w:val="0"/>
                          <w:marBottom w:val="0"/>
                          <w:divBdr>
                            <w:top w:val="none" w:sz="0" w:space="0" w:color="auto"/>
                            <w:left w:val="none" w:sz="0" w:space="0" w:color="auto"/>
                            <w:bottom w:val="none" w:sz="0" w:space="0" w:color="auto"/>
                            <w:right w:val="none" w:sz="0" w:space="0" w:color="auto"/>
                          </w:divBdr>
                          <w:divsChild>
                            <w:div w:id="979967600">
                              <w:marLeft w:val="0"/>
                              <w:marRight w:val="0"/>
                              <w:marTop w:val="0"/>
                              <w:marBottom w:val="0"/>
                              <w:divBdr>
                                <w:top w:val="none" w:sz="0" w:space="0" w:color="auto"/>
                                <w:left w:val="none" w:sz="0" w:space="0" w:color="auto"/>
                                <w:bottom w:val="none" w:sz="0" w:space="0" w:color="auto"/>
                                <w:right w:val="none" w:sz="0" w:space="0" w:color="auto"/>
                              </w:divBdr>
                              <w:divsChild>
                                <w:div w:id="1153138363">
                                  <w:marLeft w:val="0"/>
                                  <w:marRight w:val="0"/>
                                  <w:marTop w:val="0"/>
                                  <w:marBottom w:val="0"/>
                                  <w:divBdr>
                                    <w:top w:val="none" w:sz="0" w:space="0" w:color="auto"/>
                                    <w:left w:val="none" w:sz="0" w:space="0" w:color="auto"/>
                                    <w:bottom w:val="none" w:sz="0" w:space="0" w:color="auto"/>
                                    <w:right w:val="none" w:sz="0" w:space="0" w:color="auto"/>
                                  </w:divBdr>
                                  <w:divsChild>
                                    <w:div w:id="1645700988">
                                      <w:marLeft w:val="0"/>
                                      <w:marRight w:val="0"/>
                                      <w:marTop w:val="0"/>
                                      <w:marBottom w:val="0"/>
                                      <w:divBdr>
                                        <w:top w:val="none" w:sz="0" w:space="0" w:color="auto"/>
                                        <w:left w:val="none" w:sz="0" w:space="0" w:color="auto"/>
                                        <w:bottom w:val="none" w:sz="0" w:space="0" w:color="auto"/>
                                        <w:right w:val="none" w:sz="0" w:space="0" w:color="auto"/>
                                      </w:divBdr>
                                      <w:divsChild>
                                        <w:div w:id="742872403">
                                          <w:marLeft w:val="0"/>
                                          <w:marRight w:val="0"/>
                                          <w:marTop w:val="0"/>
                                          <w:marBottom w:val="0"/>
                                          <w:divBdr>
                                            <w:top w:val="single" w:sz="6" w:space="0" w:color="C6C6C6"/>
                                            <w:left w:val="single" w:sz="6" w:space="0" w:color="C6C6C6"/>
                                            <w:bottom w:val="single" w:sz="6" w:space="0" w:color="C6C6C6"/>
                                            <w:right w:val="none" w:sz="0" w:space="0" w:color="auto"/>
                                          </w:divBdr>
                                        </w:div>
                                      </w:divsChild>
                                    </w:div>
                                    <w:div w:id="602302200">
                                      <w:marLeft w:val="0"/>
                                      <w:marRight w:val="0"/>
                                      <w:marTop w:val="0"/>
                                      <w:marBottom w:val="0"/>
                                      <w:divBdr>
                                        <w:top w:val="none" w:sz="0" w:space="0" w:color="auto"/>
                                        <w:left w:val="none" w:sz="0" w:space="0" w:color="auto"/>
                                        <w:bottom w:val="none" w:sz="0" w:space="0" w:color="auto"/>
                                        <w:right w:val="none" w:sz="0" w:space="0" w:color="auto"/>
                                      </w:divBdr>
                                      <w:divsChild>
                                        <w:div w:id="828986471">
                                          <w:marLeft w:val="0"/>
                                          <w:marRight w:val="0"/>
                                          <w:marTop w:val="0"/>
                                          <w:marBottom w:val="0"/>
                                          <w:divBdr>
                                            <w:top w:val="single" w:sz="6" w:space="0" w:color="C6C6C6"/>
                                            <w:left w:val="none" w:sz="0" w:space="0" w:color="auto"/>
                                            <w:bottom w:val="single" w:sz="6" w:space="0" w:color="C6C6C6"/>
                                            <w:right w:val="single" w:sz="6" w:space="0" w:color="C6C6C6"/>
                                          </w:divBdr>
                                        </w:div>
                                      </w:divsChild>
                                    </w:div>
                                    <w:div w:id="1993368084">
                                      <w:marLeft w:val="0"/>
                                      <w:marRight w:val="0"/>
                                      <w:marTop w:val="0"/>
                                      <w:marBottom w:val="0"/>
                                      <w:divBdr>
                                        <w:top w:val="none" w:sz="0" w:space="0" w:color="auto"/>
                                        <w:left w:val="none" w:sz="0" w:space="0" w:color="auto"/>
                                        <w:bottom w:val="none" w:sz="0" w:space="0" w:color="auto"/>
                                        <w:right w:val="none" w:sz="0" w:space="0" w:color="auto"/>
                                      </w:divBdr>
                                      <w:divsChild>
                                        <w:div w:id="154386228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715692415">
                                  <w:marLeft w:val="0"/>
                                  <w:marRight w:val="0"/>
                                  <w:marTop w:val="0"/>
                                  <w:marBottom w:val="0"/>
                                  <w:divBdr>
                                    <w:top w:val="none" w:sz="0" w:space="0" w:color="auto"/>
                                    <w:left w:val="none" w:sz="0" w:space="0" w:color="auto"/>
                                    <w:bottom w:val="none" w:sz="0" w:space="0" w:color="auto"/>
                                    <w:right w:val="none" w:sz="0" w:space="0" w:color="auto"/>
                                  </w:divBdr>
                                  <w:divsChild>
                                    <w:div w:id="1518733509">
                                      <w:marLeft w:val="0"/>
                                      <w:marRight w:val="0"/>
                                      <w:marTop w:val="0"/>
                                      <w:marBottom w:val="0"/>
                                      <w:divBdr>
                                        <w:top w:val="none" w:sz="0" w:space="0" w:color="auto"/>
                                        <w:left w:val="none" w:sz="0" w:space="0" w:color="auto"/>
                                        <w:bottom w:val="none" w:sz="0" w:space="0" w:color="auto"/>
                                        <w:right w:val="none" w:sz="0" w:space="0" w:color="auto"/>
                                      </w:divBdr>
                                      <w:divsChild>
                                        <w:div w:id="195450982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95195159">
                                      <w:marLeft w:val="0"/>
                                      <w:marRight w:val="0"/>
                                      <w:marTop w:val="0"/>
                                      <w:marBottom w:val="0"/>
                                      <w:divBdr>
                                        <w:top w:val="none" w:sz="0" w:space="0" w:color="auto"/>
                                        <w:left w:val="none" w:sz="0" w:space="0" w:color="auto"/>
                                        <w:bottom w:val="none" w:sz="0" w:space="0" w:color="auto"/>
                                        <w:right w:val="none" w:sz="0" w:space="0" w:color="auto"/>
                                      </w:divBdr>
                                      <w:divsChild>
                                        <w:div w:id="187126294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47697520">
                                      <w:marLeft w:val="0"/>
                                      <w:marRight w:val="0"/>
                                      <w:marTop w:val="0"/>
                                      <w:marBottom w:val="0"/>
                                      <w:divBdr>
                                        <w:top w:val="none" w:sz="0" w:space="0" w:color="auto"/>
                                        <w:left w:val="none" w:sz="0" w:space="0" w:color="auto"/>
                                        <w:bottom w:val="none" w:sz="0" w:space="0" w:color="auto"/>
                                        <w:right w:val="none" w:sz="0" w:space="0" w:color="auto"/>
                                      </w:divBdr>
                                      <w:divsChild>
                                        <w:div w:id="81934795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59648582">
                                  <w:marLeft w:val="0"/>
                                  <w:marRight w:val="0"/>
                                  <w:marTop w:val="0"/>
                                  <w:marBottom w:val="0"/>
                                  <w:divBdr>
                                    <w:top w:val="none" w:sz="0" w:space="0" w:color="auto"/>
                                    <w:left w:val="none" w:sz="0" w:space="0" w:color="auto"/>
                                    <w:bottom w:val="none" w:sz="0" w:space="0" w:color="auto"/>
                                    <w:right w:val="none" w:sz="0" w:space="0" w:color="auto"/>
                                  </w:divBdr>
                                  <w:divsChild>
                                    <w:div w:id="125321952">
                                      <w:marLeft w:val="0"/>
                                      <w:marRight w:val="0"/>
                                      <w:marTop w:val="0"/>
                                      <w:marBottom w:val="0"/>
                                      <w:divBdr>
                                        <w:top w:val="none" w:sz="0" w:space="0" w:color="auto"/>
                                        <w:left w:val="none" w:sz="0" w:space="0" w:color="auto"/>
                                        <w:bottom w:val="none" w:sz="0" w:space="0" w:color="auto"/>
                                        <w:right w:val="none" w:sz="0" w:space="0" w:color="auto"/>
                                      </w:divBdr>
                                      <w:divsChild>
                                        <w:div w:id="47352235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403914422">
                                      <w:marLeft w:val="0"/>
                                      <w:marRight w:val="0"/>
                                      <w:marTop w:val="0"/>
                                      <w:marBottom w:val="0"/>
                                      <w:divBdr>
                                        <w:top w:val="none" w:sz="0" w:space="0" w:color="auto"/>
                                        <w:left w:val="none" w:sz="0" w:space="0" w:color="auto"/>
                                        <w:bottom w:val="none" w:sz="0" w:space="0" w:color="auto"/>
                                        <w:right w:val="none" w:sz="0" w:space="0" w:color="auto"/>
                                      </w:divBdr>
                                      <w:divsChild>
                                        <w:div w:id="96554509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84306476">
                                      <w:marLeft w:val="0"/>
                                      <w:marRight w:val="0"/>
                                      <w:marTop w:val="0"/>
                                      <w:marBottom w:val="0"/>
                                      <w:divBdr>
                                        <w:top w:val="none" w:sz="0" w:space="0" w:color="auto"/>
                                        <w:left w:val="none" w:sz="0" w:space="0" w:color="auto"/>
                                        <w:bottom w:val="none" w:sz="0" w:space="0" w:color="auto"/>
                                        <w:right w:val="none" w:sz="0" w:space="0" w:color="auto"/>
                                      </w:divBdr>
                                      <w:divsChild>
                                        <w:div w:id="121458240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48103700">
                                  <w:marLeft w:val="0"/>
                                  <w:marRight w:val="0"/>
                                  <w:marTop w:val="0"/>
                                  <w:marBottom w:val="0"/>
                                  <w:divBdr>
                                    <w:top w:val="none" w:sz="0" w:space="0" w:color="auto"/>
                                    <w:left w:val="none" w:sz="0" w:space="0" w:color="auto"/>
                                    <w:bottom w:val="none" w:sz="0" w:space="0" w:color="auto"/>
                                    <w:right w:val="none" w:sz="0" w:space="0" w:color="auto"/>
                                  </w:divBdr>
                                  <w:divsChild>
                                    <w:div w:id="2030327552">
                                      <w:marLeft w:val="0"/>
                                      <w:marRight w:val="0"/>
                                      <w:marTop w:val="0"/>
                                      <w:marBottom w:val="0"/>
                                      <w:divBdr>
                                        <w:top w:val="none" w:sz="0" w:space="0" w:color="auto"/>
                                        <w:left w:val="none" w:sz="0" w:space="0" w:color="auto"/>
                                        <w:bottom w:val="none" w:sz="0" w:space="0" w:color="auto"/>
                                        <w:right w:val="none" w:sz="0" w:space="0" w:color="auto"/>
                                      </w:divBdr>
                                      <w:divsChild>
                                        <w:div w:id="210383921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76185470">
                                      <w:marLeft w:val="0"/>
                                      <w:marRight w:val="0"/>
                                      <w:marTop w:val="0"/>
                                      <w:marBottom w:val="0"/>
                                      <w:divBdr>
                                        <w:top w:val="none" w:sz="0" w:space="0" w:color="auto"/>
                                        <w:left w:val="none" w:sz="0" w:space="0" w:color="auto"/>
                                        <w:bottom w:val="none" w:sz="0" w:space="0" w:color="auto"/>
                                        <w:right w:val="none" w:sz="0" w:space="0" w:color="auto"/>
                                      </w:divBdr>
                                      <w:divsChild>
                                        <w:div w:id="72241212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22837201">
                                      <w:marLeft w:val="0"/>
                                      <w:marRight w:val="0"/>
                                      <w:marTop w:val="0"/>
                                      <w:marBottom w:val="0"/>
                                      <w:divBdr>
                                        <w:top w:val="none" w:sz="0" w:space="0" w:color="auto"/>
                                        <w:left w:val="none" w:sz="0" w:space="0" w:color="auto"/>
                                        <w:bottom w:val="none" w:sz="0" w:space="0" w:color="auto"/>
                                        <w:right w:val="none" w:sz="0" w:space="0" w:color="auto"/>
                                      </w:divBdr>
                                      <w:divsChild>
                                        <w:div w:id="142175885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54328903">
                                  <w:marLeft w:val="0"/>
                                  <w:marRight w:val="0"/>
                                  <w:marTop w:val="0"/>
                                  <w:marBottom w:val="0"/>
                                  <w:divBdr>
                                    <w:top w:val="none" w:sz="0" w:space="0" w:color="auto"/>
                                    <w:left w:val="none" w:sz="0" w:space="0" w:color="auto"/>
                                    <w:bottom w:val="none" w:sz="0" w:space="0" w:color="auto"/>
                                    <w:right w:val="none" w:sz="0" w:space="0" w:color="auto"/>
                                  </w:divBdr>
                                  <w:divsChild>
                                    <w:div w:id="1250625845">
                                      <w:marLeft w:val="0"/>
                                      <w:marRight w:val="0"/>
                                      <w:marTop w:val="0"/>
                                      <w:marBottom w:val="0"/>
                                      <w:divBdr>
                                        <w:top w:val="none" w:sz="0" w:space="0" w:color="auto"/>
                                        <w:left w:val="none" w:sz="0" w:space="0" w:color="auto"/>
                                        <w:bottom w:val="none" w:sz="0" w:space="0" w:color="auto"/>
                                        <w:right w:val="none" w:sz="0" w:space="0" w:color="auto"/>
                                      </w:divBdr>
                                      <w:divsChild>
                                        <w:div w:id="105141651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47020032">
                                      <w:marLeft w:val="0"/>
                                      <w:marRight w:val="0"/>
                                      <w:marTop w:val="0"/>
                                      <w:marBottom w:val="0"/>
                                      <w:divBdr>
                                        <w:top w:val="none" w:sz="0" w:space="0" w:color="auto"/>
                                        <w:left w:val="none" w:sz="0" w:space="0" w:color="auto"/>
                                        <w:bottom w:val="none" w:sz="0" w:space="0" w:color="auto"/>
                                        <w:right w:val="none" w:sz="0" w:space="0" w:color="auto"/>
                                      </w:divBdr>
                                      <w:divsChild>
                                        <w:div w:id="130588675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07831842">
                                      <w:marLeft w:val="0"/>
                                      <w:marRight w:val="0"/>
                                      <w:marTop w:val="0"/>
                                      <w:marBottom w:val="0"/>
                                      <w:divBdr>
                                        <w:top w:val="none" w:sz="0" w:space="0" w:color="auto"/>
                                        <w:left w:val="none" w:sz="0" w:space="0" w:color="auto"/>
                                        <w:bottom w:val="none" w:sz="0" w:space="0" w:color="auto"/>
                                        <w:right w:val="none" w:sz="0" w:space="0" w:color="auto"/>
                                      </w:divBdr>
                                      <w:divsChild>
                                        <w:div w:id="13738720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746300545">
                              <w:marLeft w:val="0"/>
                              <w:marRight w:val="0"/>
                              <w:marTop w:val="0"/>
                              <w:marBottom w:val="0"/>
                              <w:divBdr>
                                <w:top w:val="none" w:sz="0" w:space="0" w:color="auto"/>
                                <w:left w:val="none" w:sz="0" w:space="0" w:color="auto"/>
                                <w:bottom w:val="none" w:sz="0" w:space="0" w:color="auto"/>
                                <w:right w:val="none" w:sz="0" w:space="0" w:color="auto"/>
                              </w:divBdr>
                              <w:divsChild>
                                <w:div w:id="692195305">
                                  <w:marLeft w:val="0"/>
                                  <w:marRight w:val="0"/>
                                  <w:marTop w:val="0"/>
                                  <w:marBottom w:val="0"/>
                                  <w:divBdr>
                                    <w:top w:val="none" w:sz="0" w:space="0" w:color="auto"/>
                                    <w:left w:val="none" w:sz="0" w:space="0" w:color="auto"/>
                                    <w:bottom w:val="none" w:sz="0" w:space="0" w:color="auto"/>
                                    <w:right w:val="none" w:sz="0" w:space="0" w:color="auto"/>
                                  </w:divBdr>
                                  <w:divsChild>
                                    <w:div w:id="1293437221">
                                      <w:marLeft w:val="0"/>
                                      <w:marRight w:val="0"/>
                                      <w:marTop w:val="0"/>
                                      <w:marBottom w:val="0"/>
                                      <w:divBdr>
                                        <w:top w:val="none" w:sz="0" w:space="0" w:color="auto"/>
                                        <w:left w:val="none" w:sz="0" w:space="0" w:color="auto"/>
                                        <w:bottom w:val="none" w:sz="0" w:space="0" w:color="auto"/>
                                        <w:right w:val="none" w:sz="0" w:space="0" w:color="auto"/>
                                      </w:divBdr>
                                      <w:divsChild>
                                        <w:div w:id="125327528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83591755">
                                      <w:marLeft w:val="0"/>
                                      <w:marRight w:val="0"/>
                                      <w:marTop w:val="0"/>
                                      <w:marBottom w:val="0"/>
                                      <w:divBdr>
                                        <w:top w:val="none" w:sz="0" w:space="0" w:color="auto"/>
                                        <w:left w:val="none" w:sz="0" w:space="0" w:color="auto"/>
                                        <w:bottom w:val="none" w:sz="0" w:space="0" w:color="auto"/>
                                        <w:right w:val="none" w:sz="0" w:space="0" w:color="auto"/>
                                      </w:divBdr>
                                      <w:divsChild>
                                        <w:div w:id="63198718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26290883">
                                      <w:marLeft w:val="0"/>
                                      <w:marRight w:val="0"/>
                                      <w:marTop w:val="0"/>
                                      <w:marBottom w:val="0"/>
                                      <w:divBdr>
                                        <w:top w:val="none" w:sz="0" w:space="0" w:color="auto"/>
                                        <w:left w:val="none" w:sz="0" w:space="0" w:color="auto"/>
                                        <w:bottom w:val="none" w:sz="0" w:space="0" w:color="auto"/>
                                        <w:right w:val="none" w:sz="0" w:space="0" w:color="auto"/>
                                      </w:divBdr>
                                      <w:divsChild>
                                        <w:div w:id="180958943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61227771">
                                      <w:marLeft w:val="0"/>
                                      <w:marRight w:val="0"/>
                                      <w:marTop w:val="0"/>
                                      <w:marBottom w:val="0"/>
                                      <w:divBdr>
                                        <w:top w:val="none" w:sz="0" w:space="0" w:color="auto"/>
                                        <w:left w:val="none" w:sz="0" w:space="0" w:color="auto"/>
                                        <w:bottom w:val="none" w:sz="0" w:space="0" w:color="auto"/>
                                        <w:right w:val="none" w:sz="0" w:space="0" w:color="auto"/>
                                      </w:divBdr>
                                      <w:divsChild>
                                        <w:div w:id="90965614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35537072">
                                  <w:marLeft w:val="0"/>
                                  <w:marRight w:val="0"/>
                                  <w:marTop w:val="0"/>
                                  <w:marBottom w:val="0"/>
                                  <w:divBdr>
                                    <w:top w:val="none" w:sz="0" w:space="0" w:color="auto"/>
                                    <w:left w:val="none" w:sz="0" w:space="0" w:color="auto"/>
                                    <w:bottom w:val="none" w:sz="0" w:space="0" w:color="auto"/>
                                    <w:right w:val="none" w:sz="0" w:space="0" w:color="auto"/>
                                  </w:divBdr>
                                  <w:divsChild>
                                    <w:div w:id="672607919">
                                      <w:marLeft w:val="0"/>
                                      <w:marRight w:val="0"/>
                                      <w:marTop w:val="0"/>
                                      <w:marBottom w:val="0"/>
                                      <w:divBdr>
                                        <w:top w:val="none" w:sz="0" w:space="0" w:color="auto"/>
                                        <w:left w:val="none" w:sz="0" w:space="0" w:color="auto"/>
                                        <w:bottom w:val="none" w:sz="0" w:space="0" w:color="auto"/>
                                        <w:right w:val="none" w:sz="0" w:space="0" w:color="auto"/>
                                      </w:divBdr>
                                      <w:divsChild>
                                        <w:div w:id="192638090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32887914">
                                      <w:marLeft w:val="0"/>
                                      <w:marRight w:val="0"/>
                                      <w:marTop w:val="0"/>
                                      <w:marBottom w:val="0"/>
                                      <w:divBdr>
                                        <w:top w:val="none" w:sz="0" w:space="0" w:color="auto"/>
                                        <w:left w:val="none" w:sz="0" w:space="0" w:color="auto"/>
                                        <w:bottom w:val="none" w:sz="0" w:space="0" w:color="auto"/>
                                        <w:right w:val="none" w:sz="0" w:space="0" w:color="auto"/>
                                      </w:divBdr>
                                      <w:divsChild>
                                        <w:div w:id="15954655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311831818">
                                      <w:marLeft w:val="0"/>
                                      <w:marRight w:val="0"/>
                                      <w:marTop w:val="0"/>
                                      <w:marBottom w:val="0"/>
                                      <w:divBdr>
                                        <w:top w:val="none" w:sz="0" w:space="0" w:color="auto"/>
                                        <w:left w:val="none" w:sz="0" w:space="0" w:color="auto"/>
                                        <w:bottom w:val="none" w:sz="0" w:space="0" w:color="auto"/>
                                        <w:right w:val="none" w:sz="0" w:space="0" w:color="auto"/>
                                      </w:divBdr>
                                      <w:divsChild>
                                        <w:div w:id="93802210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79394393">
                                      <w:marLeft w:val="0"/>
                                      <w:marRight w:val="0"/>
                                      <w:marTop w:val="0"/>
                                      <w:marBottom w:val="0"/>
                                      <w:divBdr>
                                        <w:top w:val="none" w:sz="0" w:space="0" w:color="auto"/>
                                        <w:left w:val="none" w:sz="0" w:space="0" w:color="auto"/>
                                        <w:bottom w:val="none" w:sz="0" w:space="0" w:color="auto"/>
                                        <w:right w:val="none" w:sz="0" w:space="0" w:color="auto"/>
                                      </w:divBdr>
                                      <w:divsChild>
                                        <w:div w:id="186397830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26780810">
                                  <w:marLeft w:val="0"/>
                                  <w:marRight w:val="0"/>
                                  <w:marTop w:val="0"/>
                                  <w:marBottom w:val="0"/>
                                  <w:divBdr>
                                    <w:top w:val="none" w:sz="0" w:space="0" w:color="auto"/>
                                    <w:left w:val="none" w:sz="0" w:space="0" w:color="auto"/>
                                    <w:bottom w:val="none" w:sz="0" w:space="0" w:color="auto"/>
                                    <w:right w:val="none" w:sz="0" w:space="0" w:color="auto"/>
                                  </w:divBdr>
                                  <w:divsChild>
                                    <w:div w:id="517160235">
                                      <w:marLeft w:val="0"/>
                                      <w:marRight w:val="0"/>
                                      <w:marTop w:val="0"/>
                                      <w:marBottom w:val="0"/>
                                      <w:divBdr>
                                        <w:top w:val="none" w:sz="0" w:space="0" w:color="auto"/>
                                        <w:left w:val="none" w:sz="0" w:space="0" w:color="auto"/>
                                        <w:bottom w:val="none" w:sz="0" w:space="0" w:color="auto"/>
                                        <w:right w:val="none" w:sz="0" w:space="0" w:color="auto"/>
                                      </w:divBdr>
                                      <w:divsChild>
                                        <w:div w:id="163132455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486367">
                                      <w:marLeft w:val="0"/>
                                      <w:marRight w:val="0"/>
                                      <w:marTop w:val="0"/>
                                      <w:marBottom w:val="0"/>
                                      <w:divBdr>
                                        <w:top w:val="none" w:sz="0" w:space="0" w:color="auto"/>
                                        <w:left w:val="none" w:sz="0" w:space="0" w:color="auto"/>
                                        <w:bottom w:val="none" w:sz="0" w:space="0" w:color="auto"/>
                                        <w:right w:val="none" w:sz="0" w:space="0" w:color="auto"/>
                                      </w:divBdr>
                                      <w:divsChild>
                                        <w:div w:id="101122210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5098871">
                                      <w:marLeft w:val="0"/>
                                      <w:marRight w:val="0"/>
                                      <w:marTop w:val="0"/>
                                      <w:marBottom w:val="0"/>
                                      <w:divBdr>
                                        <w:top w:val="none" w:sz="0" w:space="0" w:color="auto"/>
                                        <w:left w:val="none" w:sz="0" w:space="0" w:color="auto"/>
                                        <w:bottom w:val="none" w:sz="0" w:space="0" w:color="auto"/>
                                        <w:right w:val="none" w:sz="0" w:space="0" w:color="auto"/>
                                      </w:divBdr>
                                      <w:divsChild>
                                        <w:div w:id="15881418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42548532">
                                      <w:marLeft w:val="0"/>
                                      <w:marRight w:val="0"/>
                                      <w:marTop w:val="0"/>
                                      <w:marBottom w:val="0"/>
                                      <w:divBdr>
                                        <w:top w:val="none" w:sz="0" w:space="0" w:color="auto"/>
                                        <w:left w:val="none" w:sz="0" w:space="0" w:color="auto"/>
                                        <w:bottom w:val="none" w:sz="0" w:space="0" w:color="auto"/>
                                        <w:right w:val="none" w:sz="0" w:space="0" w:color="auto"/>
                                      </w:divBdr>
                                      <w:divsChild>
                                        <w:div w:id="175265457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88112241">
                                  <w:marLeft w:val="0"/>
                                  <w:marRight w:val="0"/>
                                  <w:marTop w:val="0"/>
                                  <w:marBottom w:val="0"/>
                                  <w:divBdr>
                                    <w:top w:val="none" w:sz="0" w:space="0" w:color="auto"/>
                                    <w:left w:val="none" w:sz="0" w:space="0" w:color="auto"/>
                                    <w:bottom w:val="none" w:sz="0" w:space="0" w:color="auto"/>
                                    <w:right w:val="none" w:sz="0" w:space="0" w:color="auto"/>
                                  </w:divBdr>
                                  <w:divsChild>
                                    <w:div w:id="1563365158">
                                      <w:marLeft w:val="0"/>
                                      <w:marRight w:val="0"/>
                                      <w:marTop w:val="0"/>
                                      <w:marBottom w:val="0"/>
                                      <w:divBdr>
                                        <w:top w:val="none" w:sz="0" w:space="0" w:color="auto"/>
                                        <w:left w:val="none" w:sz="0" w:space="0" w:color="auto"/>
                                        <w:bottom w:val="none" w:sz="0" w:space="0" w:color="auto"/>
                                        <w:right w:val="none" w:sz="0" w:space="0" w:color="auto"/>
                                      </w:divBdr>
                                      <w:divsChild>
                                        <w:div w:id="112973789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86577403">
                                      <w:marLeft w:val="0"/>
                                      <w:marRight w:val="0"/>
                                      <w:marTop w:val="0"/>
                                      <w:marBottom w:val="0"/>
                                      <w:divBdr>
                                        <w:top w:val="none" w:sz="0" w:space="0" w:color="auto"/>
                                        <w:left w:val="none" w:sz="0" w:space="0" w:color="auto"/>
                                        <w:bottom w:val="none" w:sz="0" w:space="0" w:color="auto"/>
                                        <w:right w:val="none" w:sz="0" w:space="0" w:color="auto"/>
                                      </w:divBdr>
                                      <w:divsChild>
                                        <w:div w:id="80543810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70828157">
                                      <w:marLeft w:val="0"/>
                                      <w:marRight w:val="0"/>
                                      <w:marTop w:val="0"/>
                                      <w:marBottom w:val="0"/>
                                      <w:divBdr>
                                        <w:top w:val="none" w:sz="0" w:space="0" w:color="auto"/>
                                        <w:left w:val="none" w:sz="0" w:space="0" w:color="auto"/>
                                        <w:bottom w:val="none" w:sz="0" w:space="0" w:color="auto"/>
                                        <w:right w:val="none" w:sz="0" w:space="0" w:color="auto"/>
                                      </w:divBdr>
                                      <w:divsChild>
                                        <w:div w:id="112619423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661784623">
                                      <w:marLeft w:val="0"/>
                                      <w:marRight w:val="0"/>
                                      <w:marTop w:val="0"/>
                                      <w:marBottom w:val="0"/>
                                      <w:divBdr>
                                        <w:top w:val="none" w:sz="0" w:space="0" w:color="auto"/>
                                        <w:left w:val="none" w:sz="0" w:space="0" w:color="auto"/>
                                        <w:bottom w:val="none" w:sz="0" w:space="0" w:color="auto"/>
                                        <w:right w:val="none" w:sz="0" w:space="0" w:color="auto"/>
                                      </w:divBdr>
                                      <w:divsChild>
                                        <w:div w:id="1416124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80008215">
                                  <w:marLeft w:val="0"/>
                                  <w:marRight w:val="0"/>
                                  <w:marTop w:val="0"/>
                                  <w:marBottom w:val="0"/>
                                  <w:divBdr>
                                    <w:top w:val="none" w:sz="0" w:space="0" w:color="auto"/>
                                    <w:left w:val="none" w:sz="0" w:space="0" w:color="auto"/>
                                    <w:bottom w:val="none" w:sz="0" w:space="0" w:color="auto"/>
                                    <w:right w:val="none" w:sz="0" w:space="0" w:color="auto"/>
                                  </w:divBdr>
                                  <w:divsChild>
                                    <w:div w:id="322045716">
                                      <w:marLeft w:val="0"/>
                                      <w:marRight w:val="0"/>
                                      <w:marTop w:val="0"/>
                                      <w:marBottom w:val="0"/>
                                      <w:divBdr>
                                        <w:top w:val="none" w:sz="0" w:space="0" w:color="auto"/>
                                        <w:left w:val="none" w:sz="0" w:space="0" w:color="auto"/>
                                        <w:bottom w:val="none" w:sz="0" w:space="0" w:color="auto"/>
                                        <w:right w:val="none" w:sz="0" w:space="0" w:color="auto"/>
                                      </w:divBdr>
                                      <w:divsChild>
                                        <w:div w:id="126591833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02763593">
                                      <w:marLeft w:val="0"/>
                                      <w:marRight w:val="0"/>
                                      <w:marTop w:val="0"/>
                                      <w:marBottom w:val="0"/>
                                      <w:divBdr>
                                        <w:top w:val="none" w:sz="0" w:space="0" w:color="auto"/>
                                        <w:left w:val="none" w:sz="0" w:space="0" w:color="auto"/>
                                        <w:bottom w:val="none" w:sz="0" w:space="0" w:color="auto"/>
                                        <w:right w:val="none" w:sz="0" w:space="0" w:color="auto"/>
                                      </w:divBdr>
                                      <w:divsChild>
                                        <w:div w:id="52483176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7316535">
                                      <w:marLeft w:val="0"/>
                                      <w:marRight w:val="0"/>
                                      <w:marTop w:val="0"/>
                                      <w:marBottom w:val="0"/>
                                      <w:divBdr>
                                        <w:top w:val="none" w:sz="0" w:space="0" w:color="auto"/>
                                        <w:left w:val="none" w:sz="0" w:space="0" w:color="auto"/>
                                        <w:bottom w:val="none" w:sz="0" w:space="0" w:color="auto"/>
                                        <w:right w:val="none" w:sz="0" w:space="0" w:color="auto"/>
                                      </w:divBdr>
                                      <w:divsChild>
                                        <w:div w:id="2075660382">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282616118">
                                      <w:marLeft w:val="0"/>
                                      <w:marRight w:val="0"/>
                                      <w:marTop w:val="0"/>
                                      <w:marBottom w:val="0"/>
                                      <w:divBdr>
                                        <w:top w:val="none" w:sz="0" w:space="0" w:color="auto"/>
                                        <w:left w:val="none" w:sz="0" w:space="0" w:color="auto"/>
                                        <w:bottom w:val="none" w:sz="0" w:space="0" w:color="auto"/>
                                        <w:right w:val="none" w:sz="0" w:space="0" w:color="auto"/>
                                      </w:divBdr>
                                      <w:divsChild>
                                        <w:div w:id="134054613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footer" Target="footer4.xml"/><Relationship Id="rId55"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gif"/><Relationship Id="rId29" Type="http://schemas.openxmlformats.org/officeDocument/2006/relationships/image" Target="media/image16.png"/><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footer" Target="footer6.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header" Target="header4.xml"/><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footer" Target="footer5.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image" Target="media/image7.png"/><Relationship Id="rId41" Type="http://schemas.openxmlformats.org/officeDocument/2006/relationships/image" Target="media/image28.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header" Target="header5.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Met</b:Tag>
    <b:SourceType>InternetSite</b:SourceType>
    <b:Guid>{805F7471-1F9F-47A6-B9F2-515C26384F82}</b:Guid>
    <b:Title>Metrohm</b:Title>
    <b:URL>http://www.metrohm.com/en/products-overview/%7B18F1514A-D458-4F56-9770-AE6510B264A9%7D</b:URL>
    <b:RefOrder>1</b:RefOrder>
  </b:Source>
  <b:Source>
    <b:Tag>Abo</b:Tag>
    <b:SourceType>InternetSite</b:SourceType>
    <b:Guid>{430F3A70-481F-496B-AA6A-E399B976EC17}</b:Guid>
    <b:Author>
      <b:Author>
        <b:NameList>
          <b:Person>
            <b:Last>education</b:Last>
            <b:First>About</b:First>
          </b:Person>
        </b:NameList>
      </b:Author>
    </b:Author>
    <b:URL>http://chemistry.about.com/od/chemistryglossary/</b:URL>
    <b:RefOrder>2</b:RefOrder>
  </b:Source>
</b:Sources>
</file>

<file path=customXml/itemProps1.xml><?xml version="1.0" encoding="utf-8"?>
<ds:datastoreItem xmlns:ds="http://schemas.openxmlformats.org/officeDocument/2006/customXml" ds:itemID="{2668677C-D6CF-42C9-9132-44E8AB174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Pages>
  <Words>11969</Words>
  <Characters>65832</Characters>
  <Application>Microsoft Office Word</Application>
  <DocSecurity>0</DocSecurity>
  <Lines>548</Lines>
  <Paragraphs>155</Paragraphs>
  <ScaleCrop>false</ScaleCrop>
  <HeadingPairs>
    <vt:vector size="2" baseType="variant">
      <vt:variant>
        <vt:lpstr>Título</vt:lpstr>
      </vt:variant>
      <vt:variant>
        <vt:i4>1</vt:i4>
      </vt:variant>
    </vt:vector>
  </HeadingPairs>
  <TitlesOfParts>
    <vt:vector size="1" baseType="lpstr">
      <vt:lpstr>Propuesta para Trabajo de Grado</vt:lpstr>
    </vt:vector>
  </TitlesOfParts>
  <Company>Pontificia Universidad Javeriana</Company>
  <LinksUpToDate>false</LinksUpToDate>
  <CharactersWithSpaces>77646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para Trabajo de Grado</dc:title>
  <dc:subject>Proyecto de Investigación</dc:subject>
  <dc:creator>John Mendoza Garcia</dc:creator>
  <cp:keywords>Trabajo de Grado</cp:keywords>
  <dc:description/>
  <cp:lastModifiedBy>TG1543</cp:lastModifiedBy>
  <cp:revision>19</cp:revision>
  <cp:lastPrinted>2016-11-25T16:40:00Z</cp:lastPrinted>
  <dcterms:created xsi:type="dcterms:W3CDTF">2016-11-25T14:43:00Z</dcterms:created>
  <dcterms:modified xsi:type="dcterms:W3CDTF">2016-11-25T16:40:00Z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Pontificia Universidad Javeriana</vt:lpwstr>
  </property>
  <property fmtid="{D5CDD505-2E9C-101B-9397-08002B2CF9AE}" pid="4" name="CxOneTemplateNotice">
    <vt:lpwstr>Portions Copyright © 2001 Construx Software Builders, Inc.</vt:lpwstr>
  </property>
  <property fmtid="{D5CDD505-2E9C-101B-9397-08002B2CF9AE}" pid="5" name="CxOneVersion">
    <vt:lpwstr>2.0</vt:lpwstr>
  </property>
  <property fmtid="{D5CDD505-2E9C-101B-9397-08002B2CF9AE}" pid="6" name="DocSecurity">
    <vt:i4>0</vt:i4>
  </property>
  <property fmtid="{D5CDD505-2E9C-101B-9397-08002B2CF9AE}" pid="7" name="HyperlinksChanged">
    <vt:bool>false</vt:bool>
  </property>
  <property fmtid="{D5CDD505-2E9C-101B-9397-08002B2CF9AE}" pid="8" name="LinksUpToDate">
    <vt:bool>false</vt:bool>
  </property>
  <property fmtid="{D5CDD505-2E9C-101B-9397-08002B2CF9AE}" pid="9" name="Manager">
    <vt:lpwstr>Nombre asesor</vt:lpwstr>
  </property>
  <property fmtid="{D5CDD505-2E9C-101B-9397-08002B2CF9AE}" pid="10" name="ScaleCrop">
    <vt:bool>false</vt:bool>
  </property>
  <property fmtid="{D5CDD505-2E9C-101B-9397-08002B2CF9AE}" pid="11" name="ShareDoc">
    <vt:bool>false</vt:bool>
  </property>
  <property fmtid="{D5CDD505-2E9C-101B-9397-08002B2CF9AE}" pid="12" name="category">
    <vt:lpwstr>Propuesta</vt:lpwstr>
  </property>
</Properties>
</file>